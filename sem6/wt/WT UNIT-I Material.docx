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2A2FB" w14:textId="77777777" w:rsidR="00B3472A" w:rsidRPr="00B3472A" w:rsidRDefault="00B3472A" w:rsidP="00B3472A">
      <w:pPr>
        <w:pStyle w:val="Title"/>
        <w:rPr>
          <w:rFonts w:ascii="Times New Roman" w:hAnsi="Times New Roman" w:cs="Times New Roman"/>
          <w:b/>
          <w:sz w:val="32"/>
          <w:szCs w:val="32"/>
        </w:rPr>
      </w:pPr>
      <w:r w:rsidRPr="00B3472A">
        <w:rPr>
          <w:rFonts w:ascii="Times New Roman" w:hAnsi="Times New Roman" w:cs="Times New Roman"/>
          <w:sz w:val="28"/>
          <w:szCs w:val="28"/>
        </w:rPr>
        <w:t xml:space="preserve">  </w:t>
      </w:r>
      <w:r w:rsidRPr="00B3472A">
        <w:rPr>
          <w:rFonts w:ascii="Times New Roman" w:hAnsi="Times New Roman" w:cs="Times New Roman"/>
          <w:b/>
          <w:sz w:val="32"/>
          <w:szCs w:val="32"/>
        </w:rPr>
        <w:t>INTRODUCTION ABOUT HTML 5.0</w:t>
      </w:r>
    </w:p>
    <w:p w14:paraId="1FE34423" w14:textId="77777777" w:rsidR="00B3472A" w:rsidRPr="00B3472A" w:rsidRDefault="00B3472A" w:rsidP="00B3472A">
      <w:pPr>
        <w:pStyle w:val="Heading2"/>
        <w:spacing w:line="240" w:lineRule="auto"/>
        <w:rPr>
          <w:rFonts w:ascii="Times New Roman" w:hAnsi="Times New Roman" w:cs="Times New Roman"/>
          <w:b w:val="0"/>
          <w:sz w:val="28"/>
          <w:szCs w:val="28"/>
        </w:rPr>
      </w:pPr>
      <w:r w:rsidRPr="00B3472A">
        <w:rPr>
          <w:rFonts w:ascii="Times New Roman" w:hAnsi="Times New Roman" w:cs="Times New Roman"/>
          <w:b w:val="0"/>
          <w:sz w:val="28"/>
          <w:szCs w:val="28"/>
        </w:rPr>
        <w:t xml:space="preserve"> Html 1.0 (1989-1994):</w:t>
      </w:r>
    </w:p>
    <w:p w14:paraId="6CB9BB18" w14:textId="77777777" w:rsidR="00B3472A" w:rsidRPr="00B3472A" w:rsidRDefault="00B3472A" w:rsidP="00B3472A">
      <w:pPr>
        <w:pStyle w:val="NoSpacing"/>
        <w:numPr>
          <w:ilvl w:val="0"/>
          <w:numId w:val="26"/>
        </w:numPr>
        <w:rPr>
          <w:rFonts w:ascii="Times New Roman" w:hAnsi="Times New Roman" w:cs="Times New Roman"/>
          <w:sz w:val="28"/>
          <w:szCs w:val="28"/>
        </w:rPr>
      </w:pPr>
      <w:r w:rsidRPr="00B3472A">
        <w:rPr>
          <w:rFonts w:ascii="Times New Roman" w:hAnsi="Times New Roman" w:cs="Times New Roman"/>
          <w:sz w:val="28"/>
          <w:szCs w:val="28"/>
        </w:rPr>
        <w:t>The First version of HTML that supports inline images and text controls.HTML 1.0  was limited in terms of styling and presentation of content.</w:t>
      </w:r>
    </w:p>
    <w:p w14:paraId="2C4B7364" w14:textId="77777777" w:rsidR="00B3472A" w:rsidRPr="00B3472A" w:rsidRDefault="00B3472A" w:rsidP="00B3472A">
      <w:pPr>
        <w:pStyle w:val="NoSpacing"/>
        <w:rPr>
          <w:rFonts w:ascii="Times New Roman" w:hAnsi="Times New Roman" w:cs="Times New Roman"/>
          <w:sz w:val="28"/>
          <w:szCs w:val="28"/>
        </w:rPr>
      </w:pPr>
      <w:r w:rsidRPr="00B3472A">
        <w:rPr>
          <w:rFonts w:ascii="Times New Roman" w:hAnsi="Times New Roman" w:cs="Times New Roman"/>
          <w:sz w:val="28"/>
          <w:szCs w:val="28"/>
        </w:rPr>
        <w:t xml:space="preserve">              EX: Specifying fonts, changing page background. </w:t>
      </w:r>
    </w:p>
    <w:p w14:paraId="65969DEA" w14:textId="77777777" w:rsidR="00B3472A" w:rsidRPr="00B3472A" w:rsidRDefault="00B3472A" w:rsidP="00B3472A">
      <w:pPr>
        <w:pStyle w:val="NoSpacing"/>
        <w:rPr>
          <w:rFonts w:ascii="Times New Roman" w:hAnsi="Times New Roman" w:cs="Times New Roman"/>
          <w:sz w:val="28"/>
          <w:szCs w:val="28"/>
        </w:rPr>
      </w:pPr>
    </w:p>
    <w:p w14:paraId="5E350B00" w14:textId="77777777" w:rsidR="00B3472A" w:rsidRPr="00B3472A" w:rsidRDefault="00B3472A" w:rsidP="00B3472A">
      <w:pPr>
        <w:pStyle w:val="NoSpacing"/>
        <w:numPr>
          <w:ilvl w:val="0"/>
          <w:numId w:val="25"/>
        </w:numPr>
        <w:rPr>
          <w:rFonts w:ascii="Times New Roman" w:hAnsi="Times New Roman" w:cs="Times New Roman"/>
          <w:sz w:val="28"/>
          <w:szCs w:val="28"/>
        </w:rPr>
      </w:pPr>
      <w:r w:rsidRPr="00B3472A">
        <w:rPr>
          <w:rFonts w:ascii="Times New Roman" w:hAnsi="Times New Roman" w:cs="Times New Roman"/>
          <w:sz w:val="28"/>
          <w:szCs w:val="28"/>
        </w:rPr>
        <w:t>Support of these came in HTML 2.0. But HTML 2.0 is missing some of the Netscape/Microsoft extensions and did not support tables (or) align attributes.</w:t>
      </w:r>
    </w:p>
    <w:p w14:paraId="33F3D58B" w14:textId="77777777" w:rsidR="00B3472A" w:rsidRPr="00B3472A" w:rsidRDefault="00B3472A" w:rsidP="00B3472A">
      <w:pPr>
        <w:pStyle w:val="NoSpacing"/>
        <w:rPr>
          <w:rFonts w:ascii="Times New Roman" w:hAnsi="Times New Roman" w:cs="Times New Roman"/>
          <w:sz w:val="28"/>
          <w:szCs w:val="28"/>
        </w:rPr>
      </w:pPr>
      <w:r w:rsidRPr="00B3472A">
        <w:rPr>
          <w:rFonts w:ascii="Times New Roman" w:hAnsi="Times New Roman" w:cs="Times New Roman"/>
          <w:sz w:val="28"/>
          <w:szCs w:val="28"/>
        </w:rPr>
        <w:t xml:space="preserve">   </w:t>
      </w:r>
    </w:p>
    <w:p w14:paraId="2C540778" w14:textId="77777777" w:rsidR="00B3472A" w:rsidRPr="00B3472A" w:rsidRDefault="00B3472A" w:rsidP="00B3472A">
      <w:pPr>
        <w:pStyle w:val="NoSpacing"/>
        <w:numPr>
          <w:ilvl w:val="0"/>
          <w:numId w:val="25"/>
        </w:numPr>
        <w:rPr>
          <w:rFonts w:ascii="Times New Roman" w:hAnsi="Times New Roman" w:cs="Times New Roman"/>
          <w:sz w:val="28"/>
          <w:szCs w:val="28"/>
        </w:rPr>
      </w:pPr>
      <w:r w:rsidRPr="00B3472A">
        <w:rPr>
          <w:rFonts w:ascii="Times New Roman" w:hAnsi="Times New Roman" w:cs="Times New Roman"/>
          <w:sz w:val="28"/>
          <w:szCs w:val="28"/>
        </w:rPr>
        <w:t>HTML 3.2 was the next official version integrating support for tables, image, heading and other element align attributes. It is also missing some of the Microsoft extensions such as frames , applet.</w:t>
      </w:r>
    </w:p>
    <w:p w14:paraId="2EAF557F" w14:textId="77777777" w:rsidR="00B3472A" w:rsidRPr="00B3472A" w:rsidRDefault="00B3472A" w:rsidP="00B3472A">
      <w:pPr>
        <w:pStyle w:val="NoSpacing"/>
        <w:numPr>
          <w:ilvl w:val="0"/>
          <w:numId w:val="25"/>
        </w:numPr>
        <w:rPr>
          <w:rFonts w:ascii="Times New Roman" w:hAnsi="Times New Roman" w:cs="Times New Roman"/>
          <w:sz w:val="28"/>
          <w:szCs w:val="28"/>
        </w:rPr>
      </w:pPr>
      <w:r w:rsidRPr="00B3472A">
        <w:rPr>
          <w:rFonts w:ascii="Times New Roman" w:hAnsi="Times New Roman" w:cs="Times New Roman"/>
          <w:sz w:val="28"/>
          <w:szCs w:val="28"/>
        </w:rPr>
        <w:t>Support for these came in HTML 4.0.</w:t>
      </w:r>
    </w:p>
    <w:p w14:paraId="176FA6E1" w14:textId="77777777" w:rsidR="00B3472A" w:rsidRPr="00B3472A" w:rsidRDefault="00B3472A" w:rsidP="00B3472A">
      <w:pPr>
        <w:pStyle w:val="NoSpacing"/>
        <w:numPr>
          <w:ilvl w:val="0"/>
          <w:numId w:val="25"/>
        </w:numPr>
        <w:rPr>
          <w:rFonts w:ascii="Times New Roman" w:hAnsi="Times New Roman" w:cs="Times New Roman"/>
          <w:sz w:val="28"/>
          <w:szCs w:val="28"/>
        </w:rPr>
      </w:pPr>
      <w:r w:rsidRPr="00B3472A">
        <w:rPr>
          <w:rFonts w:ascii="Times New Roman" w:hAnsi="Times New Roman" w:cs="Times New Roman"/>
          <w:sz w:val="28"/>
          <w:szCs w:val="28"/>
        </w:rPr>
        <w:t>HTML 4.0 supports  extra features (i.e) CSS, extra table, form and javascript.</w:t>
      </w:r>
    </w:p>
    <w:p w14:paraId="3161D2FE" w14:textId="77777777" w:rsidR="00B3472A" w:rsidRPr="006B0B15" w:rsidRDefault="00B3472A" w:rsidP="00B3472A">
      <w:pPr>
        <w:pStyle w:val="NoSpacing"/>
        <w:numPr>
          <w:ilvl w:val="0"/>
          <w:numId w:val="25"/>
        </w:numPr>
        <w:rPr>
          <w:b/>
          <w:sz w:val="24"/>
          <w:szCs w:val="24"/>
        </w:rPr>
      </w:pPr>
      <w:r w:rsidRPr="00B3472A">
        <w:rPr>
          <w:rFonts w:ascii="Times New Roman" w:hAnsi="Times New Roman" w:cs="Times New Roman"/>
          <w:sz w:val="28"/>
          <w:szCs w:val="28"/>
        </w:rPr>
        <w:t>HTML 4.0 did not support audio and video files. For supporting these HTML version 5 was introduced.</w:t>
      </w:r>
    </w:p>
    <w:p w14:paraId="10E8182B" w14:textId="77777777" w:rsidR="00B92078" w:rsidRDefault="009F506A">
      <w:pPr>
        <w:rPr>
          <w:rFonts w:ascii="Times New Roman" w:hAnsi="Times New Roman" w:cs="Times New Roman"/>
          <w:b/>
          <w:sz w:val="36"/>
          <w:szCs w:val="36"/>
          <w:u w:val="single"/>
        </w:rPr>
      </w:pPr>
      <w:r w:rsidRPr="009F506A">
        <w:rPr>
          <w:rFonts w:ascii="Times New Roman" w:hAnsi="Times New Roman" w:cs="Times New Roman"/>
          <w:b/>
          <w:sz w:val="36"/>
          <w:szCs w:val="36"/>
        </w:rPr>
        <w:t>II.</w:t>
      </w:r>
      <w:r w:rsidR="00934F31">
        <w:rPr>
          <w:rFonts w:ascii="Times New Roman" w:hAnsi="Times New Roman" w:cs="Times New Roman"/>
          <w:b/>
          <w:sz w:val="36"/>
          <w:szCs w:val="36"/>
          <w:u w:val="single"/>
        </w:rPr>
        <w:t xml:space="preserve"> </w:t>
      </w:r>
      <w:r w:rsidR="00265FE8" w:rsidRPr="00265FE8">
        <w:rPr>
          <w:rFonts w:ascii="Times New Roman" w:hAnsi="Times New Roman" w:cs="Times New Roman"/>
          <w:b/>
          <w:sz w:val="36"/>
          <w:szCs w:val="36"/>
          <w:u w:val="single"/>
        </w:rPr>
        <w:t xml:space="preserve">Basic Syntax of HTML5.0 and the Differences b/w Html4.0 </w:t>
      </w:r>
    </w:p>
    <w:p w14:paraId="32F3DE72" w14:textId="77777777" w:rsidR="00B3472A" w:rsidRPr="00265FE8" w:rsidRDefault="00B92078">
      <w:pPr>
        <w:rPr>
          <w:rFonts w:ascii="Times New Roman" w:hAnsi="Times New Roman" w:cs="Times New Roman"/>
          <w:b/>
          <w:sz w:val="36"/>
          <w:szCs w:val="36"/>
          <w:u w:val="single"/>
        </w:rPr>
      </w:pPr>
      <w:r w:rsidRPr="00B92078">
        <w:rPr>
          <w:rFonts w:ascii="Times New Roman" w:hAnsi="Times New Roman" w:cs="Times New Roman"/>
          <w:b/>
          <w:sz w:val="36"/>
          <w:szCs w:val="36"/>
        </w:rPr>
        <w:t xml:space="preserve">    </w:t>
      </w:r>
      <w:r w:rsidR="00265FE8" w:rsidRPr="00265FE8">
        <w:rPr>
          <w:rFonts w:ascii="Times New Roman" w:hAnsi="Times New Roman" w:cs="Times New Roman"/>
          <w:b/>
          <w:sz w:val="36"/>
          <w:szCs w:val="36"/>
          <w:u w:val="single"/>
        </w:rPr>
        <w:t>&amp;Html 5.0</w:t>
      </w:r>
    </w:p>
    <w:tbl>
      <w:tblPr>
        <w:tblW w:w="9759" w:type="dxa"/>
        <w:shd w:val="clear" w:color="auto" w:fill="FFFFFF"/>
        <w:tblLayout w:type="fixed"/>
        <w:tblCellMar>
          <w:left w:w="0" w:type="dxa"/>
          <w:right w:w="0" w:type="dxa"/>
        </w:tblCellMar>
        <w:tblLook w:val="04A0" w:firstRow="1" w:lastRow="0" w:firstColumn="1" w:lastColumn="0" w:noHBand="0" w:noVBand="1"/>
      </w:tblPr>
      <w:tblGrid>
        <w:gridCol w:w="5082"/>
        <w:gridCol w:w="4677"/>
      </w:tblGrid>
      <w:tr w:rsidR="00962246" w:rsidRPr="00962246" w14:paraId="7CA4B8BC"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50A9976D" w14:textId="77777777" w:rsidR="00962246" w:rsidRPr="003C0D78" w:rsidRDefault="00962246" w:rsidP="00962246">
            <w:pPr>
              <w:spacing w:after="0" w:line="240" w:lineRule="auto"/>
              <w:jc w:val="center"/>
              <w:rPr>
                <w:rFonts w:ascii="Times New Roman" w:eastAsia="Times New Roman" w:hAnsi="Times New Roman" w:cs="Times New Roman"/>
                <w:b/>
                <w:bCs/>
                <w:color w:val="FFFFFF"/>
                <w:sz w:val="36"/>
                <w:szCs w:val="36"/>
                <w:lang w:eastAsia="en-IN"/>
              </w:rPr>
            </w:pPr>
            <w:r w:rsidRPr="003C0D78">
              <w:rPr>
                <w:rFonts w:ascii="Times New Roman" w:eastAsia="Times New Roman" w:hAnsi="Times New Roman" w:cs="Times New Roman"/>
                <w:b/>
                <w:bCs/>
                <w:color w:val="FFFFFF"/>
                <w:sz w:val="36"/>
                <w:szCs w:val="36"/>
                <w:lang w:eastAsia="en-IN"/>
              </w:rPr>
              <w:t>Html</w:t>
            </w:r>
          </w:p>
        </w:tc>
        <w:tc>
          <w:tcPr>
            <w:tcW w:w="467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15230C8A" w14:textId="77777777" w:rsidR="00962246" w:rsidRPr="003C0D78" w:rsidRDefault="00962246" w:rsidP="00962246">
            <w:pPr>
              <w:spacing w:after="0" w:line="240" w:lineRule="auto"/>
              <w:jc w:val="center"/>
              <w:rPr>
                <w:rFonts w:ascii="Times New Roman" w:eastAsia="Times New Roman" w:hAnsi="Times New Roman" w:cs="Times New Roman"/>
                <w:b/>
                <w:bCs/>
                <w:color w:val="FFFFFF"/>
                <w:sz w:val="36"/>
                <w:szCs w:val="36"/>
                <w:lang w:eastAsia="en-IN"/>
              </w:rPr>
            </w:pPr>
            <w:r w:rsidRPr="003C0D78">
              <w:rPr>
                <w:rFonts w:ascii="Times New Roman" w:eastAsia="Times New Roman" w:hAnsi="Times New Roman" w:cs="Times New Roman"/>
                <w:b/>
                <w:bCs/>
                <w:color w:val="FFFFFF"/>
                <w:sz w:val="36"/>
                <w:szCs w:val="36"/>
                <w:lang w:eastAsia="en-IN"/>
              </w:rPr>
              <w:t>Html5</w:t>
            </w:r>
          </w:p>
        </w:tc>
      </w:tr>
      <w:tr w:rsidR="00962246" w:rsidRPr="00962246" w14:paraId="3ABD5257" w14:textId="77777777" w:rsidTr="002A1A6F">
        <w:trPr>
          <w:trHeight w:val="2470"/>
        </w:trPr>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5003C0"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Doctype declaration in Html is too longer</w:t>
            </w:r>
            <w:r w:rsidRPr="003C0D78">
              <w:rPr>
                <w:rFonts w:ascii="Times New Roman" w:eastAsia="Times New Roman" w:hAnsi="Times New Roman" w:cs="Times New Roman"/>
                <w:color w:val="000000"/>
                <w:sz w:val="36"/>
                <w:szCs w:val="36"/>
                <w:lang w:eastAsia="en-IN"/>
              </w:rPr>
              <w:br/>
              <w:t>&lt;!DOCTYPE HTML PUBLIC "-//W3C//DTD HTML 4.01//EN" "http://www.w3.org/TR/html4/strict.dtd"&gt;</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ACB58A"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DOCTYPE declaration in Html5 is very simple "&lt;!DOCTYPE html&gt;</w:t>
            </w:r>
          </w:p>
        </w:tc>
      </w:tr>
      <w:tr w:rsidR="00962246" w:rsidRPr="00962246" w14:paraId="4A6059CF"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0C99F7"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character encoding in Html is also longer </w:t>
            </w:r>
            <w:r w:rsidRPr="003C0D78">
              <w:rPr>
                <w:rFonts w:ascii="Times New Roman" w:eastAsia="Times New Roman" w:hAnsi="Times New Roman" w:cs="Times New Roman"/>
                <w:color w:val="000000"/>
                <w:sz w:val="36"/>
                <w:szCs w:val="36"/>
                <w:lang w:eastAsia="en-IN"/>
              </w:rPr>
              <w:br/>
              <w:t>&lt;!DOCTYPE HTML PUBLIC "-//W3C//DTD HTML 4.0 Transitional//EN"&gt;</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7B61B6"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character encoding (charset) declaration is also very simple &lt;meta charset="UTF-8"&gt;</w:t>
            </w:r>
          </w:p>
        </w:tc>
      </w:tr>
      <w:tr w:rsidR="00962246" w:rsidRPr="00962246" w14:paraId="22184BF2"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23A1B"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Audio and Video are not part of HTML4</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5C0AD4"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Audio and Videos are integral part of HTML5 e.g. &lt;audio&gt; and &lt;video&gt; tags.</w:t>
            </w:r>
          </w:p>
        </w:tc>
      </w:tr>
      <w:tr w:rsidR="00962246" w:rsidRPr="00962246" w14:paraId="02375FC8"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26502B"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Vector Graphics is possible with the help of technologies such as VML, Silverlight, Flash etc</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DE3F82"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Vector graphics is integral part of HTML5 e.g. SVG</w:t>
            </w:r>
            <w:r w:rsidR="00F36C28" w:rsidRPr="003C0D78">
              <w:rPr>
                <w:rFonts w:ascii="Times New Roman" w:eastAsia="Times New Roman" w:hAnsi="Times New Roman" w:cs="Times New Roman"/>
                <w:color w:val="000000"/>
                <w:sz w:val="36"/>
                <w:szCs w:val="36"/>
                <w:lang w:eastAsia="en-IN"/>
              </w:rPr>
              <w:t xml:space="preserve">(Scalable Vector </w:t>
            </w:r>
            <w:r w:rsidR="00F36C28" w:rsidRPr="003C0D78">
              <w:rPr>
                <w:rFonts w:ascii="Times New Roman" w:eastAsia="Times New Roman" w:hAnsi="Times New Roman" w:cs="Times New Roman"/>
                <w:color w:val="000000"/>
                <w:sz w:val="36"/>
                <w:szCs w:val="36"/>
                <w:lang w:eastAsia="en-IN"/>
              </w:rPr>
              <w:lastRenderedPageBreak/>
              <w:t>Graphics)</w:t>
            </w:r>
            <w:r w:rsidRPr="003C0D78">
              <w:rPr>
                <w:rFonts w:ascii="Times New Roman" w:eastAsia="Times New Roman" w:hAnsi="Times New Roman" w:cs="Times New Roman"/>
                <w:color w:val="000000"/>
                <w:sz w:val="36"/>
                <w:szCs w:val="36"/>
                <w:lang w:eastAsia="en-IN"/>
              </w:rPr>
              <w:t xml:space="preserve"> and canvas</w:t>
            </w:r>
            <w:r w:rsidR="00F36C28" w:rsidRPr="003C0D78">
              <w:rPr>
                <w:rFonts w:ascii="Times New Roman" w:eastAsia="Times New Roman" w:hAnsi="Times New Roman" w:cs="Times New Roman"/>
                <w:color w:val="000000"/>
                <w:sz w:val="36"/>
                <w:szCs w:val="36"/>
                <w:lang w:eastAsia="en-IN"/>
              </w:rPr>
              <w:t>.</w:t>
            </w:r>
          </w:p>
        </w:tc>
      </w:tr>
      <w:tr w:rsidR="00962246" w:rsidRPr="00962246" w14:paraId="4956284B"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623162"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lastRenderedPageBreak/>
              <w:t>It is almost impossible to get true GeoLocation of user browsing any website especially if it comes to mobile devices.</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0D3925"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JS GeoLocation API in HTML5 helps identify location of user browsing any website (provided user allows it)</w:t>
            </w:r>
          </w:p>
        </w:tc>
      </w:tr>
      <w:tr w:rsidR="00962246" w:rsidRPr="00962246" w14:paraId="7B7A94EC"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5495A6"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Html5 use cookies.</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FDB0F6"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It provides local storage in place of cookies.</w:t>
            </w:r>
          </w:p>
        </w:tc>
      </w:tr>
      <w:tr w:rsidR="00962246" w:rsidRPr="00962246" w14:paraId="3A2C35E7"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B00D7C"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Not possible to draw shapes like circle, rectangle, triangle.</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020952"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Using Html5 you can draw shapes like circle, rectangle, triangle.</w:t>
            </w:r>
          </w:p>
        </w:tc>
      </w:tr>
      <w:tr w:rsidR="00962246" w:rsidRPr="00962246" w14:paraId="3AABF579"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1CB1B7"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Does not allow JavaScript to run in browser. JS runs in same thread as browser interface.</w:t>
            </w:r>
          </w:p>
        </w:tc>
        <w:tc>
          <w:tcPr>
            <w:tcW w:w="467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DA884E"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Allows JavaScript to run in background. This is possible due to JS Web worker API in HTML5</w:t>
            </w:r>
          </w:p>
        </w:tc>
      </w:tr>
      <w:tr w:rsidR="00962246" w:rsidRPr="00962246" w14:paraId="18F0E77A" w14:textId="77777777" w:rsidTr="00315378">
        <w:tc>
          <w:tcPr>
            <w:tcW w:w="50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1F4F454"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Works with all old browsers</w:t>
            </w:r>
          </w:p>
        </w:tc>
        <w:tc>
          <w:tcPr>
            <w:tcW w:w="46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5D4E1E65" w14:textId="77777777" w:rsidR="00962246" w:rsidRPr="003C0D78" w:rsidRDefault="00962246" w:rsidP="00962246">
            <w:pPr>
              <w:spacing w:after="0" w:line="240" w:lineRule="auto"/>
              <w:rPr>
                <w:rFonts w:ascii="Times New Roman" w:eastAsia="Times New Roman" w:hAnsi="Times New Roman" w:cs="Times New Roman"/>
                <w:color w:val="000000"/>
                <w:sz w:val="36"/>
                <w:szCs w:val="36"/>
                <w:lang w:eastAsia="en-IN"/>
              </w:rPr>
            </w:pPr>
            <w:r w:rsidRPr="003C0D78">
              <w:rPr>
                <w:rFonts w:ascii="Times New Roman" w:eastAsia="Times New Roman" w:hAnsi="Times New Roman" w:cs="Times New Roman"/>
                <w:color w:val="000000"/>
                <w:sz w:val="36"/>
                <w:szCs w:val="36"/>
                <w:lang w:eastAsia="en-IN"/>
              </w:rPr>
              <w:t>Supported by all new browser.</w:t>
            </w:r>
          </w:p>
        </w:tc>
      </w:tr>
    </w:tbl>
    <w:p w14:paraId="6CED048A" w14:textId="77777777" w:rsidR="00CD3BFC" w:rsidRPr="00BD744D" w:rsidRDefault="00CD3BFC" w:rsidP="00CD3BFC">
      <w:pPr>
        <w:pStyle w:val="Heading2"/>
        <w:shd w:val="clear" w:color="auto" w:fill="FFFFFF"/>
        <w:spacing w:before="225" w:after="45"/>
        <w:jc w:val="both"/>
        <w:rPr>
          <w:rFonts w:ascii="Times New Roman" w:hAnsi="Times New Roman" w:cs="Times New Roman"/>
          <w:bCs w:val="0"/>
          <w:color w:val="auto"/>
          <w:sz w:val="32"/>
          <w:szCs w:val="32"/>
          <w:u w:val="single"/>
        </w:rPr>
      </w:pPr>
      <w:r w:rsidRPr="00BD744D">
        <w:rPr>
          <w:rFonts w:ascii="Times New Roman" w:hAnsi="Times New Roman" w:cs="Times New Roman"/>
          <w:bCs w:val="0"/>
          <w:color w:val="auto"/>
          <w:sz w:val="32"/>
          <w:szCs w:val="32"/>
          <w:u w:val="single"/>
        </w:rPr>
        <w:t>HTML &lt;!DOCTYPE&gt; Declaration</w:t>
      </w:r>
    </w:p>
    <w:p w14:paraId="5BD41E70" w14:textId="77777777" w:rsidR="00CD3BFC" w:rsidRPr="004C1A1D" w:rsidRDefault="009C770E" w:rsidP="002A1A6F">
      <w:pPr>
        <w:shd w:val="clear" w:color="auto" w:fill="F7F7F7"/>
        <w:spacing w:after="225" w:line="240" w:lineRule="auto"/>
        <w:ind w:firstLine="720"/>
        <w:jc w:val="both"/>
        <w:outlineLvl w:val="0"/>
        <w:rPr>
          <w:rFonts w:ascii="Times New Roman" w:eastAsia="Times New Roman" w:hAnsi="Times New Roman" w:cs="Times New Roman"/>
          <w:color w:val="333333"/>
          <w:kern w:val="36"/>
          <w:sz w:val="28"/>
          <w:szCs w:val="28"/>
          <w:lang w:eastAsia="en-IN"/>
        </w:rPr>
      </w:pPr>
      <w:r w:rsidRPr="004C1A1D">
        <w:rPr>
          <w:rFonts w:ascii="Times New Roman" w:hAnsi="Times New Roman" w:cs="Times New Roman"/>
          <w:color w:val="222222"/>
          <w:sz w:val="28"/>
          <w:szCs w:val="28"/>
          <w:shd w:val="clear" w:color="auto" w:fill="FFFFFF"/>
        </w:rPr>
        <w:t xml:space="preserve">The DOCTYPE statement indicates the </w:t>
      </w:r>
      <w:r w:rsidRPr="00F721AB">
        <w:rPr>
          <w:rFonts w:ascii="Times New Roman" w:hAnsi="Times New Roman" w:cs="Times New Roman"/>
          <w:color w:val="222222"/>
          <w:sz w:val="28"/>
          <w:szCs w:val="28"/>
          <w:highlight w:val="red"/>
          <w:shd w:val="clear" w:color="auto" w:fill="FFFFFF"/>
        </w:rPr>
        <w:t xml:space="preserve">particular version of HTML </w:t>
      </w:r>
      <w:r w:rsidRPr="00F721AB">
        <w:rPr>
          <w:rFonts w:ascii="Times New Roman" w:hAnsi="Times New Roman" w:cs="Times New Roman"/>
          <w:color w:val="222222"/>
          <w:sz w:val="28"/>
          <w:szCs w:val="28"/>
          <w:highlight w:val="yellow"/>
          <w:shd w:val="clear" w:color="auto" w:fill="FFFFFF"/>
        </w:rPr>
        <w:t>being used in the document</w:t>
      </w:r>
      <w:r w:rsidRPr="004C1A1D">
        <w:rPr>
          <w:rFonts w:ascii="Times New Roman" w:hAnsi="Times New Roman" w:cs="Times New Roman"/>
          <w:color w:val="222222"/>
          <w:sz w:val="28"/>
          <w:szCs w:val="28"/>
          <w:shd w:val="clear" w:color="auto" w:fill="FFFFFF"/>
        </w:rPr>
        <w:t xml:space="preserve">. It </w:t>
      </w:r>
      <w:r w:rsidRPr="009843D8">
        <w:rPr>
          <w:rFonts w:ascii="Times New Roman" w:hAnsi="Times New Roman" w:cs="Times New Roman"/>
          <w:color w:val="222222"/>
          <w:sz w:val="28"/>
          <w:szCs w:val="28"/>
          <w:highlight w:val="darkGray"/>
          <w:shd w:val="clear" w:color="auto" w:fill="FFFFFF"/>
        </w:rPr>
        <w:t>is used to check the document for validity</w:t>
      </w:r>
      <w:r w:rsidRPr="004C1A1D">
        <w:rPr>
          <w:rFonts w:ascii="Times New Roman" w:hAnsi="Times New Roman" w:cs="Times New Roman"/>
          <w:color w:val="222222"/>
          <w:sz w:val="28"/>
          <w:szCs w:val="28"/>
          <w:shd w:val="clear" w:color="auto" w:fill="FFFFFF"/>
        </w:rPr>
        <w:t xml:space="preserve">. </w:t>
      </w:r>
      <w:r w:rsidRPr="00F721AB">
        <w:rPr>
          <w:rFonts w:ascii="Times New Roman" w:hAnsi="Times New Roman" w:cs="Times New Roman"/>
          <w:color w:val="222222"/>
          <w:sz w:val="28"/>
          <w:szCs w:val="28"/>
          <w:highlight w:val="yellow"/>
          <w:shd w:val="clear" w:color="auto" w:fill="FFFFFF"/>
        </w:rPr>
        <w:t xml:space="preserve">DOCTYPE declaration is </w:t>
      </w:r>
      <w:r w:rsidRPr="009843D8">
        <w:rPr>
          <w:rFonts w:ascii="Times New Roman" w:hAnsi="Times New Roman" w:cs="Times New Roman"/>
          <w:color w:val="222222"/>
          <w:sz w:val="28"/>
          <w:szCs w:val="28"/>
          <w:highlight w:val="darkGray"/>
          <w:shd w:val="clear" w:color="auto" w:fill="FFFFFF"/>
        </w:rPr>
        <w:t>not an HTML tag</w:t>
      </w:r>
      <w:r w:rsidRPr="00F721AB">
        <w:rPr>
          <w:rFonts w:ascii="Times New Roman" w:hAnsi="Times New Roman" w:cs="Times New Roman"/>
          <w:color w:val="222222"/>
          <w:sz w:val="28"/>
          <w:szCs w:val="28"/>
          <w:highlight w:val="yellow"/>
          <w:shd w:val="clear" w:color="auto" w:fill="FFFFFF"/>
        </w:rPr>
        <w:t>. It is only a declaration</w:t>
      </w:r>
      <w:r w:rsidRPr="004C1A1D">
        <w:rPr>
          <w:rFonts w:ascii="Times New Roman" w:hAnsi="Times New Roman" w:cs="Times New Roman"/>
          <w:color w:val="222222"/>
          <w:sz w:val="28"/>
          <w:szCs w:val="28"/>
          <w:shd w:val="clear" w:color="auto" w:fill="FFFFFF"/>
        </w:rPr>
        <w:t xml:space="preserve"> and always appears at the first line of your HTML documents.</w:t>
      </w:r>
    </w:p>
    <w:p w14:paraId="73A095B6" w14:textId="77777777" w:rsidR="00CD3BFC" w:rsidRPr="00BD744D" w:rsidRDefault="00315378" w:rsidP="0086422D">
      <w:pPr>
        <w:shd w:val="clear" w:color="auto" w:fill="F7F7F7"/>
        <w:spacing w:after="225" w:line="240" w:lineRule="auto"/>
        <w:outlineLvl w:val="0"/>
        <w:rPr>
          <w:rFonts w:ascii="Times New Roman" w:eastAsia="Times New Roman" w:hAnsi="Times New Roman" w:cs="Times New Roman"/>
          <w:b/>
          <w:color w:val="333333"/>
          <w:kern w:val="36"/>
          <w:sz w:val="32"/>
          <w:szCs w:val="32"/>
          <w:u w:val="single"/>
          <w:lang w:eastAsia="en-IN"/>
        </w:rPr>
      </w:pPr>
      <w:r w:rsidRPr="00BD744D">
        <w:rPr>
          <w:rFonts w:ascii="Times New Roman" w:eastAsia="Times New Roman" w:hAnsi="Times New Roman" w:cs="Times New Roman"/>
          <w:b/>
          <w:color w:val="333333"/>
          <w:kern w:val="36"/>
          <w:sz w:val="32"/>
          <w:szCs w:val="32"/>
          <w:u w:val="single"/>
          <w:lang w:eastAsia="en-IN"/>
        </w:rPr>
        <w:t>Definition of HTML:</w:t>
      </w:r>
    </w:p>
    <w:p w14:paraId="729C5DF3" w14:textId="77777777" w:rsidR="00315378" w:rsidRPr="001F075F" w:rsidRDefault="00315378" w:rsidP="00315378">
      <w:pPr>
        <w:shd w:val="clear" w:color="auto" w:fill="F7F7F7"/>
        <w:spacing w:after="225" w:line="240" w:lineRule="auto"/>
        <w:ind w:firstLine="720"/>
        <w:jc w:val="both"/>
        <w:outlineLvl w:val="0"/>
        <w:rPr>
          <w:rFonts w:ascii="Times New Roman" w:eastAsia="Times New Roman" w:hAnsi="Times New Roman" w:cs="Times New Roman"/>
          <w:color w:val="333333"/>
          <w:kern w:val="36"/>
          <w:sz w:val="28"/>
          <w:szCs w:val="28"/>
          <w:lang w:eastAsia="en-IN"/>
        </w:rPr>
      </w:pPr>
      <w:r w:rsidRPr="001F075F">
        <w:rPr>
          <w:rFonts w:ascii="Times New Roman" w:eastAsia="Times New Roman" w:hAnsi="Times New Roman" w:cs="Times New Roman"/>
          <w:color w:val="333333"/>
          <w:kern w:val="36"/>
          <w:sz w:val="28"/>
          <w:szCs w:val="28"/>
          <w:lang w:eastAsia="en-IN"/>
        </w:rPr>
        <w:t xml:space="preserve">HTML (Hypertext Markup Language) </w:t>
      </w:r>
      <w:r w:rsidRPr="00F721AB">
        <w:rPr>
          <w:rFonts w:ascii="Times New Roman" w:eastAsia="Times New Roman" w:hAnsi="Times New Roman" w:cs="Times New Roman"/>
          <w:color w:val="333333"/>
          <w:kern w:val="36"/>
          <w:sz w:val="28"/>
          <w:szCs w:val="28"/>
          <w:highlight w:val="yellow"/>
          <w:lang w:eastAsia="en-IN"/>
        </w:rPr>
        <w:t>is the set of markup symbols or codes inserted in a file</w:t>
      </w:r>
      <w:r w:rsidRPr="001F075F">
        <w:rPr>
          <w:rFonts w:ascii="Times New Roman" w:eastAsia="Times New Roman" w:hAnsi="Times New Roman" w:cs="Times New Roman"/>
          <w:color w:val="333333"/>
          <w:kern w:val="36"/>
          <w:sz w:val="28"/>
          <w:szCs w:val="28"/>
          <w:lang w:eastAsia="en-IN"/>
        </w:rPr>
        <w:t xml:space="preserve"> </w:t>
      </w:r>
      <w:r w:rsidRPr="00F721AB">
        <w:rPr>
          <w:rFonts w:ascii="Times New Roman" w:eastAsia="Times New Roman" w:hAnsi="Times New Roman" w:cs="Times New Roman"/>
          <w:color w:val="333333"/>
          <w:kern w:val="36"/>
          <w:sz w:val="28"/>
          <w:szCs w:val="28"/>
          <w:highlight w:val="yellow"/>
          <w:lang w:eastAsia="en-IN"/>
        </w:rPr>
        <w:t>intended for display</w:t>
      </w:r>
      <w:r w:rsidRPr="001F075F">
        <w:rPr>
          <w:rFonts w:ascii="Times New Roman" w:eastAsia="Times New Roman" w:hAnsi="Times New Roman" w:cs="Times New Roman"/>
          <w:color w:val="333333"/>
          <w:kern w:val="36"/>
          <w:sz w:val="28"/>
          <w:szCs w:val="28"/>
          <w:lang w:eastAsia="en-IN"/>
        </w:rPr>
        <w:t xml:space="preserve"> on a World Wide Web browser page.</w:t>
      </w:r>
    </w:p>
    <w:p w14:paraId="73CD36C6" w14:textId="77777777" w:rsidR="00315378" w:rsidRPr="001F075F" w:rsidRDefault="00315378" w:rsidP="00315378">
      <w:pPr>
        <w:shd w:val="clear" w:color="auto" w:fill="F7F7F7"/>
        <w:spacing w:after="225" w:line="240" w:lineRule="auto"/>
        <w:ind w:firstLine="720"/>
        <w:jc w:val="both"/>
        <w:outlineLvl w:val="0"/>
        <w:rPr>
          <w:rFonts w:ascii="Times New Roman" w:eastAsia="Times New Roman" w:hAnsi="Times New Roman" w:cs="Times New Roman"/>
          <w:color w:val="333333"/>
          <w:kern w:val="36"/>
          <w:sz w:val="28"/>
          <w:szCs w:val="28"/>
          <w:lang w:eastAsia="en-IN"/>
        </w:rPr>
      </w:pPr>
      <w:r w:rsidRPr="001F075F">
        <w:rPr>
          <w:rFonts w:ascii="Times New Roman" w:eastAsia="Times New Roman" w:hAnsi="Times New Roman" w:cs="Times New Roman"/>
          <w:color w:val="333333"/>
          <w:kern w:val="36"/>
          <w:sz w:val="28"/>
          <w:szCs w:val="28"/>
          <w:lang w:eastAsia="en-IN"/>
        </w:rPr>
        <w:t xml:space="preserve"> The </w:t>
      </w:r>
      <w:r w:rsidRPr="00F721AB">
        <w:rPr>
          <w:rFonts w:ascii="Times New Roman" w:eastAsia="Times New Roman" w:hAnsi="Times New Roman" w:cs="Times New Roman"/>
          <w:color w:val="333333"/>
          <w:kern w:val="36"/>
          <w:sz w:val="28"/>
          <w:szCs w:val="28"/>
          <w:highlight w:val="yellow"/>
          <w:lang w:eastAsia="en-IN"/>
        </w:rPr>
        <w:t>markup tells the Web browser how to display a Web page's words and images</w:t>
      </w:r>
      <w:r w:rsidRPr="001F075F">
        <w:rPr>
          <w:rFonts w:ascii="Times New Roman" w:eastAsia="Times New Roman" w:hAnsi="Times New Roman" w:cs="Times New Roman"/>
          <w:color w:val="333333"/>
          <w:kern w:val="36"/>
          <w:sz w:val="28"/>
          <w:szCs w:val="28"/>
          <w:lang w:eastAsia="en-IN"/>
        </w:rPr>
        <w:t xml:space="preserve"> for the user. </w:t>
      </w:r>
      <w:r w:rsidRPr="00F721AB">
        <w:rPr>
          <w:rFonts w:ascii="Times New Roman" w:eastAsia="Times New Roman" w:hAnsi="Times New Roman" w:cs="Times New Roman"/>
          <w:color w:val="333333"/>
          <w:kern w:val="36"/>
          <w:sz w:val="28"/>
          <w:szCs w:val="28"/>
          <w:highlight w:val="yellow"/>
          <w:lang w:eastAsia="en-IN"/>
        </w:rPr>
        <w:t>Each individual markup code</w:t>
      </w:r>
      <w:r w:rsidRPr="001F075F">
        <w:rPr>
          <w:rFonts w:ascii="Times New Roman" w:eastAsia="Times New Roman" w:hAnsi="Times New Roman" w:cs="Times New Roman"/>
          <w:color w:val="333333"/>
          <w:kern w:val="36"/>
          <w:sz w:val="28"/>
          <w:szCs w:val="28"/>
          <w:lang w:eastAsia="en-IN"/>
        </w:rPr>
        <w:t xml:space="preserve"> is referred to as an </w:t>
      </w:r>
      <w:r w:rsidRPr="00F721AB">
        <w:rPr>
          <w:rFonts w:ascii="Times New Roman" w:eastAsia="Times New Roman" w:hAnsi="Times New Roman" w:cs="Times New Roman"/>
          <w:color w:val="333333"/>
          <w:kern w:val="36"/>
          <w:sz w:val="28"/>
          <w:szCs w:val="28"/>
          <w:highlight w:val="yellow"/>
          <w:lang w:eastAsia="en-IN"/>
        </w:rPr>
        <w:t>element</w:t>
      </w:r>
      <w:r w:rsidRPr="001F075F">
        <w:rPr>
          <w:rFonts w:ascii="Times New Roman" w:eastAsia="Times New Roman" w:hAnsi="Times New Roman" w:cs="Times New Roman"/>
          <w:color w:val="333333"/>
          <w:kern w:val="36"/>
          <w:sz w:val="28"/>
          <w:szCs w:val="28"/>
          <w:lang w:eastAsia="en-IN"/>
        </w:rPr>
        <w:t xml:space="preserve"> (but many people also refer to it as a tag).</w:t>
      </w:r>
    </w:p>
    <w:p w14:paraId="22BB41BE" w14:textId="77777777" w:rsidR="00315378" w:rsidRPr="001F075F" w:rsidRDefault="00315378" w:rsidP="0086422D">
      <w:pPr>
        <w:shd w:val="clear" w:color="auto" w:fill="F7F7F7"/>
        <w:spacing w:after="225" w:line="240" w:lineRule="auto"/>
        <w:outlineLvl w:val="0"/>
        <w:rPr>
          <w:rFonts w:ascii="Times New Roman" w:eastAsia="Times New Roman" w:hAnsi="Times New Roman" w:cs="Times New Roman"/>
          <w:color w:val="333333"/>
          <w:kern w:val="36"/>
          <w:sz w:val="28"/>
          <w:szCs w:val="28"/>
          <w:lang w:eastAsia="en-IN"/>
        </w:rPr>
      </w:pPr>
      <w:r w:rsidRPr="00F721AB">
        <w:rPr>
          <w:rFonts w:ascii="Times New Roman" w:eastAsia="Times New Roman" w:hAnsi="Times New Roman" w:cs="Times New Roman"/>
          <w:color w:val="333333"/>
          <w:kern w:val="36"/>
          <w:sz w:val="28"/>
          <w:szCs w:val="28"/>
          <w:highlight w:val="yellow"/>
          <w:lang w:eastAsia="en-IN"/>
        </w:rPr>
        <w:t>HiperText:</w:t>
      </w:r>
      <w:r w:rsidRPr="001F075F">
        <w:rPr>
          <w:rFonts w:ascii="Times New Roman" w:eastAsia="Times New Roman" w:hAnsi="Times New Roman" w:cs="Times New Roman"/>
          <w:color w:val="333333"/>
          <w:kern w:val="36"/>
          <w:sz w:val="28"/>
          <w:szCs w:val="28"/>
          <w:lang w:eastAsia="en-IN"/>
        </w:rPr>
        <w:t xml:space="preserve"> Specially designed text for Webbrowser.</w:t>
      </w:r>
    </w:p>
    <w:p w14:paraId="04D5DA96" w14:textId="77777777" w:rsidR="00315378" w:rsidRPr="001F075F" w:rsidRDefault="00315378" w:rsidP="0086422D">
      <w:pPr>
        <w:shd w:val="clear" w:color="auto" w:fill="F7F7F7"/>
        <w:spacing w:after="225" w:line="240" w:lineRule="auto"/>
        <w:outlineLvl w:val="0"/>
        <w:rPr>
          <w:rFonts w:ascii="Times New Roman" w:eastAsia="Times New Roman" w:hAnsi="Times New Roman" w:cs="Times New Roman"/>
          <w:color w:val="333333"/>
          <w:kern w:val="36"/>
          <w:sz w:val="28"/>
          <w:szCs w:val="28"/>
          <w:lang w:eastAsia="en-IN"/>
        </w:rPr>
      </w:pPr>
      <w:r w:rsidRPr="00F721AB">
        <w:rPr>
          <w:rFonts w:ascii="Times New Roman" w:eastAsia="Times New Roman" w:hAnsi="Times New Roman" w:cs="Times New Roman"/>
          <w:color w:val="333333"/>
          <w:kern w:val="36"/>
          <w:sz w:val="28"/>
          <w:szCs w:val="28"/>
          <w:highlight w:val="yellow"/>
          <w:lang w:eastAsia="en-IN"/>
        </w:rPr>
        <w:t>Markup:</w:t>
      </w:r>
      <w:r w:rsidRPr="001F075F">
        <w:rPr>
          <w:rFonts w:ascii="Times New Roman" w:eastAsia="Times New Roman" w:hAnsi="Times New Roman" w:cs="Times New Roman"/>
          <w:color w:val="333333"/>
          <w:kern w:val="36"/>
          <w:sz w:val="28"/>
          <w:szCs w:val="28"/>
          <w:lang w:eastAsia="en-IN"/>
        </w:rPr>
        <w:t xml:space="preserve"> With meaningful tags or elements</w:t>
      </w:r>
    </w:p>
    <w:p w14:paraId="1B2F67B0" w14:textId="77777777" w:rsidR="00315378" w:rsidRPr="001F075F" w:rsidRDefault="00315378" w:rsidP="0086422D">
      <w:pPr>
        <w:shd w:val="clear" w:color="auto" w:fill="F7F7F7"/>
        <w:spacing w:after="225" w:line="240" w:lineRule="auto"/>
        <w:outlineLvl w:val="0"/>
        <w:rPr>
          <w:rFonts w:ascii="Times New Roman" w:eastAsia="Times New Roman" w:hAnsi="Times New Roman" w:cs="Times New Roman"/>
          <w:color w:val="333333"/>
          <w:kern w:val="36"/>
          <w:sz w:val="28"/>
          <w:szCs w:val="28"/>
          <w:lang w:eastAsia="en-IN"/>
        </w:rPr>
      </w:pPr>
      <w:r w:rsidRPr="00F721AB">
        <w:rPr>
          <w:rFonts w:ascii="Times New Roman" w:eastAsia="Times New Roman" w:hAnsi="Times New Roman" w:cs="Times New Roman"/>
          <w:color w:val="333333"/>
          <w:kern w:val="36"/>
          <w:sz w:val="28"/>
          <w:szCs w:val="28"/>
          <w:highlight w:val="yellow"/>
          <w:lang w:eastAsia="en-IN"/>
        </w:rPr>
        <w:t>Language:</w:t>
      </w:r>
      <w:r w:rsidRPr="001F075F">
        <w:rPr>
          <w:rFonts w:ascii="Times New Roman" w:eastAsia="Times New Roman" w:hAnsi="Times New Roman" w:cs="Times New Roman"/>
          <w:color w:val="333333"/>
          <w:kern w:val="36"/>
          <w:sz w:val="28"/>
          <w:szCs w:val="28"/>
          <w:lang w:eastAsia="en-IN"/>
        </w:rPr>
        <w:t xml:space="preserve"> In Simple English Language.</w:t>
      </w:r>
    </w:p>
    <w:p w14:paraId="04A99173" w14:textId="77777777" w:rsidR="0086422D" w:rsidRPr="00486A47" w:rsidRDefault="0086422D" w:rsidP="002710A5">
      <w:pPr>
        <w:shd w:val="clear" w:color="auto" w:fill="F7F7F7"/>
        <w:tabs>
          <w:tab w:val="left" w:pos="6379"/>
        </w:tabs>
        <w:spacing w:after="225" w:line="240" w:lineRule="auto"/>
        <w:outlineLvl w:val="0"/>
        <w:rPr>
          <w:rFonts w:ascii="Times New Roman" w:eastAsia="Times New Roman" w:hAnsi="Times New Roman" w:cs="Times New Roman"/>
          <w:b/>
          <w:color w:val="333333"/>
          <w:kern w:val="36"/>
          <w:sz w:val="32"/>
          <w:szCs w:val="32"/>
          <w:u w:val="single"/>
          <w:lang w:eastAsia="en-IN"/>
        </w:rPr>
      </w:pPr>
      <w:r w:rsidRPr="00486A47">
        <w:rPr>
          <w:rFonts w:ascii="Times New Roman" w:eastAsia="Times New Roman" w:hAnsi="Times New Roman" w:cs="Times New Roman"/>
          <w:b/>
          <w:color w:val="333333"/>
          <w:kern w:val="36"/>
          <w:sz w:val="32"/>
          <w:szCs w:val="32"/>
          <w:u w:val="single"/>
          <w:lang w:eastAsia="en-IN"/>
        </w:rPr>
        <w:t>Basic structure of an HTML document</w:t>
      </w:r>
    </w:p>
    <w:p w14:paraId="783D9954" w14:textId="77777777" w:rsidR="0086422D" w:rsidRPr="008C40C3" w:rsidRDefault="00A46D67" w:rsidP="0086422D">
      <w:pPr>
        <w:shd w:val="clear" w:color="auto" w:fill="F7F7F7"/>
        <w:spacing w:after="150" w:line="293" w:lineRule="atLeast"/>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An HTML document has two </w:t>
      </w:r>
      <w:r w:rsidR="0086422D" w:rsidRPr="008C40C3">
        <w:rPr>
          <w:rFonts w:ascii="Times New Roman" w:eastAsia="Times New Roman" w:hAnsi="Times New Roman" w:cs="Times New Roman"/>
          <w:color w:val="000000"/>
          <w:sz w:val="32"/>
          <w:szCs w:val="32"/>
          <w:lang w:eastAsia="en-IN"/>
        </w:rPr>
        <w:t>main parts:</w:t>
      </w:r>
    </w:p>
    <w:p w14:paraId="6E302054" w14:textId="77777777" w:rsidR="0086422D" w:rsidRPr="008C40C3" w:rsidRDefault="0086422D" w:rsidP="0086422D">
      <w:pPr>
        <w:numPr>
          <w:ilvl w:val="0"/>
          <w:numId w:val="1"/>
        </w:numPr>
        <w:shd w:val="clear" w:color="auto" w:fill="F7F7F7"/>
        <w:spacing w:before="100" w:beforeAutospacing="1" w:after="100" w:afterAutospacing="1" w:line="293" w:lineRule="atLeast"/>
        <w:ind w:left="150"/>
        <w:rPr>
          <w:rFonts w:ascii="Times New Roman" w:eastAsia="Times New Roman" w:hAnsi="Times New Roman" w:cs="Times New Roman"/>
          <w:color w:val="000000"/>
          <w:sz w:val="32"/>
          <w:szCs w:val="32"/>
          <w:lang w:eastAsia="en-IN"/>
        </w:rPr>
      </w:pPr>
      <w:r w:rsidRPr="00F721AB">
        <w:rPr>
          <w:rFonts w:ascii="Times New Roman" w:eastAsia="Times New Roman" w:hAnsi="Times New Roman" w:cs="Times New Roman"/>
          <w:i/>
          <w:iCs/>
          <w:color w:val="000000"/>
          <w:sz w:val="32"/>
          <w:szCs w:val="32"/>
          <w:highlight w:val="yellow"/>
          <w:lang w:eastAsia="en-IN"/>
        </w:rPr>
        <w:lastRenderedPageBreak/>
        <w:t>head</w:t>
      </w:r>
      <w:r w:rsidRPr="00F721AB">
        <w:rPr>
          <w:rFonts w:ascii="Times New Roman" w:eastAsia="Times New Roman" w:hAnsi="Times New Roman" w:cs="Times New Roman"/>
          <w:color w:val="000000"/>
          <w:sz w:val="32"/>
          <w:szCs w:val="32"/>
          <w:highlight w:val="yellow"/>
          <w:lang w:eastAsia="en-IN"/>
        </w:rPr>
        <w:t>.</w:t>
      </w:r>
      <w:r w:rsidRPr="008C40C3">
        <w:rPr>
          <w:rFonts w:ascii="Times New Roman" w:eastAsia="Times New Roman" w:hAnsi="Times New Roman" w:cs="Times New Roman"/>
          <w:color w:val="000000"/>
          <w:sz w:val="32"/>
          <w:szCs w:val="32"/>
          <w:lang w:eastAsia="en-IN"/>
        </w:rPr>
        <w:t xml:space="preserve"> The head </w:t>
      </w:r>
      <w:hyperlink r:id="rId5" w:history="1">
        <w:r w:rsidRPr="008C40C3">
          <w:rPr>
            <w:rFonts w:ascii="Times New Roman" w:eastAsia="Times New Roman" w:hAnsi="Times New Roman" w:cs="Times New Roman"/>
            <w:color w:val="6699CC"/>
            <w:sz w:val="32"/>
            <w:szCs w:val="32"/>
            <w:lang w:eastAsia="en-IN"/>
          </w:rPr>
          <w:t>element</w:t>
        </w:r>
      </w:hyperlink>
      <w:r w:rsidRPr="008C40C3">
        <w:rPr>
          <w:rFonts w:ascii="Times New Roman" w:eastAsia="Times New Roman" w:hAnsi="Times New Roman" w:cs="Times New Roman"/>
          <w:color w:val="000000"/>
          <w:sz w:val="32"/>
          <w:szCs w:val="32"/>
          <w:lang w:eastAsia="en-IN"/>
        </w:rPr>
        <w:t> </w:t>
      </w:r>
      <w:r w:rsidRPr="00F721AB">
        <w:rPr>
          <w:rFonts w:ascii="Times New Roman" w:eastAsia="Times New Roman" w:hAnsi="Times New Roman" w:cs="Times New Roman"/>
          <w:color w:val="000000"/>
          <w:sz w:val="32"/>
          <w:szCs w:val="32"/>
          <w:highlight w:val="yellow"/>
          <w:lang w:eastAsia="en-IN"/>
        </w:rPr>
        <w:t>contains title</w:t>
      </w:r>
      <w:r w:rsidRPr="008C40C3">
        <w:rPr>
          <w:rFonts w:ascii="Times New Roman" w:eastAsia="Times New Roman" w:hAnsi="Times New Roman" w:cs="Times New Roman"/>
          <w:color w:val="000000"/>
          <w:sz w:val="32"/>
          <w:szCs w:val="32"/>
          <w:lang w:eastAsia="en-IN"/>
        </w:rPr>
        <w:t xml:space="preserve"> and </w:t>
      </w:r>
      <w:r w:rsidRPr="00F721AB">
        <w:rPr>
          <w:rFonts w:ascii="Times New Roman" w:eastAsia="Times New Roman" w:hAnsi="Times New Roman" w:cs="Times New Roman"/>
          <w:color w:val="000000"/>
          <w:sz w:val="32"/>
          <w:szCs w:val="32"/>
          <w:highlight w:val="yellow"/>
          <w:lang w:eastAsia="en-IN"/>
        </w:rPr>
        <w:t>meta data</w:t>
      </w:r>
      <w:r w:rsidRPr="008C40C3">
        <w:rPr>
          <w:rFonts w:ascii="Times New Roman" w:eastAsia="Times New Roman" w:hAnsi="Times New Roman" w:cs="Times New Roman"/>
          <w:color w:val="000000"/>
          <w:sz w:val="32"/>
          <w:szCs w:val="32"/>
          <w:lang w:eastAsia="en-IN"/>
        </w:rPr>
        <w:t xml:space="preserve"> </w:t>
      </w:r>
      <w:r w:rsidRPr="00F721AB">
        <w:rPr>
          <w:rFonts w:ascii="Times New Roman" w:eastAsia="Times New Roman" w:hAnsi="Times New Roman" w:cs="Times New Roman"/>
          <w:color w:val="000000"/>
          <w:sz w:val="32"/>
          <w:szCs w:val="32"/>
          <w:highlight w:val="yellow"/>
          <w:lang w:eastAsia="en-IN"/>
        </w:rPr>
        <w:t>of a web document</w:t>
      </w:r>
      <w:r w:rsidRPr="008C40C3">
        <w:rPr>
          <w:rFonts w:ascii="Times New Roman" w:eastAsia="Times New Roman" w:hAnsi="Times New Roman" w:cs="Times New Roman"/>
          <w:color w:val="000000"/>
          <w:sz w:val="32"/>
          <w:szCs w:val="32"/>
          <w:lang w:eastAsia="en-IN"/>
        </w:rPr>
        <w:t>.</w:t>
      </w:r>
    </w:p>
    <w:p w14:paraId="4755173F" w14:textId="77777777" w:rsidR="0086422D" w:rsidRPr="008C40C3" w:rsidRDefault="0086422D" w:rsidP="0086422D">
      <w:pPr>
        <w:numPr>
          <w:ilvl w:val="0"/>
          <w:numId w:val="1"/>
        </w:numPr>
        <w:shd w:val="clear" w:color="auto" w:fill="F7F7F7"/>
        <w:spacing w:before="100" w:beforeAutospacing="1" w:after="100" w:afterAutospacing="1" w:line="293" w:lineRule="atLeast"/>
        <w:ind w:left="150"/>
        <w:rPr>
          <w:rFonts w:ascii="Times New Roman" w:eastAsia="Times New Roman" w:hAnsi="Times New Roman" w:cs="Times New Roman"/>
          <w:color w:val="000000"/>
          <w:sz w:val="32"/>
          <w:szCs w:val="32"/>
          <w:lang w:eastAsia="en-IN"/>
        </w:rPr>
      </w:pPr>
      <w:r w:rsidRPr="00F721AB">
        <w:rPr>
          <w:rFonts w:ascii="Times New Roman" w:eastAsia="Times New Roman" w:hAnsi="Times New Roman" w:cs="Times New Roman"/>
          <w:i/>
          <w:iCs/>
          <w:color w:val="000000"/>
          <w:sz w:val="32"/>
          <w:szCs w:val="32"/>
          <w:highlight w:val="yellow"/>
          <w:lang w:eastAsia="en-IN"/>
        </w:rPr>
        <w:t>body</w:t>
      </w:r>
      <w:r w:rsidRPr="00F721AB">
        <w:rPr>
          <w:rFonts w:ascii="Times New Roman" w:eastAsia="Times New Roman" w:hAnsi="Times New Roman" w:cs="Times New Roman"/>
          <w:color w:val="000000"/>
          <w:sz w:val="32"/>
          <w:szCs w:val="32"/>
          <w:highlight w:val="yellow"/>
          <w:lang w:eastAsia="en-IN"/>
        </w:rPr>
        <w:t>.</w:t>
      </w:r>
      <w:r w:rsidRPr="008C40C3">
        <w:rPr>
          <w:rFonts w:ascii="Times New Roman" w:eastAsia="Times New Roman" w:hAnsi="Times New Roman" w:cs="Times New Roman"/>
          <w:color w:val="000000"/>
          <w:sz w:val="32"/>
          <w:szCs w:val="32"/>
          <w:lang w:eastAsia="en-IN"/>
        </w:rPr>
        <w:t xml:space="preserve"> The body element contains the </w:t>
      </w:r>
      <w:r w:rsidRPr="00F721AB">
        <w:rPr>
          <w:rFonts w:ascii="Times New Roman" w:eastAsia="Times New Roman" w:hAnsi="Times New Roman" w:cs="Times New Roman"/>
          <w:color w:val="000000"/>
          <w:sz w:val="32"/>
          <w:szCs w:val="32"/>
          <w:highlight w:val="yellow"/>
          <w:lang w:eastAsia="en-IN"/>
        </w:rPr>
        <w:t>information that you want to display</w:t>
      </w:r>
      <w:r w:rsidRPr="008C40C3">
        <w:rPr>
          <w:rFonts w:ascii="Times New Roman" w:eastAsia="Times New Roman" w:hAnsi="Times New Roman" w:cs="Times New Roman"/>
          <w:color w:val="000000"/>
          <w:sz w:val="32"/>
          <w:szCs w:val="32"/>
          <w:lang w:eastAsia="en-IN"/>
        </w:rPr>
        <w:t xml:space="preserve"> on a web page.</w:t>
      </w:r>
    </w:p>
    <w:p w14:paraId="2669B8E9" w14:textId="77777777" w:rsidR="0086422D" w:rsidRPr="008C40C3" w:rsidRDefault="0086422D" w:rsidP="00A46D67">
      <w:pPr>
        <w:shd w:val="clear" w:color="auto" w:fill="F7F7F7"/>
        <w:spacing w:after="150" w:line="293" w:lineRule="atLeast"/>
        <w:ind w:firstLine="720"/>
        <w:rPr>
          <w:rFonts w:ascii="Times New Roman" w:eastAsia="Times New Roman" w:hAnsi="Times New Roman" w:cs="Times New Roman"/>
          <w:color w:val="000000"/>
          <w:sz w:val="32"/>
          <w:szCs w:val="32"/>
          <w:lang w:eastAsia="en-IN"/>
        </w:rPr>
      </w:pPr>
      <w:r w:rsidRPr="008C40C3">
        <w:rPr>
          <w:rFonts w:ascii="Times New Roman" w:eastAsia="Times New Roman" w:hAnsi="Times New Roman" w:cs="Times New Roman"/>
          <w:color w:val="000000"/>
          <w:sz w:val="32"/>
          <w:szCs w:val="32"/>
          <w:lang w:eastAsia="en-IN"/>
        </w:rPr>
        <w:t>To make your web pages compatible with HTML 4, you need to add a document type declaration (DTD) before the HTML element. Many web authoring software add DTD and basic tags automatically when you create a new web page.</w:t>
      </w:r>
    </w:p>
    <w:p w14:paraId="40E78123" w14:textId="77777777" w:rsidR="0086422D" w:rsidRPr="008C40C3" w:rsidRDefault="0086422D" w:rsidP="00A46D67">
      <w:pPr>
        <w:shd w:val="clear" w:color="auto" w:fill="F7F7F7"/>
        <w:spacing w:after="150" w:line="293" w:lineRule="atLeast"/>
        <w:ind w:firstLine="720"/>
        <w:rPr>
          <w:rFonts w:ascii="Times New Roman" w:eastAsia="Times New Roman" w:hAnsi="Times New Roman" w:cs="Times New Roman"/>
          <w:color w:val="000000"/>
          <w:sz w:val="32"/>
          <w:szCs w:val="32"/>
          <w:lang w:eastAsia="en-IN"/>
        </w:rPr>
      </w:pPr>
      <w:r w:rsidRPr="008C40C3">
        <w:rPr>
          <w:rFonts w:ascii="Times New Roman" w:eastAsia="Times New Roman" w:hAnsi="Times New Roman" w:cs="Times New Roman"/>
          <w:color w:val="000000"/>
          <w:sz w:val="32"/>
          <w:szCs w:val="32"/>
          <w:lang w:eastAsia="en-IN"/>
        </w:rPr>
        <w:t>In a web page</w:t>
      </w:r>
      <w:r w:rsidRPr="009843D8">
        <w:rPr>
          <w:rFonts w:ascii="Times New Roman" w:eastAsia="Times New Roman" w:hAnsi="Times New Roman" w:cs="Times New Roman"/>
          <w:color w:val="000000"/>
          <w:sz w:val="32"/>
          <w:szCs w:val="32"/>
          <w:lang w:eastAsia="en-IN"/>
        </w:rPr>
        <w:t xml:space="preserve">, </w:t>
      </w:r>
      <w:r w:rsidRPr="009843D8">
        <w:rPr>
          <w:rFonts w:ascii="Times New Roman" w:eastAsia="Times New Roman" w:hAnsi="Times New Roman" w:cs="Times New Roman"/>
          <w:color w:val="000000"/>
          <w:sz w:val="32"/>
          <w:szCs w:val="32"/>
          <w:highlight w:val="yellow"/>
          <w:lang w:eastAsia="en-IN"/>
        </w:rPr>
        <w:t>the first tag</w:t>
      </w:r>
      <w:r w:rsidRPr="009843D8">
        <w:rPr>
          <w:rFonts w:ascii="Times New Roman" w:eastAsia="Times New Roman" w:hAnsi="Times New Roman" w:cs="Times New Roman"/>
          <w:color w:val="000000"/>
          <w:sz w:val="32"/>
          <w:szCs w:val="32"/>
          <w:lang w:eastAsia="en-IN"/>
        </w:rPr>
        <w:t xml:space="preserve"> (specifically, </w:t>
      </w:r>
      <w:r w:rsidRPr="009843D8">
        <w:rPr>
          <w:rFonts w:ascii="Times New Roman" w:eastAsia="Times New Roman" w:hAnsi="Times New Roman" w:cs="Times New Roman"/>
          <w:color w:val="000000"/>
          <w:sz w:val="32"/>
          <w:szCs w:val="32"/>
          <w:highlight w:val="yellow"/>
          <w:lang w:eastAsia="en-IN"/>
        </w:rPr>
        <w:t>&lt;html&gt;) indicates the markup language</w:t>
      </w:r>
      <w:r w:rsidRPr="009843D8">
        <w:rPr>
          <w:rFonts w:ascii="Times New Roman" w:eastAsia="Times New Roman" w:hAnsi="Times New Roman" w:cs="Times New Roman"/>
          <w:color w:val="000000"/>
          <w:sz w:val="32"/>
          <w:szCs w:val="32"/>
          <w:lang w:eastAsia="en-IN"/>
        </w:rPr>
        <w:t xml:space="preserve"> that is </w:t>
      </w:r>
      <w:r w:rsidRPr="009843D8">
        <w:rPr>
          <w:rFonts w:ascii="Times New Roman" w:eastAsia="Times New Roman" w:hAnsi="Times New Roman" w:cs="Times New Roman"/>
          <w:color w:val="000000"/>
          <w:sz w:val="32"/>
          <w:szCs w:val="32"/>
          <w:highlight w:val="yellow"/>
          <w:lang w:eastAsia="en-IN"/>
        </w:rPr>
        <w:t>being used for the document</w:t>
      </w:r>
      <w:r w:rsidRPr="008C40C3">
        <w:rPr>
          <w:rFonts w:ascii="Times New Roman" w:eastAsia="Times New Roman" w:hAnsi="Times New Roman" w:cs="Times New Roman"/>
          <w:color w:val="000000"/>
          <w:sz w:val="32"/>
          <w:szCs w:val="32"/>
          <w:lang w:eastAsia="en-IN"/>
        </w:rPr>
        <w:t>. The </w:t>
      </w:r>
      <w:hyperlink r:id="rId6" w:history="1">
        <w:r w:rsidRPr="009843D8">
          <w:rPr>
            <w:rFonts w:ascii="Times New Roman" w:eastAsia="Times New Roman" w:hAnsi="Times New Roman" w:cs="Times New Roman"/>
            <w:color w:val="6699CC"/>
            <w:sz w:val="32"/>
            <w:szCs w:val="32"/>
            <w:highlight w:val="yellow"/>
            <w:lang w:eastAsia="en-IN"/>
          </w:rPr>
          <w:t>&lt;head&gt; tag</w:t>
        </w:r>
      </w:hyperlink>
      <w:r w:rsidRPr="008C40C3">
        <w:rPr>
          <w:rFonts w:ascii="Times New Roman" w:eastAsia="Times New Roman" w:hAnsi="Times New Roman" w:cs="Times New Roman"/>
          <w:color w:val="000000"/>
          <w:sz w:val="32"/>
          <w:szCs w:val="32"/>
          <w:lang w:eastAsia="en-IN"/>
        </w:rPr>
        <w:t xml:space="preserve"> contains </w:t>
      </w:r>
      <w:r w:rsidRPr="009843D8">
        <w:rPr>
          <w:rFonts w:ascii="Times New Roman" w:eastAsia="Times New Roman" w:hAnsi="Times New Roman" w:cs="Times New Roman"/>
          <w:color w:val="000000"/>
          <w:sz w:val="32"/>
          <w:szCs w:val="32"/>
          <w:highlight w:val="yellow"/>
          <w:lang w:eastAsia="en-IN"/>
        </w:rPr>
        <w:t>information about the web page</w:t>
      </w:r>
      <w:r w:rsidRPr="008C40C3">
        <w:rPr>
          <w:rFonts w:ascii="Times New Roman" w:eastAsia="Times New Roman" w:hAnsi="Times New Roman" w:cs="Times New Roman"/>
          <w:color w:val="000000"/>
          <w:sz w:val="32"/>
          <w:szCs w:val="32"/>
          <w:lang w:eastAsia="en-IN"/>
        </w:rPr>
        <w:t xml:space="preserve">. </w:t>
      </w:r>
      <w:r w:rsidRPr="009843D8">
        <w:rPr>
          <w:rFonts w:ascii="Times New Roman" w:eastAsia="Times New Roman" w:hAnsi="Times New Roman" w:cs="Times New Roman"/>
          <w:color w:val="000000"/>
          <w:sz w:val="32"/>
          <w:szCs w:val="32"/>
          <w:highlight w:val="yellow"/>
          <w:lang w:eastAsia="en-IN"/>
        </w:rPr>
        <w:t>Lastly, the content appears in the &lt;body&gt; tag. The fo</w:t>
      </w:r>
      <w:r w:rsidRPr="008C40C3">
        <w:rPr>
          <w:rFonts w:ascii="Times New Roman" w:eastAsia="Times New Roman" w:hAnsi="Times New Roman" w:cs="Times New Roman"/>
          <w:color w:val="000000"/>
          <w:sz w:val="32"/>
          <w:szCs w:val="32"/>
          <w:lang w:eastAsia="en-IN"/>
        </w:rPr>
        <w:t>llowing illustration provides a summary.</w:t>
      </w:r>
      <w:r w:rsidR="002045CE" w:rsidRPr="008C40C3">
        <w:rPr>
          <w:rFonts w:ascii="Times New Roman" w:eastAsia="Times New Roman" w:hAnsi="Times New Roman" w:cs="Times New Roman"/>
          <w:color w:val="000000"/>
          <w:sz w:val="32"/>
          <w:szCs w:val="32"/>
          <w:lang w:eastAsia="en-IN"/>
        </w:rPr>
        <w:br/>
      </w:r>
    </w:p>
    <w:tbl>
      <w:tblPr>
        <w:tblW w:w="6195" w:type="dxa"/>
        <w:jc w:val="center"/>
        <w:tblCellSpacing w:w="0" w:type="dxa"/>
        <w:shd w:val="clear" w:color="auto" w:fill="F7F7F7"/>
        <w:tblCellMar>
          <w:left w:w="0" w:type="dxa"/>
          <w:right w:w="0" w:type="dxa"/>
        </w:tblCellMar>
        <w:tblLook w:val="04A0" w:firstRow="1" w:lastRow="0" w:firstColumn="1" w:lastColumn="0" w:noHBand="0" w:noVBand="1"/>
      </w:tblPr>
      <w:tblGrid>
        <w:gridCol w:w="6210"/>
      </w:tblGrid>
      <w:tr w:rsidR="0086422D" w:rsidRPr="0086422D" w14:paraId="3C54FC24" w14:textId="77777777" w:rsidTr="0086422D">
        <w:trPr>
          <w:tblCellSpacing w:w="0" w:type="dxa"/>
          <w:jc w:val="center"/>
        </w:trPr>
        <w:tc>
          <w:tcPr>
            <w:tcW w:w="0" w:type="auto"/>
            <w:shd w:val="clear" w:color="auto" w:fill="F7F7F7"/>
            <w:vAlign w:val="center"/>
            <w:hideMark/>
          </w:tcPr>
          <w:p w14:paraId="0C51E1ED" w14:textId="77777777" w:rsidR="0086422D" w:rsidRPr="0086422D" w:rsidRDefault="0086422D" w:rsidP="0086422D">
            <w:pPr>
              <w:spacing w:after="0" w:line="240" w:lineRule="auto"/>
              <w:jc w:val="center"/>
              <w:rPr>
                <w:rFonts w:ascii="Helvetica" w:eastAsia="Times New Roman" w:hAnsi="Helvetica" w:cs="Helvetica"/>
                <w:b/>
                <w:bCs/>
                <w:color w:val="000000"/>
                <w:sz w:val="20"/>
                <w:szCs w:val="20"/>
                <w:lang w:eastAsia="en-IN"/>
              </w:rPr>
            </w:pPr>
            <w:r>
              <w:rPr>
                <w:rFonts w:ascii="Helvetica" w:eastAsia="Times New Roman" w:hAnsi="Helvetica" w:cs="Helvetica"/>
                <w:b/>
                <w:bCs/>
                <w:noProof/>
                <w:color w:val="000000"/>
                <w:sz w:val="20"/>
                <w:szCs w:val="20"/>
                <w:lang w:val="en-US"/>
              </w:rPr>
              <w:drawing>
                <wp:inline distT="0" distB="0" distL="0" distR="0" wp14:anchorId="6212BB96" wp14:editId="03B3486E">
                  <wp:extent cx="3933825" cy="2933065"/>
                  <wp:effectExtent l="0" t="0" r="9525" b="635"/>
                  <wp:docPr id="1" name="Picture 1" descr="Summary of Basic HTML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of Basic HTML Ta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2933065"/>
                          </a:xfrm>
                          <a:prstGeom prst="rect">
                            <a:avLst/>
                          </a:prstGeom>
                          <a:noFill/>
                          <a:ln>
                            <a:noFill/>
                          </a:ln>
                        </pic:spPr>
                      </pic:pic>
                    </a:graphicData>
                  </a:graphic>
                </wp:inline>
              </w:drawing>
            </w:r>
          </w:p>
        </w:tc>
      </w:tr>
    </w:tbl>
    <w:p w14:paraId="2359D004" w14:textId="77777777" w:rsidR="00B21D61" w:rsidRPr="0027335C" w:rsidRDefault="00B21D61" w:rsidP="00B21D61">
      <w:pPr>
        <w:shd w:val="clear" w:color="auto" w:fill="FFFFFF"/>
        <w:spacing w:before="300" w:after="150" w:line="240" w:lineRule="auto"/>
        <w:jc w:val="both"/>
        <w:outlineLvl w:val="0"/>
        <w:rPr>
          <w:rFonts w:ascii="Times New Roman" w:eastAsia="Times New Roman" w:hAnsi="Times New Roman" w:cs="Times New Roman"/>
          <w:b/>
          <w:color w:val="333333"/>
          <w:kern w:val="36"/>
          <w:sz w:val="32"/>
          <w:szCs w:val="32"/>
          <w:u w:val="single"/>
          <w:lang w:eastAsia="en-IN"/>
        </w:rPr>
      </w:pPr>
      <w:r w:rsidRPr="0027335C">
        <w:rPr>
          <w:rFonts w:ascii="Times New Roman" w:eastAsia="Times New Roman" w:hAnsi="Times New Roman" w:cs="Times New Roman"/>
          <w:b/>
          <w:color w:val="333333"/>
          <w:kern w:val="36"/>
          <w:sz w:val="32"/>
          <w:szCs w:val="32"/>
          <w:u w:val="single"/>
          <w:lang w:eastAsia="en-IN"/>
        </w:rPr>
        <w:t>HTML Tags</w:t>
      </w:r>
    </w:p>
    <w:p w14:paraId="478DE240" w14:textId="77777777" w:rsidR="00B21D61" w:rsidRPr="008701AF" w:rsidRDefault="00B21D61" w:rsidP="008701AF">
      <w:pPr>
        <w:spacing w:after="0" w:line="240" w:lineRule="auto"/>
        <w:ind w:firstLine="720"/>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Tags are instructions that are embedded directly into the text of a HTML document. Each HTML tag describes that the browser should do something instead of simply displaying the text</w:t>
      </w:r>
      <w:r w:rsidRPr="00F721AB">
        <w:rPr>
          <w:rFonts w:ascii="Times New Roman" w:eastAsia="Times New Roman" w:hAnsi="Times New Roman" w:cs="Times New Roman"/>
          <w:color w:val="333333"/>
          <w:sz w:val="28"/>
          <w:szCs w:val="28"/>
          <w:highlight w:val="yellow"/>
          <w:shd w:val="clear" w:color="auto" w:fill="FFFFFF"/>
          <w:lang w:eastAsia="en-IN"/>
        </w:rPr>
        <w:t>. In HTML, the tags begin with (&lt;) and end with (&gt;)</w:t>
      </w:r>
      <w:r w:rsidRPr="008701AF">
        <w:rPr>
          <w:rFonts w:ascii="Times New Roman" w:eastAsia="Times New Roman" w:hAnsi="Times New Roman" w:cs="Times New Roman"/>
          <w:color w:val="333333"/>
          <w:sz w:val="28"/>
          <w:szCs w:val="28"/>
          <w:shd w:val="clear" w:color="auto" w:fill="FFFFFF"/>
          <w:lang w:eastAsia="en-IN"/>
        </w:rPr>
        <w:br/>
        <w:t xml:space="preserve">HTML </w:t>
      </w:r>
      <w:r w:rsidRPr="00F721AB">
        <w:rPr>
          <w:rFonts w:ascii="Times New Roman" w:eastAsia="Times New Roman" w:hAnsi="Times New Roman" w:cs="Times New Roman"/>
          <w:color w:val="333333"/>
          <w:sz w:val="28"/>
          <w:szCs w:val="28"/>
          <w:highlight w:val="yellow"/>
          <w:shd w:val="clear" w:color="auto" w:fill="FFFFFF"/>
          <w:lang w:eastAsia="en-IN"/>
        </w:rPr>
        <w:t>tags can be of two types</w:t>
      </w:r>
      <w:r w:rsidRPr="008701AF">
        <w:rPr>
          <w:rFonts w:ascii="Times New Roman" w:eastAsia="Times New Roman" w:hAnsi="Times New Roman" w:cs="Times New Roman"/>
          <w:color w:val="333333"/>
          <w:sz w:val="28"/>
          <w:szCs w:val="28"/>
          <w:shd w:val="clear" w:color="auto" w:fill="FFFFFF"/>
          <w:lang w:eastAsia="en-IN"/>
        </w:rPr>
        <w:t>. They are</w:t>
      </w:r>
      <w:r w:rsidRPr="008701AF">
        <w:rPr>
          <w:rFonts w:ascii="Times New Roman" w:eastAsia="Times New Roman" w:hAnsi="Times New Roman" w:cs="Times New Roman"/>
          <w:color w:val="333333"/>
          <w:sz w:val="28"/>
          <w:szCs w:val="28"/>
          <w:shd w:val="clear" w:color="auto" w:fill="FFFFFF"/>
          <w:lang w:eastAsia="en-IN"/>
        </w:rPr>
        <w:br/>
      </w:r>
    </w:p>
    <w:p w14:paraId="292D7EF4" w14:textId="77777777" w:rsidR="00B21D61" w:rsidRPr="008701AF" w:rsidRDefault="00B21D61" w:rsidP="00B21D61">
      <w:pPr>
        <w:spacing w:after="0" w:line="240" w:lineRule="auto"/>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1. Paired Tags</w:t>
      </w:r>
      <w:r w:rsidRPr="008701AF">
        <w:rPr>
          <w:rFonts w:ascii="Times New Roman" w:eastAsia="Times New Roman" w:hAnsi="Times New Roman" w:cs="Times New Roman"/>
          <w:color w:val="333333"/>
          <w:sz w:val="28"/>
          <w:szCs w:val="28"/>
          <w:shd w:val="clear" w:color="auto" w:fill="FFFFFF"/>
          <w:lang w:eastAsia="en-IN"/>
        </w:rPr>
        <w:br/>
        <w:t>2. Unpaired Tags</w:t>
      </w:r>
    </w:p>
    <w:p w14:paraId="516C17FA" w14:textId="77777777" w:rsidR="00B21D61" w:rsidRPr="008701AF" w:rsidRDefault="00B21D61" w:rsidP="00B21D61">
      <w:pPr>
        <w:spacing w:before="750" w:after="15" w:line="240" w:lineRule="auto"/>
        <w:outlineLvl w:val="1"/>
        <w:rPr>
          <w:rFonts w:ascii="Times New Roman" w:eastAsia="Times New Roman" w:hAnsi="Times New Roman" w:cs="Times New Roman"/>
          <w:b/>
          <w:bCs/>
          <w:color w:val="020AFF"/>
          <w:sz w:val="28"/>
          <w:szCs w:val="28"/>
          <w:shd w:val="clear" w:color="auto" w:fill="FFFFFF"/>
          <w:lang w:eastAsia="en-IN"/>
        </w:rPr>
      </w:pPr>
      <w:r w:rsidRPr="008701AF">
        <w:rPr>
          <w:rFonts w:ascii="Times New Roman" w:eastAsia="Times New Roman" w:hAnsi="Times New Roman" w:cs="Times New Roman"/>
          <w:b/>
          <w:bCs/>
          <w:color w:val="020AFF"/>
          <w:sz w:val="28"/>
          <w:szCs w:val="28"/>
          <w:shd w:val="clear" w:color="auto" w:fill="FFFFFF"/>
          <w:lang w:eastAsia="en-IN"/>
        </w:rPr>
        <w:t>Paired Tags:</w:t>
      </w:r>
    </w:p>
    <w:p w14:paraId="3AE0BAA5" w14:textId="77777777" w:rsidR="00B21D61" w:rsidRPr="008701AF" w:rsidRDefault="00B21D61" w:rsidP="00B21D61">
      <w:pPr>
        <w:spacing w:after="0" w:line="240" w:lineRule="auto"/>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 xml:space="preserve">A tag is said to be a paired tag if the text </w:t>
      </w:r>
      <w:r w:rsidRPr="00F721AB">
        <w:rPr>
          <w:rFonts w:ascii="Times New Roman" w:eastAsia="Times New Roman" w:hAnsi="Times New Roman" w:cs="Times New Roman"/>
          <w:color w:val="333333"/>
          <w:sz w:val="28"/>
          <w:szCs w:val="28"/>
          <w:highlight w:val="yellow"/>
          <w:shd w:val="clear" w:color="auto" w:fill="FFFFFF"/>
          <w:lang w:eastAsia="en-IN"/>
        </w:rPr>
        <w:t>is placed between a tag and its companion tag</w:t>
      </w:r>
      <w:r w:rsidRPr="008701AF">
        <w:rPr>
          <w:rFonts w:ascii="Times New Roman" w:eastAsia="Times New Roman" w:hAnsi="Times New Roman" w:cs="Times New Roman"/>
          <w:color w:val="333333"/>
          <w:sz w:val="28"/>
          <w:szCs w:val="28"/>
          <w:shd w:val="clear" w:color="auto" w:fill="FFFFFF"/>
          <w:lang w:eastAsia="en-IN"/>
        </w:rPr>
        <w:t xml:space="preserve">. In paired tags, the </w:t>
      </w:r>
      <w:r w:rsidRPr="00F721AB">
        <w:rPr>
          <w:rFonts w:ascii="Times New Roman" w:eastAsia="Times New Roman" w:hAnsi="Times New Roman" w:cs="Times New Roman"/>
          <w:color w:val="333333"/>
          <w:sz w:val="28"/>
          <w:szCs w:val="28"/>
          <w:highlight w:val="yellow"/>
          <w:shd w:val="clear" w:color="auto" w:fill="FFFFFF"/>
          <w:lang w:eastAsia="en-IN"/>
        </w:rPr>
        <w:t>first tag is referred to as </w:t>
      </w:r>
      <w:r w:rsidRPr="00F721AB">
        <w:rPr>
          <w:rFonts w:ascii="Times New Roman" w:eastAsia="Times New Roman" w:hAnsi="Times New Roman" w:cs="Times New Roman"/>
          <w:i/>
          <w:iCs/>
          <w:color w:val="333333"/>
          <w:sz w:val="28"/>
          <w:szCs w:val="28"/>
          <w:highlight w:val="yellow"/>
          <w:shd w:val="clear" w:color="auto" w:fill="FFFFFF"/>
          <w:lang w:eastAsia="en-IN"/>
        </w:rPr>
        <w:t>Opening Tag</w:t>
      </w:r>
      <w:r w:rsidRPr="008701AF">
        <w:rPr>
          <w:rFonts w:ascii="Times New Roman" w:eastAsia="Times New Roman" w:hAnsi="Times New Roman" w:cs="Times New Roman"/>
          <w:color w:val="333333"/>
          <w:sz w:val="28"/>
          <w:szCs w:val="28"/>
          <w:shd w:val="clear" w:color="auto" w:fill="FFFFFF"/>
          <w:lang w:eastAsia="en-IN"/>
        </w:rPr>
        <w:t xml:space="preserve"> and the second tag is </w:t>
      </w:r>
      <w:r w:rsidRPr="00F721AB">
        <w:rPr>
          <w:rFonts w:ascii="Times New Roman" w:eastAsia="Times New Roman" w:hAnsi="Times New Roman" w:cs="Times New Roman"/>
          <w:color w:val="333333"/>
          <w:sz w:val="28"/>
          <w:szCs w:val="28"/>
          <w:highlight w:val="yellow"/>
          <w:shd w:val="clear" w:color="auto" w:fill="FFFFFF"/>
          <w:lang w:eastAsia="en-IN"/>
        </w:rPr>
        <w:t>referred to as </w:t>
      </w:r>
      <w:r w:rsidRPr="00F721AB">
        <w:rPr>
          <w:rFonts w:ascii="Times New Roman" w:eastAsia="Times New Roman" w:hAnsi="Times New Roman" w:cs="Times New Roman"/>
          <w:i/>
          <w:iCs/>
          <w:color w:val="333333"/>
          <w:sz w:val="28"/>
          <w:szCs w:val="28"/>
          <w:highlight w:val="yellow"/>
          <w:shd w:val="clear" w:color="auto" w:fill="FFFFFF"/>
          <w:lang w:eastAsia="en-IN"/>
        </w:rPr>
        <w:t>Closing Tag.</w:t>
      </w:r>
    </w:p>
    <w:p w14:paraId="5A652A33" w14:textId="77777777" w:rsidR="00B21D61" w:rsidRPr="008701AF" w:rsidRDefault="00B21D61" w:rsidP="00B21D61">
      <w:pPr>
        <w:spacing w:after="0" w:line="240" w:lineRule="auto"/>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 xml:space="preserve"> </w:t>
      </w:r>
    </w:p>
    <w:p w14:paraId="7610D3B2" w14:textId="77777777" w:rsidR="00B21D61" w:rsidRPr="00A57C05" w:rsidRDefault="00B21D61" w:rsidP="00B21D61">
      <w:pPr>
        <w:spacing w:after="0" w:line="240" w:lineRule="auto"/>
        <w:rPr>
          <w:rFonts w:ascii="Times New Roman" w:eastAsia="Times New Roman" w:hAnsi="Times New Roman" w:cs="Times New Roman"/>
          <w:color w:val="333333"/>
          <w:sz w:val="28"/>
          <w:szCs w:val="28"/>
          <w:u w:val="single"/>
          <w:shd w:val="clear" w:color="auto" w:fill="FFFFFF"/>
          <w:lang w:eastAsia="en-IN"/>
        </w:rPr>
      </w:pPr>
      <w:r w:rsidRPr="00A57C05">
        <w:rPr>
          <w:rFonts w:ascii="Times New Roman" w:eastAsia="Times New Roman" w:hAnsi="Times New Roman" w:cs="Times New Roman"/>
          <w:b/>
          <w:bCs/>
          <w:color w:val="020AFF"/>
          <w:sz w:val="28"/>
          <w:szCs w:val="28"/>
          <w:u w:val="single"/>
          <w:shd w:val="clear" w:color="auto" w:fill="FFFFFF"/>
          <w:lang w:eastAsia="en-IN"/>
        </w:rPr>
        <w:t>Example</w:t>
      </w:r>
      <w:r w:rsidR="00A57C05">
        <w:rPr>
          <w:rFonts w:ascii="Times New Roman" w:eastAsia="Times New Roman" w:hAnsi="Times New Roman" w:cs="Times New Roman"/>
          <w:b/>
          <w:bCs/>
          <w:color w:val="020AFF"/>
          <w:sz w:val="28"/>
          <w:szCs w:val="28"/>
          <w:u w:val="single"/>
          <w:shd w:val="clear" w:color="auto" w:fill="FFFFFF"/>
          <w:lang w:eastAsia="en-IN"/>
        </w:rPr>
        <w:t>:</w:t>
      </w:r>
    </w:p>
    <w:p w14:paraId="7E964673" w14:textId="77777777" w:rsidR="00B21D61" w:rsidRPr="008701AF" w:rsidRDefault="00B21D61" w:rsidP="00B21D61">
      <w:pPr>
        <w:spacing w:after="0" w:line="240" w:lineRule="auto"/>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 xml:space="preserve">               </w:t>
      </w:r>
      <w:r w:rsidRPr="008701AF">
        <w:rPr>
          <w:rFonts w:ascii="Times New Roman" w:eastAsia="Times New Roman" w:hAnsi="Times New Roman" w:cs="Times New Roman"/>
          <w:color w:val="333333"/>
          <w:sz w:val="28"/>
          <w:szCs w:val="28"/>
          <w:lang w:eastAsia="en-IN"/>
        </w:rPr>
        <w:t>&lt;i&gt;This text is in italics. &lt;/i&gt;</w:t>
      </w:r>
    </w:p>
    <w:p w14:paraId="6619B478" w14:textId="77777777" w:rsidR="00B21D61" w:rsidRPr="008701AF" w:rsidRDefault="00B21D61" w:rsidP="00B21D61">
      <w:pPr>
        <w:spacing w:after="0" w:line="240" w:lineRule="auto"/>
        <w:rPr>
          <w:rFonts w:ascii="Times New Roman" w:eastAsia="Times New Roman" w:hAnsi="Times New Roman" w:cs="Times New Roman"/>
          <w:b/>
          <w:bCs/>
          <w:color w:val="020AFF"/>
          <w:sz w:val="28"/>
          <w:szCs w:val="28"/>
          <w:shd w:val="clear" w:color="auto" w:fill="FFFFFF"/>
          <w:lang w:eastAsia="en-IN"/>
        </w:rPr>
      </w:pPr>
      <w:r w:rsidRPr="008701AF">
        <w:rPr>
          <w:rFonts w:ascii="Times New Roman" w:eastAsia="Times New Roman" w:hAnsi="Times New Roman" w:cs="Times New Roman"/>
          <w:b/>
          <w:bCs/>
          <w:color w:val="333333"/>
          <w:sz w:val="28"/>
          <w:szCs w:val="28"/>
          <w:shd w:val="clear" w:color="auto" w:fill="FFFFFF"/>
          <w:lang w:eastAsia="en-IN"/>
        </w:rPr>
        <w:lastRenderedPageBreak/>
        <w:t>Note:</w:t>
      </w:r>
      <w:r w:rsidRPr="008701AF">
        <w:rPr>
          <w:rFonts w:ascii="Times New Roman" w:eastAsia="Times New Roman" w:hAnsi="Times New Roman" w:cs="Times New Roman"/>
          <w:color w:val="333333"/>
          <w:sz w:val="28"/>
          <w:szCs w:val="28"/>
          <w:shd w:val="clear" w:color="auto" w:fill="FFFFFF"/>
          <w:lang w:eastAsia="en-IN"/>
        </w:rPr>
        <w:t> Here &lt;i&gt; is called opening tag. and &lt;/i&gt; is called closing tag.</w:t>
      </w:r>
      <w:r w:rsidRPr="008701AF">
        <w:rPr>
          <w:rFonts w:ascii="Times New Roman" w:eastAsia="Times New Roman" w:hAnsi="Times New Roman" w:cs="Times New Roman"/>
          <w:color w:val="333333"/>
          <w:sz w:val="28"/>
          <w:szCs w:val="28"/>
          <w:shd w:val="clear" w:color="auto" w:fill="FFFFFF"/>
          <w:lang w:eastAsia="en-IN"/>
        </w:rPr>
        <w:br/>
      </w:r>
    </w:p>
    <w:p w14:paraId="032D41D4" w14:textId="77777777" w:rsidR="00B21D61" w:rsidRPr="008701AF" w:rsidRDefault="00B21D61" w:rsidP="00B21D61">
      <w:pPr>
        <w:spacing w:after="0" w:line="240" w:lineRule="auto"/>
        <w:rPr>
          <w:rFonts w:ascii="Times New Roman" w:eastAsia="Times New Roman" w:hAnsi="Times New Roman" w:cs="Times New Roman"/>
          <w:b/>
          <w:bCs/>
          <w:color w:val="020AFF"/>
          <w:sz w:val="28"/>
          <w:szCs w:val="28"/>
          <w:shd w:val="clear" w:color="auto" w:fill="FFFFFF"/>
          <w:lang w:eastAsia="en-IN"/>
        </w:rPr>
      </w:pPr>
      <w:r w:rsidRPr="008701AF">
        <w:rPr>
          <w:rFonts w:ascii="Times New Roman" w:eastAsia="Times New Roman" w:hAnsi="Times New Roman" w:cs="Times New Roman"/>
          <w:b/>
          <w:bCs/>
          <w:color w:val="020AFF"/>
          <w:sz w:val="28"/>
          <w:szCs w:val="28"/>
          <w:shd w:val="clear" w:color="auto" w:fill="FFFFFF"/>
          <w:lang w:eastAsia="en-IN"/>
        </w:rPr>
        <w:t>Unpaired Tags:</w:t>
      </w:r>
    </w:p>
    <w:p w14:paraId="7A431A82" w14:textId="77777777" w:rsidR="00B21D61" w:rsidRPr="008701AF" w:rsidRDefault="00B21D61" w:rsidP="00B21D61">
      <w:pPr>
        <w:spacing w:after="0" w:line="240" w:lineRule="auto"/>
        <w:rPr>
          <w:rFonts w:ascii="Times New Roman" w:eastAsia="Times New Roman" w:hAnsi="Times New Roman" w:cs="Times New Roman"/>
          <w:b/>
          <w:bCs/>
          <w:color w:val="020AFF"/>
          <w:sz w:val="28"/>
          <w:szCs w:val="28"/>
          <w:shd w:val="clear" w:color="auto" w:fill="FFFFFF"/>
          <w:lang w:eastAsia="en-IN"/>
        </w:rPr>
      </w:pPr>
      <w:r w:rsidRPr="008701AF">
        <w:rPr>
          <w:rFonts w:ascii="Times New Roman" w:eastAsia="Times New Roman" w:hAnsi="Times New Roman" w:cs="Times New Roman"/>
          <w:color w:val="333333"/>
          <w:sz w:val="28"/>
          <w:szCs w:val="28"/>
          <w:shd w:val="clear" w:color="auto" w:fill="FFFFFF"/>
          <w:lang w:eastAsia="en-IN"/>
        </w:rPr>
        <w:t xml:space="preserve">An unpaired tag </w:t>
      </w:r>
      <w:r w:rsidRPr="00F721AB">
        <w:rPr>
          <w:rFonts w:ascii="Times New Roman" w:eastAsia="Times New Roman" w:hAnsi="Times New Roman" w:cs="Times New Roman"/>
          <w:color w:val="333333"/>
          <w:sz w:val="28"/>
          <w:szCs w:val="28"/>
          <w:highlight w:val="yellow"/>
          <w:shd w:val="clear" w:color="auto" w:fill="FFFFFF"/>
          <w:lang w:eastAsia="en-IN"/>
        </w:rPr>
        <w:t>does not have a companion tag</w:t>
      </w:r>
      <w:r w:rsidRPr="008701AF">
        <w:rPr>
          <w:rFonts w:ascii="Times New Roman" w:eastAsia="Times New Roman" w:hAnsi="Times New Roman" w:cs="Times New Roman"/>
          <w:color w:val="333333"/>
          <w:sz w:val="28"/>
          <w:szCs w:val="28"/>
          <w:shd w:val="clear" w:color="auto" w:fill="FFFFFF"/>
          <w:lang w:eastAsia="en-IN"/>
        </w:rPr>
        <w:t xml:space="preserve">. Unpaired tags are </w:t>
      </w:r>
      <w:r w:rsidRPr="00F721AB">
        <w:rPr>
          <w:rFonts w:ascii="Times New Roman" w:eastAsia="Times New Roman" w:hAnsi="Times New Roman" w:cs="Times New Roman"/>
          <w:color w:val="333333"/>
          <w:sz w:val="28"/>
          <w:szCs w:val="28"/>
          <w:highlight w:val="yellow"/>
          <w:shd w:val="clear" w:color="auto" w:fill="FFFFFF"/>
          <w:lang w:eastAsia="en-IN"/>
        </w:rPr>
        <w:t>also known as </w:t>
      </w:r>
      <w:r w:rsidRPr="00F721AB">
        <w:rPr>
          <w:rFonts w:ascii="Times New Roman" w:eastAsia="Times New Roman" w:hAnsi="Times New Roman" w:cs="Times New Roman"/>
          <w:i/>
          <w:iCs/>
          <w:color w:val="333333"/>
          <w:sz w:val="28"/>
          <w:szCs w:val="28"/>
          <w:highlight w:val="yellow"/>
          <w:shd w:val="clear" w:color="auto" w:fill="FFFFFF"/>
          <w:lang w:eastAsia="en-IN"/>
        </w:rPr>
        <w:t>Singular</w:t>
      </w:r>
      <w:r w:rsidRPr="00F721AB">
        <w:rPr>
          <w:rFonts w:ascii="Times New Roman" w:eastAsia="Times New Roman" w:hAnsi="Times New Roman" w:cs="Times New Roman"/>
          <w:color w:val="333333"/>
          <w:sz w:val="28"/>
          <w:szCs w:val="28"/>
          <w:highlight w:val="yellow"/>
          <w:shd w:val="clear" w:color="auto" w:fill="FFFFFF"/>
          <w:lang w:eastAsia="en-IN"/>
        </w:rPr>
        <w:t> or </w:t>
      </w:r>
      <w:r w:rsidRPr="00F721AB">
        <w:rPr>
          <w:rFonts w:ascii="Times New Roman" w:eastAsia="Times New Roman" w:hAnsi="Times New Roman" w:cs="Times New Roman"/>
          <w:i/>
          <w:iCs/>
          <w:color w:val="333333"/>
          <w:sz w:val="28"/>
          <w:szCs w:val="28"/>
          <w:highlight w:val="yellow"/>
          <w:shd w:val="clear" w:color="auto" w:fill="FFFFFF"/>
          <w:lang w:eastAsia="en-IN"/>
        </w:rPr>
        <w:t>Stand-Alone</w:t>
      </w:r>
      <w:r w:rsidRPr="00F721AB">
        <w:rPr>
          <w:rFonts w:ascii="Times New Roman" w:eastAsia="Times New Roman" w:hAnsi="Times New Roman" w:cs="Times New Roman"/>
          <w:color w:val="333333"/>
          <w:sz w:val="28"/>
          <w:szCs w:val="28"/>
          <w:highlight w:val="yellow"/>
          <w:shd w:val="clear" w:color="auto" w:fill="FFFFFF"/>
          <w:lang w:eastAsia="en-IN"/>
        </w:rPr>
        <w:t> Tags</w:t>
      </w:r>
      <w:r w:rsidRPr="008701AF">
        <w:rPr>
          <w:rFonts w:ascii="Times New Roman" w:eastAsia="Times New Roman" w:hAnsi="Times New Roman" w:cs="Times New Roman"/>
          <w:color w:val="333333"/>
          <w:sz w:val="28"/>
          <w:szCs w:val="28"/>
          <w:shd w:val="clear" w:color="auto" w:fill="FFFFFF"/>
          <w:lang w:eastAsia="en-IN"/>
        </w:rPr>
        <w:t>.</w:t>
      </w:r>
      <w:r w:rsidRPr="008701AF">
        <w:rPr>
          <w:rFonts w:ascii="Times New Roman" w:eastAsia="Times New Roman" w:hAnsi="Times New Roman" w:cs="Times New Roman"/>
          <w:color w:val="333333"/>
          <w:sz w:val="28"/>
          <w:szCs w:val="28"/>
          <w:shd w:val="clear" w:color="auto" w:fill="FFFFFF"/>
          <w:lang w:eastAsia="en-IN"/>
        </w:rPr>
        <w:br/>
      </w:r>
      <w:r w:rsidRPr="008701AF">
        <w:rPr>
          <w:rFonts w:ascii="Times New Roman" w:eastAsia="Times New Roman" w:hAnsi="Times New Roman" w:cs="Times New Roman"/>
          <w:b/>
          <w:bCs/>
          <w:color w:val="020AFF"/>
          <w:sz w:val="28"/>
          <w:szCs w:val="28"/>
          <w:shd w:val="clear" w:color="auto" w:fill="FFFFFF"/>
          <w:lang w:eastAsia="en-IN"/>
        </w:rPr>
        <w:t>Example</w:t>
      </w:r>
    </w:p>
    <w:p w14:paraId="7B5CEBC8" w14:textId="77777777" w:rsidR="00B21D61" w:rsidRPr="008701AF" w:rsidRDefault="00B21D61" w:rsidP="00B21D61">
      <w:pPr>
        <w:spacing w:after="0" w:line="240" w:lineRule="auto"/>
        <w:rPr>
          <w:rFonts w:ascii="Times New Roman" w:eastAsia="Times New Roman" w:hAnsi="Times New Roman" w:cs="Times New Roman"/>
          <w:color w:val="333333"/>
          <w:sz w:val="28"/>
          <w:szCs w:val="28"/>
          <w:shd w:val="clear" w:color="auto" w:fill="FFFFFF"/>
          <w:lang w:eastAsia="en-IN"/>
        </w:rPr>
      </w:pPr>
      <w:r w:rsidRPr="008701AF">
        <w:rPr>
          <w:rFonts w:ascii="Times New Roman" w:eastAsia="Times New Roman" w:hAnsi="Times New Roman" w:cs="Times New Roman"/>
          <w:b/>
          <w:bCs/>
          <w:color w:val="020AFF"/>
          <w:sz w:val="28"/>
          <w:szCs w:val="28"/>
          <w:shd w:val="clear" w:color="auto" w:fill="FFFFFF"/>
          <w:lang w:eastAsia="en-IN"/>
        </w:rPr>
        <w:t xml:space="preserve">           </w:t>
      </w:r>
      <w:r w:rsidRPr="008701AF">
        <w:rPr>
          <w:rFonts w:ascii="Times New Roman" w:eastAsia="Times New Roman" w:hAnsi="Times New Roman" w:cs="Times New Roman"/>
          <w:color w:val="333333"/>
          <w:sz w:val="28"/>
          <w:szCs w:val="28"/>
          <w:lang w:eastAsia="en-IN"/>
        </w:rPr>
        <w:t xml:space="preserve">&lt;br&gt; , &lt;hr&gt; </w:t>
      </w:r>
      <w:r w:rsidRPr="008701AF">
        <w:rPr>
          <w:rFonts w:ascii="Times New Roman" w:eastAsia="Times New Roman" w:hAnsi="Times New Roman" w:cs="Times New Roman"/>
          <w:color w:val="333333"/>
          <w:sz w:val="28"/>
          <w:szCs w:val="28"/>
          <w:shd w:val="clear" w:color="auto" w:fill="FFFFFF"/>
          <w:lang w:eastAsia="en-IN"/>
        </w:rPr>
        <w:t>etc. These tags does not require any companion tag.</w:t>
      </w:r>
    </w:p>
    <w:p w14:paraId="36CE407B" w14:textId="77777777" w:rsidR="00B21D61" w:rsidRDefault="00B21D61"/>
    <w:p w14:paraId="218C8D05" w14:textId="77777777" w:rsidR="0064122D" w:rsidRPr="005A3138" w:rsidRDefault="0064122D" w:rsidP="0064122D">
      <w:pPr>
        <w:pStyle w:val="Heading2"/>
        <w:shd w:val="clear" w:color="auto" w:fill="FFFFFF"/>
        <w:spacing w:before="150" w:after="150"/>
        <w:rPr>
          <w:rFonts w:ascii="Times New Roman" w:hAnsi="Times New Roman" w:cs="Times New Roman"/>
          <w:bCs w:val="0"/>
          <w:color w:val="000000"/>
          <w:sz w:val="32"/>
          <w:szCs w:val="32"/>
          <w:u w:val="single"/>
        </w:rPr>
      </w:pPr>
      <w:r w:rsidRPr="005A3138">
        <w:rPr>
          <w:rFonts w:ascii="Times New Roman" w:hAnsi="Times New Roman" w:cs="Times New Roman"/>
          <w:bCs w:val="0"/>
          <w:color w:val="000000"/>
          <w:sz w:val="32"/>
          <w:szCs w:val="32"/>
          <w:u w:val="single"/>
        </w:rPr>
        <w:t>HTML Formatting Elements</w:t>
      </w:r>
    </w:p>
    <w:p w14:paraId="280AC698" w14:textId="77777777" w:rsidR="0064122D" w:rsidRPr="00BE6B28" w:rsidRDefault="0064122D" w:rsidP="00BE6B28">
      <w:pPr>
        <w:pStyle w:val="NormalWeb"/>
        <w:shd w:val="clear" w:color="auto" w:fill="FFFFFF"/>
        <w:ind w:firstLine="720"/>
        <w:rPr>
          <w:color w:val="000000"/>
          <w:sz w:val="28"/>
          <w:szCs w:val="28"/>
        </w:rPr>
      </w:pPr>
      <w:r w:rsidRPr="00BE6B28">
        <w:rPr>
          <w:color w:val="000000"/>
          <w:sz w:val="28"/>
          <w:szCs w:val="28"/>
        </w:rPr>
        <w:t>HTML also defines special </w:t>
      </w:r>
      <w:r w:rsidRPr="00BE6B28">
        <w:rPr>
          <w:rStyle w:val="Strong"/>
          <w:color w:val="000000"/>
          <w:sz w:val="28"/>
          <w:szCs w:val="28"/>
        </w:rPr>
        <w:t>elements</w:t>
      </w:r>
      <w:r w:rsidRPr="00BE6B28">
        <w:rPr>
          <w:color w:val="000000"/>
          <w:sz w:val="28"/>
          <w:szCs w:val="28"/>
        </w:rPr>
        <w:t> for defining text with a special </w:t>
      </w:r>
      <w:r w:rsidRPr="00BE6B28">
        <w:rPr>
          <w:rStyle w:val="Strong"/>
          <w:color w:val="000000"/>
          <w:sz w:val="28"/>
          <w:szCs w:val="28"/>
        </w:rPr>
        <w:t>meaning</w:t>
      </w:r>
      <w:r w:rsidRPr="00BE6B28">
        <w:rPr>
          <w:color w:val="000000"/>
          <w:sz w:val="28"/>
          <w:szCs w:val="28"/>
        </w:rPr>
        <w:t>.</w:t>
      </w:r>
    </w:p>
    <w:p w14:paraId="40717D86" w14:textId="77777777" w:rsidR="0064122D" w:rsidRPr="00BE6B28" w:rsidRDefault="0064122D" w:rsidP="0064122D">
      <w:pPr>
        <w:pStyle w:val="NormalWeb"/>
        <w:shd w:val="clear" w:color="auto" w:fill="FFFFFF"/>
        <w:rPr>
          <w:color w:val="000000"/>
          <w:sz w:val="28"/>
          <w:szCs w:val="28"/>
        </w:rPr>
      </w:pPr>
      <w:r w:rsidRPr="00BE6B28">
        <w:rPr>
          <w:color w:val="000000"/>
          <w:sz w:val="28"/>
          <w:szCs w:val="28"/>
        </w:rPr>
        <w:t>Formatting elements were designed to display special types of text:</w:t>
      </w:r>
    </w:p>
    <w:p w14:paraId="5CE96262"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&lt;b&gt; - Bold text</w:t>
      </w:r>
    </w:p>
    <w:p w14:paraId="0070283D"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&lt;strong&gt; - Important text</w:t>
      </w:r>
    </w:p>
    <w:p w14:paraId="69C46F72"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&lt;i&gt; - Italic text</w:t>
      </w:r>
    </w:p>
    <w:p w14:paraId="2FF4469A"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&lt;em&gt; - Emphasized text</w:t>
      </w:r>
    </w:p>
    <w:p w14:paraId="49454D3F"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&lt;mark&gt; - Marked text</w:t>
      </w:r>
    </w:p>
    <w:p w14:paraId="02B158C9"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&lt;small&gt; - Small text</w:t>
      </w:r>
    </w:p>
    <w:p w14:paraId="68A7C3E6"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&lt;del&gt; - Deleted text</w:t>
      </w:r>
    </w:p>
    <w:p w14:paraId="07134732"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&lt;ins&gt; - Inserted text</w:t>
      </w:r>
    </w:p>
    <w:p w14:paraId="099EFE38"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&lt;sub&gt; - Subscript text</w:t>
      </w:r>
    </w:p>
    <w:p w14:paraId="338B4E89" w14:textId="77777777" w:rsidR="0064122D" w:rsidRPr="00BE6B28" w:rsidRDefault="0064122D" w:rsidP="0064122D">
      <w:pPr>
        <w:numPr>
          <w:ilvl w:val="0"/>
          <w:numId w:val="2"/>
        </w:numPr>
        <w:shd w:val="clear" w:color="auto" w:fill="FFFFFF"/>
        <w:spacing w:before="100" w:beforeAutospacing="1" w:after="100" w:afterAutospacing="1" w:line="240" w:lineRule="auto"/>
        <w:rPr>
          <w:rFonts w:ascii="Times New Roman" w:hAnsi="Times New Roman" w:cs="Times New Roman"/>
          <w:color w:val="000000"/>
          <w:sz w:val="28"/>
          <w:szCs w:val="28"/>
        </w:rPr>
      </w:pPr>
      <w:r w:rsidRPr="00BE6B28">
        <w:rPr>
          <w:rFonts w:ascii="Times New Roman" w:hAnsi="Times New Roman" w:cs="Times New Roman"/>
          <w:color w:val="000000"/>
          <w:sz w:val="28"/>
          <w:szCs w:val="28"/>
        </w:rPr>
        <w:t>&lt;sup&gt; - Superscript text</w:t>
      </w:r>
    </w:p>
    <w:p w14:paraId="0250AD59" w14:textId="77777777" w:rsidR="0064122D" w:rsidRPr="007B6594" w:rsidRDefault="0064122D" w:rsidP="0064122D">
      <w:pPr>
        <w:pStyle w:val="Heading2"/>
        <w:shd w:val="clear" w:color="auto" w:fill="FFFFFF"/>
        <w:spacing w:before="150" w:after="150"/>
        <w:rPr>
          <w:rFonts w:ascii="Times New Roman" w:hAnsi="Times New Roman" w:cs="Times New Roman"/>
          <w:bCs w:val="0"/>
          <w:color w:val="000000"/>
          <w:sz w:val="32"/>
          <w:szCs w:val="32"/>
          <w:u w:val="single"/>
        </w:rPr>
      </w:pPr>
      <w:r w:rsidRPr="007B6594">
        <w:rPr>
          <w:rFonts w:ascii="Times New Roman" w:hAnsi="Times New Roman" w:cs="Times New Roman"/>
          <w:bCs w:val="0"/>
          <w:color w:val="000000"/>
          <w:sz w:val="32"/>
          <w:szCs w:val="32"/>
          <w:u w:val="single"/>
        </w:rPr>
        <w:t>HTML &lt;b&gt; and &lt;strong&gt; Elements</w:t>
      </w:r>
    </w:p>
    <w:p w14:paraId="6C16DF0F" w14:textId="77777777" w:rsidR="0064122D" w:rsidRDefault="0064122D" w:rsidP="00B9533C">
      <w:pPr>
        <w:pStyle w:val="NormalWeb"/>
        <w:shd w:val="clear" w:color="auto" w:fill="FFFFFF"/>
        <w:ind w:firstLine="72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&lt;b&gt;</w:t>
      </w:r>
      <w:r>
        <w:rPr>
          <w:rFonts w:ascii="Verdana" w:hAnsi="Verdana"/>
          <w:color w:val="000000"/>
          <w:sz w:val="23"/>
          <w:szCs w:val="23"/>
        </w:rPr>
        <w:t> element defines </w:t>
      </w:r>
      <w:r>
        <w:rPr>
          <w:rStyle w:val="Strong"/>
          <w:rFonts w:ascii="Verdana" w:hAnsi="Verdana"/>
          <w:color w:val="000000"/>
          <w:sz w:val="23"/>
          <w:szCs w:val="23"/>
        </w:rPr>
        <w:t>bold</w:t>
      </w:r>
      <w:r>
        <w:rPr>
          <w:rFonts w:ascii="Verdana" w:hAnsi="Verdana"/>
          <w:color w:val="000000"/>
          <w:sz w:val="23"/>
          <w:szCs w:val="23"/>
        </w:rPr>
        <w:t> text, without any extra importance.</w:t>
      </w:r>
    </w:p>
    <w:p w14:paraId="44783757" w14:textId="77777777" w:rsidR="0064122D" w:rsidRPr="00B9533C" w:rsidRDefault="0064122D" w:rsidP="0064122D">
      <w:pPr>
        <w:pStyle w:val="Heading3"/>
        <w:shd w:val="clear" w:color="auto" w:fill="F1F1F1"/>
        <w:spacing w:before="150" w:after="150"/>
        <w:rPr>
          <w:rFonts w:ascii="Segoe UI" w:hAnsi="Segoe UI" w:cs="Segoe UI"/>
          <w:bCs w:val="0"/>
          <w:color w:val="000000"/>
          <w:sz w:val="36"/>
          <w:szCs w:val="36"/>
          <w:u w:val="single"/>
        </w:rPr>
      </w:pPr>
      <w:r w:rsidRPr="00B9533C">
        <w:rPr>
          <w:rFonts w:ascii="Segoe UI" w:hAnsi="Segoe UI" w:cs="Segoe UI"/>
          <w:bCs w:val="0"/>
          <w:color w:val="000000"/>
          <w:sz w:val="36"/>
          <w:szCs w:val="36"/>
          <w:u w:val="single"/>
        </w:rPr>
        <w:t>Example</w:t>
      </w:r>
      <w:r w:rsidR="00B9533C">
        <w:rPr>
          <w:rFonts w:ascii="Segoe UI" w:hAnsi="Segoe UI" w:cs="Segoe UI"/>
          <w:bCs w:val="0"/>
          <w:color w:val="000000"/>
          <w:sz w:val="36"/>
          <w:szCs w:val="36"/>
          <w:u w:val="single"/>
        </w:rPr>
        <w:t>:</w:t>
      </w:r>
    </w:p>
    <w:p w14:paraId="52EFDCF2" w14:textId="77777777" w:rsidR="0064122D" w:rsidRDefault="0064122D" w:rsidP="0064122D">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b</w:t>
      </w:r>
      <w:r>
        <w:rPr>
          <w:rFonts w:ascii="Consolas" w:hAnsi="Consolas"/>
          <w:color w:val="0000CD"/>
        </w:rPr>
        <w:t>&gt;</w:t>
      </w:r>
      <w:r>
        <w:rPr>
          <w:rFonts w:ascii="Consolas" w:hAnsi="Consolas"/>
          <w:color w:val="000000"/>
        </w:rPr>
        <w:t>This text is bold</w:t>
      </w:r>
      <w:r>
        <w:rPr>
          <w:rFonts w:ascii="Consolas" w:hAnsi="Consolas"/>
          <w:color w:val="0000CD"/>
        </w:rPr>
        <w:t>&lt;</w:t>
      </w:r>
      <w:r>
        <w:rPr>
          <w:rFonts w:ascii="Consolas" w:hAnsi="Consolas"/>
          <w:color w:val="A52A2A"/>
        </w:rPr>
        <w:t>/b</w:t>
      </w:r>
      <w:r>
        <w:rPr>
          <w:rFonts w:ascii="Consolas" w:hAnsi="Consolas"/>
          <w:color w:val="0000CD"/>
        </w:rPr>
        <w:t>&gt;</w:t>
      </w:r>
    </w:p>
    <w:p w14:paraId="56FC0FAC" w14:textId="77777777" w:rsidR="0004411D" w:rsidRDefault="0004411D" w:rsidP="00B9533C">
      <w:pPr>
        <w:pStyle w:val="NormalWeb"/>
        <w:shd w:val="clear" w:color="auto" w:fill="FFFFFF"/>
        <w:ind w:firstLine="72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&lt;strong&gt;</w:t>
      </w:r>
      <w:r>
        <w:rPr>
          <w:rFonts w:ascii="Verdana" w:hAnsi="Verdana"/>
          <w:color w:val="000000"/>
          <w:sz w:val="23"/>
          <w:szCs w:val="23"/>
        </w:rPr>
        <w:t> element defines </w:t>
      </w:r>
      <w:r>
        <w:rPr>
          <w:rStyle w:val="Strong"/>
          <w:rFonts w:ascii="Verdana" w:hAnsi="Verdana"/>
          <w:color w:val="000000"/>
          <w:sz w:val="23"/>
          <w:szCs w:val="23"/>
        </w:rPr>
        <w:t>strong</w:t>
      </w:r>
      <w:r>
        <w:rPr>
          <w:rFonts w:ascii="Verdana" w:hAnsi="Verdana"/>
          <w:color w:val="000000"/>
          <w:sz w:val="23"/>
          <w:szCs w:val="23"/>
        </w:rPr>
        <w:t> text, with added semantic "strong" importance.</w:t>
      </w:r>
    </w:p>
    <w:p w14:paraId="1EF21892" w14:textId="77777777" w:rsidR="0004411D" w:rsidRPr="00B9533C" w:rsidRDefault="0004411D" w:rsidP="0004411D">
      <w:pPr>
        <w:pStyle w:val="Heading3"/>
        <w:shd w:val="clear" w:color="auto" w:fill="F1F1F1"/>
        <w:spacing w:before="150" w:after="150"/>
        <w:rPr>
          <w:rFonts w:ascii="Segoe UI" w:hAnsi="Segoe UI" w:cs="Segoe UI"/>
          <w:bCs w:val="0"/>
          <w:color w:val="000000"/>
          <w:sz w:val="36"/>
          <w:szCs w:val="36"/>
          <w:u w:val="single"/>
        </w:rPr>
      </w:pPr>
      <w:r w:rsidRPr="00B9533C">
        <w:rPr>
          <w:rFonts w:ascii="Segoe UI" w:hAnsi="Segoe UI" w:cs="Segoe UI"/>
          <w:bCs w:val="0"/>
          <w:color w:val="000000"/>
          <w:sz w:val="36"/>
          <w:szCs w:val="36"/>
          <w:u w:val="single"/>
        </w:rPr>
        <w:t>Example</w:t>
      </w:r>
      <w:r w:rsidR="00B9533C">
        <w:rPr>
          <w:rFonts w:ascii="Segoe UI" w:hAnsi="Segoe UI" w:cs="Segoe UI"/>
          <w:bCs w:val="0"/>
          <w:color w:val="000000"/>
          <w:sz w:val="36"/>
          <w:szCs w:val="36"/>
          <w:u w:val="single"/>
        </w:rPr>
        <w:t>:</w:t>
      </w:r>
    </w:p>
    <w:p w14:paraId="48A55FC5" w14:textId="77777777" w:rsidR="0004411D" w:rsidRDefault="0012209B" w:rsidP="0004411D">
      <w:pPr>
        <w:shd w:val="clear" w:color="auto" w:fill="FFFFFF"/>
        <w:rPr>
          <w:rFonts w:ascii="Consolas" w:hAnsi="Consolas" w:cs="Times New Roman"/>
          <w:color w:val="000000"/>
          <w:sz w:val="24"/>
          <w:szCs w:val="24"/>
        </w:rPr>
      </w:pPr>
      <w:r>
        <w:rPr>
          <w:rFonts w:ascii="Consolas" w:hAnsi="Consolas"/>
          <w:color w:val="0000CD"/>
        </w:rPr>
        <w:t xml:space="preserve">      </w:t>
      </w:r>
      <w:r w:rsidR="0004411D">
        <w:rPr>
          <w:rFonts w:ascii="Consolas" w:hAnsi="Consolas"/>
          <w:color w:val="0000CD"/>
        </w:rPr>
        <w:t>&lt;</w:t>
      </w:r>
      <w:r w:rsidR="0004411D">
        <w:rPr>
          <w:rFonts w:ascii="Consolas" w:hAnsi="Consolas"/>
          <w:color w:val="A52A2A"/>
        </w:rPr>
        <w:t>strong</w:t>
      </w:r>
      <w:r w:rsidR="0004411D">
        <w:rPr>
          <w:rFonts w:ascii="Consolas" w:hAnsi="Consolas"/>
          <w:color w:val="0000CD"/>
        </w:rPr>
        <w:t>&gt;</w:t>
      </w:r>
      <w:r w:rsidR="0004411D">
        <w:rPr>
          <w:rFonts w:ascii="Consolas" w:hAnsi="Consolas"/>
          <w:color w:val="000000"/>
        </w:rPr>
        <w:t>This text is strong</w:t>
      </w:r>
      <w:r w:rsidR="0004411D">
        <w:rPr>
          <w:rFonts w:ascii="Consolas" w:hAnsi="Consolas"/>
          <w:color w:val="0000CD"/>
        </w:rPr>
        <w:t>&lt;</w:t>
      </w:r>
      <w:r w:rsidR="0004411D">
        <w:rPr>
          <w:rFonts w:ascii="Consolas" w:hAnsi="Consolas"/>
          <w:color w:val="A52A2A"/>
        </w:rPr>
        <w:t>/strong</w:t>
      </w:r>
      <w:r w:rsidR="0004411D">
        <w:rPr>
          <w:rFonts w:ascii="Consolas" w:hAnsi="Consolas"/>
          <w:color w:val="0000CD"/>
        </w:rPr>
        <w:t>&gt;</w:t>
      </w:r>
    </w:p>
    <w:p w14:paraId="0B57F464" w14:textId="77777777" w:rsidR="008E2DE3" w:rsidRPr="0012209B" w:rsidRDefault="008E2DE3" w:rsidP="008E2DE3">
      <w:pPr>
        <w:pStyle w:val="Heading2"/>
        <w:shd w:val="clear" w:color="auto" w:fill="FFFFFF"/>
        <w:spacing w:before="150" w:after="150"/>
        <w:rPr>
          <w:rFonts w:ascii="Times New Roman" w:hAnsi="Times New Roman" w:cs="Times New Roman"/>
          <w:bCs w:val="0"/>
          <w:color w:val="000000"/>
          <w:sz w:val="32"/>
          <w:szCs w:val="32"/>
          <w:u w:val="single"/>
        </w:rPr>
      </w:pPr>
      <w:r w:rsidRPr="0012209B">
        <w:rPr>
          <w:rFonts w:ascii="Times New Roman" w:hAnsi="Times New Roman" w:cs="Times New Roman"/>
          <w:bCs w:val="0"/>
          <w:color w:val="000000"/>
          <w:sz w:val="32"/>
          <w:szCs w:val="32"/>
          <w:u w:val="single"/>
        </w:rPr>
        <w:t>HTML &lt;i&gt; and &lt;em&gt; Elements</w:t>
      </w:r>
    </w:p>
    <w:p w14:paraId="4847626A" w14:textId="77777777" w:rsidR="008E2DE3" w:rsidRDefault="008E2DE3" w:rsidP="0012209B">
      <w:pPr>
        <w:pStyle w:val="NormalWeb"/>
        <w:shd w:val="clear" w:color="auto" w:fill="FFFFFF"/>
        <w:ind w:firstLine="72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&lt;i&gt;</w:t>
      </w:r>
      <w:r>
        <w:rPr>
          <w:rFonts w:ascii="Verdana" w:hAnsi="Verdana"/>
          <w:color w:val="000000"/>
          <w:sz w:val="23"/>
          <w:szCs w:val="23"/>
        </w:rPr>
        <w:t> element defines </w:t>
      </w:r>
      <w:r>
        <w:rPr>
          <w:rStyle w:val="Emphasis"/>
          <w:rFonts w:ascii="Verdana" w:hAnsi="Verdana"/>
          <w:color w:val="000000"/>
          <w:sz w:val="23"/>
          <w:szCs w:val="23"/>
        </w:rPr>
        <w:t>italic</w:t>
      </w:r>
      <w:r>
        <w:rPr>
          <w:rFonts w:ascii="Verdana" w:hAnsi="Verdana"/>
          <w:color w:val="000000"/>
          <w:sz w:val="23"/>
          <w:szCs w:val="23"/>
        </w:rPr>
        <w:t> text, without any extra importance.</w:t>
      </w:r>
    </w:p>
    <w:p w14:paraId="75975E49" w14:textId="77777777" w:rsidR="008E2DE3" w:rsidRPr="0012209B" w:rsidRDefault="008E2DE3" w:rsidP="008E2DE3">
      <w:pPr>
        <w:pStyle w:val="Heading3"/>
        <w:shd w:val="clear" w:color="auto" w:fill="F1F1F1"/>
        <w:spacing w:before="150" w:after="150"/>
        <w:rPr>
          <w:rFonts w:ascii="Segoe UI" w:hAnsi="Segoe UI" w:cs="Segoe UI"/>
          <w:bCs w:val="0"/>
          <w:color w:val="000000"/>
          <w:sz w:val="36"/>
          <w:szCs w:val="36"/>
          <w:u w:val="single"/>
        </w:rPr>
      </w:pPr>
      <w:r w:rsidRPr="0012209B">
        <w:rPr>
          <w:rFonts w:ascii="Segoe UI" w:hAnsi="Segoe UI" w:cs="Segoe UI"/>
          <w:bCs w:val="0"/>
          <w:color w:val="000000"/>
          <w:sz w:val="36"/>
          <w:szCs w:val="36"/>
          <w:u w:val="single"/>
        </w:rPr>
        <w:t>Example</w:t>
      </w:r>
      <w:r w:rsidR="0012209B">
        <w:rPr>
          <w:rFonts w:ascii="Segoe UI" w:hAnsi="Segoe UI" w:cs="Segoe UI"/>
          <w:bCs w:val="0"/>
          <w:color w:val="000000"/>
          <w:sz w:val="36"/>
          <w:szCs w:val="36"/>
          <w:u w:val="single"/>
        </w:rPr>
        <w:t>:</w:t>
      </w:r>
    </w:p>
    <w:p w14:paraId="4B09184C" w14:textId="77777777" w:rsidR="008E2DE3" w:rsidRDefault="0012209B" w:rsidP="008E2DE3">
      <w:pPr>
        <w:shd w:val="clear" w:color="auto" w:fill="FFFFFF"/>
        <w:rPr>
          <w:rFonts w:ascii="Consolas" w:hAnsi="Consolas" w:cs="Times New Roman"/>
          <w:color w:val="000000"/>
          <w:sz w:val="24"/>
          <w:szCs w:val="24"/>
        </w:rPr>
      </w:pPr>
      <w:r>
        <w:rPr>
          <w:rFonts w:ascii="Consolas" w:hAnsi="Consolas"/>
          <w:color w:val="0000CD"/>
        </w:rPr>
        <w:t xml:space="preserve">       </w:t>
      </w:r>
      <w:r w:rsidR="008E2DE3">
        <w:rPr>
          <w:rFonts w:ascii="Consolas" w:hAnsi="Consolas"/>
          <w:color w:val="0000CD"/>
        </w:rPr>
        <w:t>&lt;</w:t>
      </w:r>
      <w:r w:rsidR="008E2DE3">
        <w:rPr>
          <w:rFonts w:ascii="Consolas" w:hAnsi="Consolas"/>
          <w:color w:val="A52A2A"/>
        </w:rPr>
        <w:t>i</w:t>
      </w:r>
      <w:r w:rsidR="008E2DE3">
        <w:rPr>
          <w:rFonts w:ascii="Consolas" w:hAnsi="Consolas"/>
          <w:color w:val="0000CD"/>
        </w:rPr>
        <w:t>&gt;</w:t>
      </w:r>
      <w:r w:rsidR="008E2DE3">
        <w:rPr>
          <w:rFonts w:ascii="Consolas" w:hAnsi="Consolas"/>
          <w:color w:val="000000"/>
        </w:rPr>
        <w:t>This text is italic</w:t>
      </w:r>
      <w:r w:rsidR="008E2DE3">
        <w:rPr>
          <w:rFonts w:ascii="Consolas" w:hAnsi="Consolas"/>
          <w:color w:val="0000CD"/>
        </w:rPr>
        <w:t>&lt;</w:t>
      </w:r>
      <w:r w:rsidR="008E2DE3">
        <w:rPr>
          <w:rFonts w:ascii="Consolas" w:hAnsi="Consolas"/>
          <w:color w:val="A52A2A"/>
        </w:rPr>
        <w:t>/i</w:t>
      </w:r>
      <w:r w:rsidR="008E2DE3">
        <w:rPr>
          <w:rFonts w:ascii="Consolas" w:hAnsi="Consolas"/>
          <w:color w:val="0000CD"/>
        </w:rPr>
        <w:t>&gt;</w:t>
      </w:r>
    </w:p>
    <w:p w14:paraId="36F5E62A" w14:textId="77777777" w:rsidR="008E2DE3" w:rsidRDefault="008E2DE3" w:rsidP="0012209B">
      <w:pPr>
        <w:pStyle w:val="NormalWeb"/>
        <w:shd w:val="clear" w:color="auto" w:fill="FFFFFF"/>
        <w:ind w:firstLine="72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&lt;em&gt;</w:t>
      </w:r>
      <w:r>
        <w:rPr>
          <w:rFonts w:ascii="Verdana" w:hAnsi="Verdana"/>
          <w:color w:val="000000"/>
          <w:sz w:val="23"/>
          <w:szCs w:val="23"/>
        </w:rPr>
        <w:t> element defines </w:t>
      </w:r>
      <w:r>
        <w:rPr>
          <w:rStyle w:val="Emphasis"/>
          <w:rFonts w:ascii="Verdana" w:hAnsi="Verdana"/>
          <w:color w:val="000000"/>
          <w:sz w:val="23"/>
          <w:szCs w:val="23"/>
        </w:rPr>
        <w:t>emphasized</w:t>
      </w:r>
      <w:r>
        <w:rPr>
          <w:rFonts w:ascii="Verdana" w:hAnsi="Verdana"/>
          <w:color w:val="000000"/>
          <w:sz w:val="23"/>
          <w:szCs w:val="23"/>
        </w:rPr>
        <w:t> text, with added semantic importance.</w:t>
      </w:r>
    </w:p>
    <w:p w14:paraId="128BA8D6" w14:textId="77777777" w:rsidR="008E2DE3" w:rsidRPr="0012209B" w:rsidRDefault="008E2DE3" w:rsidP="008E2DE3">
      <w:pPr>
        <w:pStyle w:val="Heading3"/>
        <w:shd w:val="clear" w:color="auto" w:fill="F1F1F1"/>
        <w:spacing w:before="150" w:after="150"/>
        <w:rPr>
          <w:rFonts w:ascii="Segoe UI" w:hAnsi="Segoe UI" w:cs="Segoe UI"/>
          <w:bCs w:val="0"/>
          <w:color w:val="000000"/>
          <w:sz w:val="36"/>
          <w:szCs w:val="36"/>
          <w:u w:val="single"/>
        </w:rPr>
      </w:pPr>
      <w:r w:rsidRPr="0012209B">
        <w:rPr>
          <w:rFonts w:ascii="Segoe UI" w:hAnsi="Segoe UI" w:cs="Segoe UI"/>
          <w:bCs w:val="0"/>
          <w:color w:val="000000"/>
          <w:sz w:val="36"/>
          <w:szCs w:val="36"/>
          <w:u w:val="single"/>
        </w:rPr>
        <w:lastRenderedPageBreak/>
        <w:t>Example</w:t>
      </w:r>
      <w:r w:rsidR="0012209B">
        <w:rPr>
          <w:rFonts w:ascii="Segoe UI" w:hAnsi="Segoe UI" w:cs="Segoe UI"/>
          <w:bCs w:val="0"/>
          <w:color w:val="000000"/>
          <w:sz w:val="36"/>
          <w:szCs w:val="36"/>
          <w:u w:val="single"/>
        </w:rPr>
        <w:t>:</w:t>
      </w:r>
    </w:p>
    <w:p w14:paraId="12D8C979" w14:textId="77777777" w:rsidR="008E2DE3" w:rsidRDefault="0012209B" w:rsidP="008E2DE3">
      <w:pPr>
        <w:shd w:val="clear" w:color="auto" w:fill="FFFFFF"/>
        <w:rPr>
          <w:rFonts w:ascii="Consolas" w:hAnsi="Consolas" w:cs="Times New Roman"/>
          <w:color w:val="000000"/>
          <w:sz w:val="24"/>
          <w:szCs w:val="24"/>
        </w:rPr>
      </w:pPr>
      <w:r>
        <w:rPr>
          <w:rFonts w:ascii="Consolas" w:hAnsi="Consolas"/>
          <w:color w:val="0000CD"/>
        </w:rPr>
        <w:t xml:space="preserve">   </w:t>
      </w:r>
      <w:r w:rsidR="008E2DE3">
        <w:rPr>
          <w:rFonts w:ascii="Consolas" w:hAnsi="Consolas"/>
          <w:color w:val="0000CD"/>
        </w:rPr>
        <w:t>&lt;</w:t>
      </w:r>
      <w:r w:rsidR="008E2DE3">
        <w:rPr>
          <w:rFonts w:ascii="Consolas" w:hAnsi="Consolas"/>
          <w:color w:val="A52A2A"/>
        </w:rPr>
        <w:t>em</w:t>
      </w:r>
      <w:r w:rsidR="008E2DE3">
        <w:rPr>
          <w:rFonts w:ascii="Consolas" w:hAnsi="Consolas"/>
          <w:color w:val="0000CD"/>
        </w:rPr>
        <w:t>&gt;</w:t>
      </w:r>
      <w:r w:rsidR="008E2DE3">
        <w:rPr>
          <w:rFonts w:ascii="Consolas" w:hAnsi="Consolas"/>
          <w:color w:val="000000"/>
        </w:rPr>
        <w:t>This text is emphasized</w:t>
      </w:r>
      <w:r w:rsidR="008E2DE3">
        <w:rPr>
          <w:rFonts w:ascii="Consolas" w:hAnsi="Consolas"/>
          <w:color w:val="0000CD"/>
        </w:rPr>
        <w:t>&lt;</w:t>
      </w:r>
      <w:r w:rsidR="008E2DE3">
        <w:rPr>
          <w:rFonts w:ascii="Consolas" w:hAnsi="Consolas"/>
          <w:color w:val="A52A2A"/>
        </w:rPr>
        <w:t>/em</w:t>
      </w:r>
      <w:r w:rsidR="008E2DE3">
        <w:rPr>
          <w:rFonts w:ascii="Consolas" w:hAnsi="Consolas"/>
          <w:color w:val="0000CD"/>
        </w:rPr>
        <w:t>&gt;</w:t>
      </w:r>
    </w:p>
    <w:p w14:paraId="21B5F57C" w14:textId="77777777" w:rsidR="00EB6A13" w:rsidRDefault="00EB6A13" w:rsidP="00EB6A13">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display &lt;strong&gt; as &lt;b&gt;, and &lt;em&gt; as &lt;i&gt;. However, there is a difference in the meaning of these tags: &lt;b&gt; and &lt;i&gt; defines bold and italic text, but &lt;</w:t>
      </w:r>
      <w:r w:rsidRPr="009843D8">
        <w:rPr>
          <w:rFonts w:ascii="Verdana" w:hAnsi="Verdana"/>
          <w:color w:val="000000"/>
          <w:sz w:val="23"/>
          <w:szCs w:val="23"/>
          <w:highlight w:val="yellow"/>
        </w:rPr>
        <w:t>strong&gt; and &lt;em&gt; means that the text is "important</w:t>
      </w:r>
      <w:r>
        <w:rPr>
          <w:rFonts w:ascii="Verdana" w:hAnsi="Verdana"/>
          <w:color w:val="000000"/>
          <w:sz w:val="23"/>
          <w:szCs w:val="23"/>
        </w:rPr>
        <w:t>".</w:t>
      </w:r>
    </w:p>
    <w:p w14:paraId="5C97574F" w14:textId="77777777" w:rsidR="00EB6A13" w:rsidRPr="0012209B" w:rsidRDefault="00EB6A13" w:rsidP="00EB6A13">
      <w:pPr>
        <w:pStyle w:val="Heading2"/>
        <w:shd w:val="clear" w:color="auto" w:fill="FFFFFF"/>
        <w:spacing w:before="150" w:after="150"/>
        <w:rPr>
          <w:rFonts w:ascii="Times New Roman" w:hAnsi="Times New Roman" w:cs="Times New Roman"/>
          <w:bCs w:val="0"/>
          <w:color w:val="000000"/>
          <w:sz w:val="32"/>
          <w:szCs w:val="32"/>
          <w:u w:val="single"/>
        </w:rPr>
      </w:pPr>
      <w:r w:rsidRPr="0012209B">
        <w:rPr>
          <w:rFonts w:ascii="Times New Roman" w:hAnsi="Times New Roman" w:cs="Times New Roman"/>
          <w:bCs w:val="0"/>
          <w:color w:val="000000"/>
          <w:sz w:val="32"/>
          <w:szCs w:val="32"/>
          <w:u w:val="single"/>
        </w:rPr>
        <w:t>HTML &lt;small&gt; Element</w:t>
      </w:r>
    </w:p>
    <w:p w14:paraId="34FD538E" w14:textId="77777777" w:rsidR="00EB6A13" w:rsidRDefault="00EB6A13" w:rsidP="00EB6A13">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&lt;small&gt;</w:t>
      </w:r>
      <w:r>
        <w:rPr>
          <w:rFonts w:ascii="Verdana" w:hAnsi="Verdana"/>
          <w:color w:val="000000"/>
          <w:sz w:val="23"/>
          <w:szCs w:val="23"/>
        </w:rPr>
        <w:t> element defines </w:t>
      </w:r>
      <w:r>
        <w:rPr>
          <w:rFonts w:ascii="Verdana" w:hAnsi="Verdana"/>
          <w:color w:val="000000"/>
          <w:sz w:val="18"/>
          <w:szCs w:val="18"/>
        </w:rPr>
        <w:t>smaller</w:t>
      </w:r>
      <w:r>
        <w:rPr>
          <w:rFonts w:ascii="Verdana" w:hAnsi="Verdana"/>
          <w:color w:val="000000"/>
          <w:sz w:val="23"/>
          <w:szCs w:val="23"/>
        </w:rPr>
        <w:t> text:</w:t>
      </w:r>
    </w:p>
    <w:p w14:paraId="757B50F7" w14:textId="77777777" w:rsidR="0012209B" w:rsidRPr="0012209B" w:rsidRDefault="0012209B" w:rsidP="0012209B">
      <w:pPr>
        <w:pStyle w:val="Heading2"/>
        <w:shd w:val="clear" w:color="auto" w:fill="FFFFFF"/>
        <w:spacing w:before="150" w:after="150"/>
        <w:rPr>
          <w:rFonts w:ascii="Times New Roman" w:hAnsi="Times New Roman" w:cs="Times New Roman"/>
          <w:bCs w:val="0"/>
          <w:color w:val="000000"/>
          <w:sz w:val="32"/>
          <w:szCs w:val="32"/>
          <w:u w:val="single"/>
        </w:rPr>
      </w:pPr>
      <w:r w:rsidRPr="0012209B">
        <w:rPr>
          <w:rFonts w:ascii="Times New Roman" w:hAnsi="Times New Roman" w:cs="Times New Roman"/>
          <w:bCs w:val="0"/>
          <w:color w:val="000000"/>
          <w:sz w:val="32"/>
          <w:szCs w:val="32"/>
          <w:u w:val="single"/>
        </w:rPr>
        <w:t>Example:</w:t>
      </w:r>
    </w:p>
    <w:p w14:paraId="16DE0087" w14:textId="77777777" w:rsidR="00EB6A13" w:rsidRDefault="00EB6A13" w:rsidP="00EB6A13">
      <w:pPr>
        <w:shd w:val="clear" w:color="auto" w:fill="FFFFFF"/>
        <w:rPr>
          <w:rFonts w:ascii="Consolas" w:hAnsi="Consolas"/>
          <w:color w:val="0000CD"/>
        </w:rPr>
      </w:pP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t>HTML </w:t>
      </w:r>
      <w:r>
        <w:rPr>
          <w:rFonts w:ascii="Consolas" w:hAnsi="Consolas"/>
          <w:color w:val="0000CD"/>
        </w:rPr>
        <w:t>&lt;</w:t>
      </w:r>
      <w:r>
        <w:rPr>
          <w:rFonts w:ascii="Consolas" w:hAnsi="Consolas"/>
          <w:color w:val="A52A2A"/>
        </w:rPr>
        <w:t>small</w:t>
      </w:r>
      <w:r>
        <w:rPr>
          <w:rFonts w:ascii="Consolas" w:hAnsi="Consolas"/>
          <w:color w:val="0000CD"/>
        </w:rPr>
        <w:t>&gt;</w:t>
      </w:r>
      <w:r>
        <w:rPr>
          <w:rFonts w:ascii="Consolas" w:hAnsi="Consolas"/>
          <w:color w:val="000000"/>
        </w:rPr>
        <w:t>Small</w:t>
      </w:r>
      <w:r>
        <w:rPr>
          <w:rFonts w:ascii="Consolas" w:hAnsi="Consolas"/>
          <w:color w:val="0000CD"/>
        </w:rPr>
        <w:t>&lt;</w:t>
      </w:r>
      <w:r>
        <w:rPr>
          <w:rFonts w:ascii="Consolas" w:hAnsi="Consolas"/>
          <w:color w:val="A52A2A"/>
        </w:rPr>
        <w:t>/small</w:t>
      </w:r>
      <w:r>
        <w:rPr>
          <w:rFonts w:ascii="Consolas" w:hAnsi="Consolas"/>
          <w:color w:val="0000CD"/>
        </w:rPr>
        <w:t>&gt;</w:t>
      </w:r>
      <w:r>
        <w:rPr>
          <w:rFonts w:ascii="Consolas" w:hAnsi="Consolas"/>
          <w:color w:val="000000"/>
        </w:rPr>
        <w:t> Formatting</w:t>
      </w:r>
      <w:r>
        <w:rPr>
          <w:rFonts w:ascii="Consolas" w:hAnsi="Consolas"/>
          <w:color w:val="0000CD"/>
        </w:rPr>
        <w:t>&lt;</w:t>
      </w:r>
      <w:r>
        <w:rPr>
          <w:rFonts w:ascii="Consolas" w:hAnsi="Consolas"/>
          <w:color w:val="A52A2A"/>
        </w:rPr>
        <w:t>/h2</w:t>
      </w:r>
      <w:r>
        <w:rPr>
          <w:rFonts w:ascii="Consolas" w:hAnsi="Consolas"/>
          <w:color w:val="0000CD"/>
        </w:rPr>
        <w:t>&gt;</w:t>
      </w:r>
    </w:p>
    <w:p w14:paraId="5DC70AFD" w14:textId="77777777" w:rsidR="00A52E69" w:rsidRPr="00525B5A" w:rsidRDefault="00A52E69" w:rsidP="00A52E69">
      <w:pPr>
        <w:pStyle w:val="Heading2"/>
        <w:shd w:val="clear" w:color="auto" w:fill="FFFFFF"/>
        <w:spacing w:before="150" w:after="150"/>
        <w:rPr>
          <w:rFonts w:ascii="Times New Roman" w:hAnsi="Times New Roman" w:cs="Times New Roman"/>
          <w:bCs w:val="0"/>
          <w:color w:val="000000"/>
          <w:sz w:val="36"/>
          <w:szCs w:val="36"/>
          <w:u w:val="single"/>
        </w:rPr>
      </w:pPr>
      <w:r w:rsidRPr="00525B5A">
        <w:rPr>
          <w:rFonts w:ascii="Times New Roman" w:hAnsi="Times New Roman" w:cs="Times New Roman"/>
          <w:bCs w:val="0"/>
          <w:color w:val="000000"/>
          <w:sz w:val="36"/>
          <w:szCs w:val="36"/>
          <w:u w:val="single"/>
        </w:rPr>
        <w:t>HTML &lt;del&gt; Element</w:t>
      </w:r>
    </w:p>
    <w:p w14:paraId="37FD84D8" w14:textId="77777777" w:rsidR="00525B5A" w:rsidRDefault="00A52E69" w:rsidP="00525B5A">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&lt;del&gt;</w:t>
      </w:r>
      <w:r>
        <w:rPr>
          <w:rFonts w:ascii="Verdana" w:hAnsi="Verdana"/>
          <w:color w:val="000000"/>
          <w:sz w:val="23"/>
          <w:szCs w:val="23"/>
        </w:rPr>
        <w:t> element defines </w:t>
      </w:r>
      <w:del w:id="0" w:author="Unknown">
        <w:r>
          <w:rPr>
            <w:rFonts w:ascii="Verdana" w:hAnsi="Verdana"/>
            <w:color w:val="000000"/>
            <w:sz w:val="23"/>
            <w:szCs w:val="23"/>
          </w:rPr>
          <w:delText>deleted</w:delText>
        </w:r>
      </w:del>
      <w:r>
        <w:rPr>
          <w:rFonts w:ascii="Verdana" w:hAnsi="Verdana"/>
          <w:color w:val="000000"/>
          <w:sz w:val="23"/>
          <w:szCs w:val="23"/>
        </w:rPr>
        <w:t> (removed) text.</w:t>
      </w:r>
    </w:p>
    <w:p w14:paraId="13DE32C1" w14:textId="77777777" w:rsidR="00A52E69" w:rsidRPr="00525B5A" w:rsidRDefault="00A52E69" w:rsidP="00525B5A">
      <w:pPr>
        <w:pStyle w:val="NormalWeb"/>
        <w:shd w:val="clear" w:color="auto" w:fill="FFFFFF"/>
        <w:rPr>
          <w:b/>
          <w:bCs/>
          <w:color w:val="000000"/>
          <w:sz w:val="28"/>
          <w:szCs w:val="28"/>
          <w:u w:val="single"/>
        </w:rPr>
      </w:pPr>
      <w:r w:rsidRPr="00525B5A">
        <w:rPr>
          <w:b/>
          <w:color w:val="000000"/>
          <w:sz w:val="28"/>
          <w:szCs w:val="28"/>
          <w:u w:val="single"/>
        </w:rPr>
        <w:t>Example</w:t>
      </w:r>
      <w:r w:rsidR="00525B5A">
        <w:rPr>
          <w:b/>
          <w:color w:val="000000"/>
          <w:sz w:val="28"/>
          <w:szCs w:val="28"/>
          <w:u w:val="single"/>
        </w:rPr>
        <w:t>:</w:t>
      </w:r>
    </w:p>
    <w:p w14:paraId="4E4DD940" w14:textId="77777777" w:rsidR="00A52E69" w:rsidRDefault="00A52E69" w:rsidP="00A52E69">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favorite color is </w:t>
      </w:r>
      <w:r>
        <w:rPr>
          <w:rFonts w:ascii="Consolas" w:hAnsi="Consolas"/>
          <w:color w:val="0000CD"/>
        </w:rPr>
        <w:t>&lt;</w:t>
      </w:r>
      <w:r>
        <w:rPr>
          <w:rFonts w:ascii="Consolas" w:hAnsi="Consolas"/>
          <w:color w:val="A52A2A"/>
        </w:rPr>
        <w:t>del</w:t>
      </w:r>
      <w:r>
        <w:rPr>
          <w:rFonts w:ascii="Consolas" w:hAnsi="Consolas"/>
          <w:color w:val="0000CD"/>
        </w:rPr>
        <w:t>&gt;</w:t>
      </w:r>
      <w:r>
        <w:rPr>
          <w:rFonts w:ascii="Consolas" w:hAnsi="Consolas"/>
          <w:color w:val="000000"/>
        </w:rPr>
        <w:t>blue</w:t>
      </w:r>
      <w:r>
        <w:rPr>
          <w:rFonts w:ascii="Consolas" w:hAnsi="Consolas"/>
          <w:color w:val="0000CD"/>
        </w:rPr>
        <w:t>&lt;</w:t>
      </w:r>
      <w:r>
        <w:rPr>
          <w:rFonts w:ascii="Consolas" w:hAnsi="Consolas"/>
          <w:color w:val="A52A2A"/>
        </w:rPr>
        <w:t>/del</w:t>
      </w:r>
      <w:r>
        <w:rPr>
          <w:rFonts w:ascii="Consolas" w:hAnsi="Consolas"/>
          <w:color w:val="0000CD"/>
        </w:rPr>
        <w:t>&gt;</w:t>
      </w:r>
      <w:r>
        <w:rPr>
          <w:rFonts w:ascii="Consolas" w:hAnsi="Consolas"/>
          <w:color w:val="000000"/>
        </w:rPr>
        <w:t> red.</w:t>
      </w:r>
      <w:r>
        <w:rPr>
          <w:rFonts w:ascii="Consolas" w:hAnsi="Consolas"/>
          <w:color w:val="0000CD"/>
        </w:rPr>
        <w:t>&lt;</w:t>
      </w:r>
      <w:r>
        <w:rPr>
          <w:rFonts w:ascii="Consolas" w:hAnsi="Consolas"/>
          <w:color w:val="A52A2A"/>
        </w:rPr>
        <w:t>/p</w:t>
      </w:r>
      <w:r>
        <w:rPr>
          <w:rFonts w:ascii="Consolas" w:hAnsi="Consolas"/>
          <w:color w:val="0000CD"/>
        </w:rPr>
        <w:t>&gt;</w:t>
      </w:r>
    </w:p>
    <w:p w14:paraId="1B943C80" w14:textId="77777777" w:rsidR="00310943" w:rsidRPr="00525B5A" w:rsidRDefault="00310943" w:rsidP="00310943">
      <w:pPr>
        <w:pStyle w:val="Heading2"/>
        <w:shd w:val="clear" w:color="auto" w:fill="FFFFFF"/>
        <w:spacing w:before="150" w:after="150"/>
        <w:rPr>
          <w:rFonts w:ascii="Times New Roman" w:hAnsi="Times New Roman" w:cs="Times New Roman"/>
          <w:bCs w:val="0"/>
          <w:color w:val="000000"/>
          <w:sz w:val="36"/>
          <w:szCs w:val="36"/>
          <w:u w:val="single"/>
        </w:rPr>
      </w:pPr>
      <w:r w:rsidRPr="00525B5A">
        <w:rPr>
          <w:rFonts w:ascii="Times New Roman" w:hAnsi="Times New Roman" w:cs="Times New Roman"/>
          <w:bCs w:val="0"/>
          <w:color w:val="000000"/>
          <w:sz w:val="36"/>
          <w:szCs w:val="36"/>
          <w:u w:val="single"/>
        </w:rPr>
        <w:t>HTML &lt;ins&gt; Element</w:t>
      </w:r>
    </w:p>
    <w:p w14:paraId="20E1C295" w14:textId="77777777" w:rsidR="007940AA" w:rsidRDefault="00310943" w:rsidP="007940AA">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&lt;ins&gt;</w:t>
      </w:r>
      <w:r>
        <w:rPr>
          <w:rFonts w:ascii="Verdana" w:hAnsi="Verdana"/>
          <w:color w:val="000000"/>
          <w:sz w:val="23"/>
          <w:szCs w:val="23"/>
        </w:rPr>
        <w:t> element defines </w:t>
      </w:r>
      <w:ins w:id="1" w:author="Unknown">
        <w:r>
          <w:rPr>
            <w:rFonts w:ascii="Verdana" w:hAnsi="Verdana"/>
            <w:color w:val="000000"/>
            <w:sz w:val="23"/>
            <w:szCs w:val="23"/>
          </w:rPr>
          <w:t>inserted</w:t>
        </w:r>
      </w:ins>
      <w:r>
        <w:rPr>
          <w:rFonts w:ascii="Verdana" w:hAnsi="Verdana"/>
          <w:color w:val="000000"/>
          <w:sz w:val="23"/>
          <w:szCs w:val="23"/>
        </w:rPr>
        <w:t> (added) text.</w:t>
      </w:r>
    </w:p>
    <w:p w14:paraId="0FF29DEE" w14:textId="77777777" w:rsidR="00310943" w:rsidRPr="007940AA" w:rsidRDefault="00310943" w:rsidP="007940AA">
      <w:pPr>
        <w:pStyle w:val="NormalWeb"/>
        <w:shd w:val="clear" w:color="auto" w:fill="FFFFFF"/>
        <w:rPr>
          <w:b/>
          <w:bCs/>
          <w:color w:val="000000"/>
          <w:sz w:val="28"/>
          <w:szCs w:val="28"/>
          <w:u w:val="single"/>
        </w:rPr>
      </w:pPr>
      <w:r w:rsidRPr="007940AA">
        <w:rPr>
          <w:b/>
          <w:color w:val="000000"/>
          <w:sz w:val="28"/>
          <w:szCs w:val="28"/>
          <w:u w:val="single"/>
        </w:rPr>
        <w:t>Example</w:t>
      </w:r>
      <w:r w:rsidR="007940AA">
        <w:rPr>
          <w:b/>
          <w:color w:val="000000"/>
          <w:sz w:val="28"/>
          <w:szCs w:val="28"/>
          <w:u w:val="single"/>
        </w:rPr>
        <w:t>:</w:t>
      </w:r>
    </w:p>
    <w:p w14:paraId="69A17818" w14:textId="77777777" w:rsidR="00310943" w:rsidRDefault="00310943" w:rsidP="00310943">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favorite </w:t>
      </w:r>
      <w:r>
        <w:rPr>
          <w:rFonts w:ascii="Consolas" w:hAnsi="Consolas"/>
          <w:color w:val="0000CD"/>
        </w:rPr>
        <w:t>&lt;</w:t>
      </w:r>
      <w:r>
        <w:rPr>
          <w:rFonts w:ascii="Consolas" w:hAnsi="Consolas"/>
          <w:color w:val="A52A2A"/>
        </w:rPr>
        <w:t>ins</w:t>
      </w:r>
      <w:r>
        <w:rPr>
          <w:rFonts w:ascii="Consolas" w:hAnsi="Consolas"/>
          <w:color w:val="0000CD"/>
        </w:rPr>
        <w:t>&gt;</w:t>
      </w:r>
      <w:r>
        <w:rPr>
          <w:rFonts w:ascii="Consolas" w:hAnsi="Consolas"/>
          <w:color w:val="000000"/>
        </w:rPr>
        <w:t>color</w:t>
      </w:r>
      <w:r>
        <w:rPr>
          <w:rFonts w:ascii="Consolas" w:hAnsi="Consolas"/>
          <w:color w:val="0000CD"/>
        </w:rPr>
        <w:t>&lt;</w:t>
      </w:r>
      <w:r>
        <w:rPr>
          <w:rFonts w:ascii="Consolas" w:hAnsi="Consolas"/>
          <w:color w:val="A52A2A"/>
        </w:rPr>
        <w:t>/ins</w:t>
      </w:r>
      <w:r>
        <w:rPr>
          <w:rFonts w:ascii="Consolas" w:hAnsi="Consolas"/>
          <w:color w:val="0000CD"/>
        </w:rPr>
        <w:t>&gt;</w:t>
      </w:r>
      <w:r>
        <w:rPr>
          <w:rFonts w:ascii="Consolas" w:hAnsi="Consolas"/>
          <w:color w:val="000000"/>
        </w:rPr>
        <w:t> is red.</w:t>
      </w:r>
      <w:r>
        <w:rPr>
          <w:rFonts w:ascii="Consolas" w:hAnsi="Consolas"/>
          <w:color w:val="0000CD"/>
        </w:rPr>
        <w:t>&lt;</w:t>
      </w:r>
      <w:r>
        <w:rPr>
          <w:rFonts w:ascii="Consolas" w:hAnsi="Consolas"/>
          <w:color w:val="A52A2A"/>
        </w:rPr>
        <w:t>/p</w:t>
      </w:r>
      <w:r>
        <w:rPr>
          <w:rFonts w:ascii="Consolas" w:hAnsi="Consolas"/>
          <w:color w:val="0000CD"/>
        </w:rPr>
        <w:t>&gt;</w:t>
      </w:r>
    </w:p>
    <w:p w14:paraId="7289193E" w14:textId="77777777" w:rsidR="006A1594" w:rsidRPr="007940AA" w:rsidRDefault="006A1594" w:rsidP="006A1594">
      <w:pPr>
        <w:pStyle w:val="Heading2"/>
        <w:shd w:val="clear" w:color="auto" w:fill="FFFFFF"/>
        <w:spacing w:before="150" w:after="150"/>
        <w:rPr>
          <w:rFonts w:ascii="Times New Roman" w:hAnsi="Times New Roman" w:cs="Times New Roman"/>
          <w:bCs w:val="0"/>
          <w:color w:val="000000"/>
          <w:sz w:val="36"/>
          <w:szCs w:val="36"/>
          <w:u w:val="single"/>
        </w:rPr>
      </w:pPr>
      <w:r w:rsidRPr="007940AA">
        <w:rPr>
          <w:rFonts w:ascii="Times New Roman" w:hAnsi="Times New Roman" w:cs="Times New Roman"/>
          <w:bCs w:val="0"/>
          <w:color w:val="000000"/>
          <w:sz w:val="36"/>
          <w:szCs w:val="36"/>
          <w:u w:val="single"/>
        </w:rPr>
        <w:t>HTML &lt;sub&gt; Element</w:t>
      </w:r>
    </w:p>
    <w:p w14:paraId="109A4847" w14:textId="77777777" w:rsidR="003A2E9E" w:rsidRDefault="006A1594" w:rsidP="003A2E9E">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&lt;sub&gt;</w:t>
      </w:r>
      <w:r>
        <w:rPr>
          <w:rFonts w:ascii="Verdana" w:hAnsi="Verdana"/>
          <w:color w:val="000000"/>
          <w:sz w:val="23"/>
          <w:szCs w:val="23"/>
        </w:rPr>
        <w:t> element defines </w:t>
      </w:r>
      <w:r>
        <w:rPr>
          <w:rFonts w:ascii="Verdana" w:hAnsi="Verdana"/>
          <w:color w:val="000000"/>
          <w:sz w:val="17"/>
          <w:szCs w:val="17"/>
          <w:vertAlign w:val="subscript"/>
        </w:rPr>
        <w:t>subscripted</w:t>
      </w:r>
      <w:r>
        <w:rPr>
          <w:rFonts w:ascii="Verdana" w:hAnsi="Verdana"/>
          <w:color w:val="000000"/>
          <w:sz w:val="23"/>
          <w:szCs w:val="23"/>
        </w:rPr>
        <w:t> text.</w:t>
      </w:r>
    </w:p>
    <w:p w14:paraId="09D37CE0" w14:textId="77777777" w:rsidR="006A1594" w:rsidRPr="003A2E9E" w:rsidRDefault="006A1594" w:rsidP="003A2E9E">
      <w:pPr>
        <w:pStyle w:val="NormalWeb"/>
        <w:shd w:val="clear" w:color="auto" w:fill="FFFFFF"/>
        <w:rPr>
          <w:b/>
          <w:bCs/>
          <w:color w:val="000000"/>
          <w:sz w:val="28"/>
          <w:szCs w:val="28"/>
          <w:u w:val="single"/>
        </w:rPr>
      </w:pPr>
      <w:r w:rsidRPr="003A2E9E">
        <w:rPr>
          <w:b/>
          <w:color w:val="000000"/>
          <w:sz w:val="28"/>
          <w:szCs w:val="28"/>
          <w:u w:val="single"/>
        </w:rPr>
        <w:t>Example</w:t>
      </w:r>
      <w:r w:rsidR="003A2E9E">
        <w:rPr>
          <w:b/>
          <w:color w:val="000000"/>
          <w:sz w:val="28"/>
          <w:szCs w:val="28"/>
          <w:u w:val="single"/>
        </w:rPr>
        <w:t>:</w:t>
      </w:r>
    </w:p>
    <w:p w14:paraId="116A4FE1" w14:textId="77777777" w:rsidR="006A1594" w:rsidRDefault="006A1594" w:rsidP="006A1594">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w:t>
      </w:r>
      <w:r>
        <w:rPr>
          <w:rFonts w:ascii="Consolas" w:hAnsi="Consolas"/>
          <w:color w:val="0000CD"/>
        </w:rPr>
        <w:t>&lt;</w:t>
      </w:r>
      <w:r>
        <w:rPr>
          <w:rFonts w:ascii="Consolas" w:hAnsi="Consolas"/>
          <w:color w:val="A52A2A"/>
        </w:rPr>
        <w:t>sub</w:t>
      </w:r>
      <w:r>
        <w:rPr>
          <w:rFonts w:ascii="Consolas" w:hAnsi="Consolas"/>
          <w:color w:val="0000CD"/>
        </w:rPr>
        <w:t>&gt;</w:t>
      </w:r>
      <w:r>
        <w:rPr>
          <w:rFonts w:ascii="Consolas" w:hAnsi="Consolas"/>
          <w:color w:val="000000"/>
        </w:rPr>
        <w:t>subscripted</w:t>
      </w:r>
      <w:r>
        <w:rPr>
          <w:rFonts w:ascii="Consolas" w:hAnsi="Consolas"/>
          <w:color w:val="0000CD"/>
        </w:rPr>
        <w:t>&lt;</w:t>
      </w:r>
      <w:r>
        <w:rPr>
          <w:rFonts w:ascii="Consolas" w:hAnsi="Consolas"/>
          <w:color w:val="A52A2A"/>
        </w:rPr>
        <w:t>/sub</w:t>
      </w:r>
      <w:r>
        <w:rPr>
          <w:rFonts w:ascii="Consolas" w:hAnsi="Consolas"/>
          <w:color w:val="0000CD"/>
        </w:rPr>
        <w:t>&gt;</w:t>
      </w:r>
      <w:r>
        <w:rPr>
          <w:rFonts w:ascii="Consolas" w:hAnsi="Consolas"/>
          <w:color w:val="000000"/>
        </w:rPr>
        <w:t> text.</w:t>
      </w:r>
      <w:r>
        <w:rPr>
          <w:rFonts w:ascii="Consolas" w:hAnsi="Consolas"/>
          <w:color w:val="0000CD"/>
        </w:rPr>
        <w:t>&lt;</w:t>
      </w:r>
      <w:r>
        <w:rPr>
          <w:rFonts w:ascii="Consolas" w:hAnsi="Consolas"/>
          <w:color w:val="A52A2A"/>
        </w:rPr>
        <w:t>/p</w:t>
      </w:r>
      <w:r>
        <w:rPr>
          <w:rFonts w:ascii="Consolas" w:hAnsi="Consolas"/>
          <w:color w:val="0000CD"/>
        </w:rPr>
        <w:t>&gt;</w:t>
      </w:r>
    </w:p>
    <w:p w14:paraId="36872E8D" w14:textId="77777777" w:rsidR="00935771" w:rsidRPr="003A2E9E" w:rsidRDefault="00935771" w:rsidP="00935771">
      <w:pPr>
        <w:pStyle w:val="Heading2"/>
        <w:shd w:val="clear" w:color="auto" w:fill="FFFFFF"/>
        <w:spacing w:before="150" w:after="150"/>
        <w:rPr>
          <w:rFonts w:ascii="Times New Roman" w:hAnsi="Times New Roman" w:cs="Times New Roman"/>
          <w:bCs w:val="0"/>
          <w:color w:val="000000"/>
          <w:sz w:val="36"/>
          <w:szCs w:val="36"/>
          <w:u w:val="single"/>
        </w:rPr>
      </w:pPr>
      <w:r w:rsidRPr="003A2E9E">
        <w:rPr>
          <w:rFonts w:ascii="Times New Roman" w:hAnsi="Times New Roman" w:cs="Times New Roman"/>
          <w:bCs w:val="0"/>
          <w:color w:val="000000"/>
          <w:sz w:val="36"/>
          <w:szCs w:val="36"/>
          <w:u w:val="single"/>
        </w:rPr>
        <w:t>HTML &lt;sup&gt; Element</w:t>
      </w:r>
    </w:p>
    <w:p w14:paraId="7B119975" w14:textId="77777777" w:rsidR="003A2E9E" w:rsidRDefault="00935771" w:rsidP="003A2E9E">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&lt;sup&gt;</w:t>
      </w:r>
      <w:r>
        <w:rPr>
          <w:rFonts w:ascii="Verdana" w:hAnsi="Verdana"/>
          <w:color w:val="000000"/>
          <w:sz w:val="23"/>
          <w:szCs w:val="23"/>
        </w:rPr>
        <w:t> element defines </w:t>
      </w:r>
      <w:r>
        <w:rPr>
          <w:rFonts w:ascii="Verdana" w:hAnsi="Verdana"/>
          <w:color w:val="000000"/>
          <w:sz w:val="17"/>
          <w:szCs w:val="17"/>
          <w:vertAlign w:val="superscript"/>
        </w:rPr>
        <w:t>superscripted</w:t>
      </w:r>
      <w:r>
        <w:rPr>
          <w:rFonts w:ascii="Verdana" w:hAnsi="Verdana"/>
          <w:color w:val="000000"/>
          <w:sz w:val="23"/>
          <w:szCs w:val="23"/>
        </w:rPr>
        <w:t> text.</w:t>
      </w:r>
    </w:p>
    <w:p w14:paraId="6D390D38" w14:textId="77777777" w:rsidR="00935771" w:rsidRPr="003A2E9E" w:rsidRDefault="00935771" w:rsidP="003A2E9E">
      <w:pPr>
        <w:pStyle w:val="NormalWeb"/>
        <w:shd w:val="clear" w:color="auto" w:fill="FFFFFF"/>
        <w:rPr>
          <w:b/>
          <w:bCs/>
          <w:color w:val="000000"/>
          <w:sz w:val="28"/>
          <w:szCs w:val="28"/>
          <w:u w:val="single"/>
        </w:rPr>
      </w:pPr>
      <w:r w:rsidRPr="003A2E9E">
        <w:rPr>
          <w:b/>
          <w:color w:val="000000"/>
          <w:sz w:val="28"/>
          <w:szCs w:val="28"/>
          <w:u w:val="single"/>
        </w:rPr>
        <w:t>Example</w:t>
      </w:r>
      <w:r w:rsidR="003A2E9E">
        <w:rPr>
          <w:b/>
          <w:color w:val="000000"/>
          <w:sz w:val="28"/>
          <w:szCs w:val="28"/>
          <w:u w:val="single"/>
        </w:rPr>
        <w:t>:</w:t>
      </w:r>
    </w:p>
    <w:p w14:paraId="40BD16F4" w14:textId="77777777" w:rsidR="0064122D" w:rsidRDefault="00935771" w:rsidP="003A2E9E">
      <w:pPr>
        <w:shd w:val="clear" w:color="auto" w:fill="FFFFFF"/>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w:t>
      </w:r>
      <w:r>
        <w:rPr>
          <w:rFonts w:ascii="Consolas" w:hAnsi="Consolas"/>
          <w:color w:val="0000CD"/>
        </w:rPr>
        <w:t>&lt;</w:t>
      </w:r>
      <w:r>
        <w:rPr>
          <w:rFonts w:ascii="Consolas" w:hAnsi="Consolas"/>
          <w:color w:val="A52A2A"/>
        </w:rPr>
        <w:t>sup</w:t>
      </w:r>
      <w:r>
        <w:rPr>
          <w:rFonts w:ascii="Consolas" w:hAnsi="Consolas"/>
          <w:color w:val="0000CD"/>
        </w:rPr>
        <w:t>&gt;</w:t>
      </w:r>
      <w:r>
        <w:rPr>
          <w:rFonts w:ascii="Consolas" w:hAnsi="Consolas"/>
          <w:color w:val="000000"/>
        </w:rPr>
        <w:t>superscripted</w:t>
      </w:r>
      <w:r>
        <w:rPr>
          <w:rFonts w:ascii="Consolas" w:hAnsi="Consolas"/>
          <w:color w:val="0000CD"/>
        </w:rPr>
        <w:t>&lt;</w:t>
      </w:r>
      <w:r>
        <w:rPr>
          <w:rFonts w:ascii="Consolas" w:hAnsi="Consolas"/>
          <w:color w:val="A52A2A"/>
        </w:rPr>
        <w:t>/sup</w:t>
      </w:r>
      <w:r>
        <w:rPr>
          <w:rFonts w:ascii="Consolas" w:hAnsi="Consolas"/>
          <w:color w:val="0000CD"/>
        </w:rPr>
        <w:t>&gt;</w:t>
      </w:r>
      <w:r>
        <w:rPr>
          <w:rFonts w:ascii="Consolas" w:hAnsi="Consolas"/>
          <w:color w:val="000000"/>
        </w:rPr>
        <w:t> text.</w:t>
      </w:r>
      <w:r>
        <w:rPr>
          <w:rFonts w:ascii="Consolas" w:hAnsi="Consolas"/>
          <w:color w:val="0000CD"/>
        </w:rPr>
        <w:t>&lt;</w:t>
      </w:r>
      <w:r>
        <w:rPr>
          <w:rFonts w:ascii="Consolas" w:hAnsi="Consolas"/>
          <w:color w:val="A52A2A"/>
        </w:rPr>
        <w:t>/p</w:t>
      </w:r>
      <w:r>
        <w:rPr>
          <w:rFonts w:ascii="Consolas" w:hAnsi="Consolas"/>
          <w:color w:val="0000CD"/>
        </w:rPr>
        <w:t>&gt;</w:t>
      </w:r>
    </w:p>
    <w:p w14:paraId="312660FD" w14:textId="77777777" w:rsidR="00B0220B" w:rsidRPr="003A2E9E" w:rsidRDefault="00B0220B" w:rsidP="00B0220B">
      <w:pPr>
        <w:pStyle w:val="Heading1"/>
        <w:shd w:val="clear" w:color="auto" w:fill="FFFFFF"/>
        <w:spacing w:before="150" w:beforeAutospacing="0" w:after="150" w:afterAutospacing="0"/>
        <w:rPr>
          <w:bCs w:val="0"/>
          <w:color w:val="000000"/>
          <w:sz w:val="36"/>
          <w:szCs w:val="36"/>
          <w:u w:val="single"/>
        </w:rPr>
      </w:pPr>
      <w:r w:rsidRPr="003A2E9E">
        <w:rPr>
          <w:bCs w:val="0"/>
          <w:color w:val="000000"/>
          <w:sz w:val="36"/>
          <w:szCs w:val="36"/>
          <w:u w:val="single"/>
        </w:rPr>
        <w:t>HTML </w:t>
      </w:r>
      <w:r w:rsidRPr="003A2E9E">
        <w:rPr>
          <w:rStyle w:val="colorh1"/>
          <w:bCs w:val="0"/>
          <w:color w:val="000000"/>
          <w:sz w:val="36"/>
          <w:szCs w:val="36"/>
          <w:u w:val="single"/>
        </w:rPr>
        <w:t>Images</w:t>
      </w:r>
    </w:p>
    <w:p w14:paraId="2863954A" w14:textId="77777777" w:rsidR="0064122D" w:rsidRDefault="00EF3199">
      <w:pPr>
        <w:rPr>
          <w:rFonts w:ascii="Verdana" w:hAnsi="Verdana"/>
          <w:color w:val="000000"/>
          <w:shd w:val="clear" w:color="auto" w:fill="FFFFFF"/>
        </w:rPr>
      </w:pPr>
      <w:r>
        <w:rPr>
          <w:rFonts w:ascii="Verdana" w:hAnsi="Verdana"/>
          <w:color w:val="000000"/>
          <w:shd w:val="clear" w:color="auto" w:fill="FFFFFF"/>
        </w:rPr>
        <w:t>Images can improve the design and the appearance of a web page.</w:t>
      </w:r>
    </w:p>
    <w:p w14:paraId="0F630763" w14:textId="77777777" w:rsidR="00DF6D1D" w:rsidRPr="003A2E9E" w:rsidRDefault="00DF6D1D" w:rsidP="00DF6D1D">
      <w:pPr>
        <w:pStyle w:val="Heading3"/>
        <w:spacing w:before="150" w:after="150"/>
        <w:rPr>
          <w:rFonts w:ascii="Times New Roman" w:hAnsi="Times New Roman" w:cs="Times New Roman"/>
          <w:bCs w:val="0"/>
          <w:color w:val="000000"/>
          <w:sz w:val="28"/>
          <w:szCs w:val="28"/>
          <w:u w:val="single"/>
        </w:rPr>
      </w:pPr>
      <w:r w:rsidRPr="003A2E9E">
        <w:rPr>
          <w:rFonts w:ascii="Times New Roman" w:hAnsi="Times New Roman" w:cs="Times New Roman"/>
          <w:bCs w:val="0"/>
          <w:color w:val="000000"/>
          <w:sz w:val="28"/>
          <w:szCs w:val="28"/>
          <w:u w:val="single"/>
        </w:rPr>
        <w:lastRenderedPageBreak/>
        <w:t>Example</w:t>
      </w:r>
      <w:r w:rsidR="003A2E9E">
        <w:rPr>
          <w:rFonts w:ascii="Times New Roman" w:hAnsi="Times New Roman" w:cs="Times New Roman"/>
          <w:bCs w:val="0"/>
          <w:color w:val="000000"/>
          <w:sz w:val="28"/>
          <w:szCs w:val="28"/>
          <w:u w:val="single"/>
        </w:rPr>
        <w:t>:</w:t>
      </w:r>
    </w:p>
    <w:p w14:paraId="651F09B9" w14:textId="77777777" w:rsidR="00DF6D1D" w:rsidRDefault="00DF6D1D" w:rsidP="00DF6D1D">
      <w:pPr>
        <w:shd w:val="clear" w:color="auto" w:fill="FFFFFF"/>
        <w:rPr>
          <w:rFonts w:ascii="Consolas" w:hAnsi="Consolas"/>
          <w:color w:val="0000CD"/>
        </w:rPr>
      </w:pPr>
      <w:r>
        <w:rPr>
          <w:rFonts w:ascii="Consolas" w:hAnsi="Consolas"/>
          <w:color w:val="0000CD"/>
        </w:rPr>
        <w:t>&lt;</w:t>
      </w:r>
      <w:r>
        <w:rPr>
          <w:rFonts w:ascii="Consolas" w:hAnsi="Consolas"/>
          <w:color w:val="A52A2A"/>
        </w:rPr>
        <w:t>img</w:t>
      </w:r>
      <w:r>
        <w:rPr>
          <w:rFonts w:ascii="Consolas" w:hAnsi="Consolas"/>
          <w:color w:val="FF0000"/>
        </w:rPr>
        <w:t> src</w:t>
      </w:r>
      <w:r>
        <w:rPr>
          <w:rFonts w:ascii="Consolas" w:hAnsi="Consolas"/>
          <w:color w:val="0000CD"/>
        </w:rPr>
        <w:t>="pulpitrock.jpg"</w:t>
      </w:r>
      <w:r>
        <w:rPr>
          <w:rFonts w:ascii="Consolas" w:hAnsi="Consolas"/>
          <w:color w:val="FF0000"/>
        </w:rPr>
        <w:t> alt</w:t>
      </w:r>
      <w:r>
        <w:rPr>
          <w:rFonts w:ascii="Consolas" w:hAnsi="Consolas"/>
          <w:color w:val="0000CD"/>
        </w:rPr>
        <w:t>="Mountain View"&gt;</w:t>
      </w:r>
    </w:p>
    <w:p w14:paraId="72C4F737" w14:textId="77777777" w:rsidR="00941E11" w:rsidRPr="003A2E9E" w:rsidRDefault="00941E11" w:rsidP="00941E11">
      <w:pPr>
        <w:pStyle w:val="Heading2"/>
        <w:shd w:val="clear" w:color="auto" w:fill="FFFFFF"/>
        <w:spacing w:before="150" w:after="150"/>
        <w:rPr>
          <w:rFonts w:ascii="Times New Roman" w:hAnsi="Times New Roman" w:cs="Times New Roman"/>
          <w:bCs w:val="0"/>
          <w:color w:val="000000"/>
          <w:sz w:val="36"/>
          <w:szCs w:val="36"/>
          <w:u w:val="single"/>
        </w:rPr>
      </w:pPr>
      <w:r w:rsidRPr="003A2E9E">
        <w:rPr>
          <w:rFonts w:ascii="Times New Roman" w:hAnsi="Times New Roman" w:cs="Times New Roman"/>
          <w:bCs w:val="0"/>
          <w:color w:val="000000"/>
          <w:sz w:val="36"/>
          <w:szCs w:val="36"/>
          <w:u w:val="single"/>
        </w:rPr>
        <w:t>HTML Images Syntax</w:t>
      </w:r>
    </w:p>
    <w:p w14:paraId="094CE03C" w14:textId="77777777" w:rsidR="00941E11" w:rsidRPr="00D11225" w:rsidRDefault="00941E11" w:rsidP="00941E11">
      <w:pPr>
        <w:pStyle w:val="NormalWeb"/>
        <w:shd w:val="clear" w:color="auto" w:fill="FFFFFF"/>
        <w:rPr>
          <w:color w:val="000000"/>
          <w:sz w:val="28"/>
          <w:szCs w:val="28"/>
        </w:rPr>
      </w:pPr>
      <w:r w:rsidRPr="00D11225">
        <w:rPr>
          <w:color w:val="000000"/>
          <w:sz w:val="28"/>
          <w:szCs w:val="28"/>
        </w:rPr>
        <w:t>In HTML, images are defined with the </w:t>
      </w:r>
      <w:r w:rsidRPr="00D11225">
        <w:rPr>
          <w:rStyle w:val="Strong"/>
          <w:color w:val="000000"/>
          <w:sz w:val="28"/>
          <w:szCs w:val="28"/>
        </w:rPr>
        <w:t>&lt;img&gt;</w:t>
      </w:r>
      <w:r w:rsidRPr="00D11225">
        <w:rPr>
          <w:color w:val="000000"/>
          <w:sz w:val="28"/>
          <w:szCs w:val="28"/>
        </w:rPr>
        <w:t> tag.</w:t>
      </w:r>
    </w:p>
    <w:p w14:paraId="65431CF6" w14:textId="77777777" w:rsidR="00941E11" w:rsidRPr="00D11225" w:rsidRDefault="00941E11" w:rsidP="00941E11">
      <w:pPr>
        <w:pStyle w:val="NormalWeb"/>
        <w:shd w:val="clear" w:color="auto" w:fill="FFFFFF"/>
        <w:rPr>
          <w:color w:val="000000"/>
          <w:sz w:val="28"/>
          <w:szCs w:val="28"/>
        </w:rPr>
      </w:pPr>
      <w:r w:rsidRPr="00D11225">
        <w:rPr>
          <w:color w:val="000000"/>
          <w:sz w:val="28"/>
          <w:szCs w:val="28"/>
        </w:rPr>
        <w:t xml:space="preserve">The &lt;img&gt; tag is empty, it contains attributes only, and </w:t>
      </w:r>
      <w:r w:rsidRPr="009843D8">
        <w:rPr>
          <w:color w:val="000000"/>
          <w:sz w:val="28"/>
          <w:szCs w:val="28"/>
          <w:highlight w:val="yellow"/>
        </w:rPr>
        <w:t>does not have a closing tag</w:t>
      </w:r>
      <w:r w:rsidRPr="00D11225">
        <w:rPr>
          <w:color w:val="000000"/>
          <w:sz w:val="28"/>
          <w:szCs w:val="28"/>
        </w:rPr>
        <w:t>.</w:t>
      </w:r>
    </w:p>
    <w:p w14:paraId="5ABAE7ED" w14:textId="77777777" w:rsidR="00941E11" w:rsidRPr="00D11225" w:rsidRDefault="00941E11" w:rsidP="00941E11">
      <w:pPr>
        <w:pStyle w:val="NormalWeb"/>
        <w:shd w:val="clear" w:color="auto" w:fill="FFFFFF"/>
        <w:rPr>
          <w:color w:val="000000"/>
          <w:sz w:val="28"/>
          <w:szCs w:val="28"/>
        </w:rPr>
      </w:pPr>
      <w:r w:rsidRPr="00D11225">
        <w:rPr>
          <w:color w:val="000000"/>
          <w:sz w:val="28"/>
          <w:szCs w:val="28"/>
        </w:rPr>
        <w:t xml:space="preserve">The </w:t>
      </w:r>
      <w:r w:rsidRPr="009843D8">
        <w:rPr>
          <w:color w:val="000000"/>
          <w:sz w:val="28"/>
          <w:szCs w:val="28"/>
          <w:highlight w:val="yellow"/>
        </w:rPr>
        <w:t>src attribute specifies the URL (web address) of the image:</w:t>
      </w:r>
    </w:p>
    <w:p w14:paraId="4F6051C7" w14:textId="77777777" w:rsidR="00941E11" w:rsidRPr="00D11225" w:rsidRDefault="00941E11" w:rsidP="00941E11">
      <w:pPr>
        <w:shd w:val="clear" w:color="auto" w:fill="FFFFFF"/>
        <w:rPr>
          <w:rFonts w:ascii="Times New Roman" w:hAnsi="Times New Roman" w:cs="Times New Roman"/>
          <w:color w:val="000000"/>
          <w:sz w:val="28"/>
          <w:szCs w:val="28"/>
        </w:rPr>
      </w:pP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w:t>
      </w:r>
      <w:r w:rsidRPr="00D11225">
        <w:rPr>
          <w:rFonts w:ascii="Times New Roman" w:hAnsi="Times New Roman" w:cs="Times New Roman"/>
          <w:i/>
          <w:iCs/>
          <w:color w:val="0000CD"/>
          <w:sz w:val="28"/>
          <w:szCs w:val="28"/>
        </w:rPr>
        <w:t>url</w:t>
      </w:r>
      <w:r w:rsidRPr="00D11225">
        <w:rPr>
          <w:rFonts w:ascii="Times New Roman" w:hAnsi="Times New Roman" w:cs="Times New Roman"/>
          <w:color w:val="0000CD"/>
          <w:sz w:val="28"/>
          <w:szCs w:val="28"/>
        </w:rPr>
        <w:t>"&gt;</w:t>
      </w:r>
    </w:p>
    <w:p w14:paraId="3D2E2199" w14:textId="77777777" w:rsidR="00D0499C" w:rsidRPr="00D11225" w:rsidRDefault="00D0499C" w:rsidP="00D0499C">
      <w:pPr>
        <w:pStyle w:val="Heading2"/>
        <w:shd w:val="clear" w:color="auto" w:fill="FFFFFF"/>
        <w:spacing w:before="150" w:after="150"/>
        <w:rPr>
          <w:rFonts w:ascii="Times New Roman" w:hAnsi="Times New Roman" w:cs="Times New Roman"/>
          <w:b w:val="0"/>
          <w:bCs w:val="0"/>
          <w:color w:val="000000"/>
          <w:sz w:val="28"/>
          <w:szCs w:val="28"/>
        </w:rPr>
      </w:pPr>
      <w:r w:rsidRPr="009843D8">
        <w:rPr>
          <w:rFonts w:ascii="Times New Roman" w:hAnsi="Times New Roman" w:cs="Times New Roman"/>
          <w:b w:val="0"/>
          <w:bCs w:val="0"/>
          <w:color w:val="000000"/>
          <w:sz w:val="28"/>
          <w:szCs w:val="28"/>
          <w:highlight w:val="yellow"/>
        </w:rPr>
        <w:t>The alt Attribute</w:t>
      </w:r>
    </w:p>
    <w:p w14:paraId="2DCBD069" w14:textId="77777777" w:rsidR="00D0499C" w:rsidRPr="00D11225" w:rsidRDefault="00D0499C" w:rsidP="00D0499C">
      <w:pPr>
        <w:pStyle w:val="NormalWeb"/>
        <w:shd w:val="clear" w:color="auto" w:fill="FFFFFF"/>
        <w:rPr>
          <w:color w:val="000000"/>
          <w:sz w:val="28"/>
          <w:szCs w:val="28"/>
        </w:rPr>
      </w:pPr>
      <w:r w:rsidRPr="00D11225">
        <w:rPr>
          <w:color w:val="000000"/>
          <w:sz w:val="28"/>
          <w:szCs w:val="28"/>
        </w:rPr>
        <w:t xml:space="preserve">The </w:t>
      </w:r>
      <w:r w:rsidRPr="009843D8">
        <w:rPr>
          <w:color w:val="000000"/>
          <w:sz w:val="28"/>
          <w:szCs w:val="28"/>
          <w:highlight w:val="yellow"/>
        </w:rPr>
        <w:t>alt attribute provides an alternate text for an image, if the user for some reason cannot view</w:t>
      </w:r>
      <w:r w:rsidRPr="00D11225">
        <w:rPr>
          <w:color w:val="000000"/>
          <w:sz w:val="28"/>
          <w:szCs w:val="28"/>
        </w:rPr>
        <w:t xml:space="preserve"> it (because of slow connection, an error in the src attribute, or if the user uses a screen reader).</w:t>
      </w:r>
    </w:p>
    <w:p w14:paraId="7F072036" w14:textId="77777777" w:rsidR="00D0499C" w:rsidRPr="00D11225" w:rsidRDefault="00D0499C" w:rsidP="00D0499C">
      <w:pPr>
        <w:pStyle w:val="NormalWeb"/>
        <w:shd w:val="clear" w:color="auto" w:fill="FFFFFF"/>
        <w:rPr>
          <w:color w:val="000000"/>
          <w:sz w:val="28"/>
          <w:szCs w:val="28"/>
        </w:rPr>
      </w:pPr>
      <w:r w:rsidRPr="00D11225">
        <w:rPr>
          <w:color w:val="000000"/>
          <w:sz w:val="28"/>
          <w:szCs w:val="28"/>
        </w:rPr>
        <w:t>The value of the alt attribute should describe the image:</w:t>
      </w:r>
    </w:p>
    <w:p w14:paraId="4F6BB02D" w14:textId="77777777" w:rsidR="00D0499C" w:rsidRPr="00D11225" w:rsidRDefault="00D0499C" w:rsidP="00D0499C">
      <w:pPr>
        <w:pStyle w:val="Heading3"/>
        <w:shd w:val="clear" w:color="auto" w:fill="F1F1F1"/>
        <w:spacing w:before="150" w:after="150"/>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71529239" w14:textId="77777777" w:rsidR="00D0499C" w:rsidRPr="00D11225" w:rsidRDefault="00D0499C" w:rsidP="00D0499C">
      <w:pPr>
        <w:shd w:val="clear" w:color="auto" w:fill="FFFFFF"/>
        <w:rPr>
          <w:rFonts w:ascii="Times New Roman" w:hAnsi="Times New Roman" w:cs="Times New Roman"/>
          <w:color w:val="000000"/>
          <w:sz w:val="28"/>
          <w:szCs w:val="28"/>
        </w:rPr>
      </w:pP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="img_chania.jpg"</w:t>
      </w:r>
      <w:r w:rsidRPr="00D11225">
        <w:rPr>
          <w:rFonts w:ascii="Times New Roman" w:hAnsi="Times New Roman" w:cs="Times New Roman"/>
          <w:color w:val="FF0000"/>
          <w:sz w:val="28"/>
          <w:szCs w:val="28"/>
        </w:rPr>
        <w:t> alt</w:t>
      </w:r>
      <w:r w:rsidRPr="00D11225">
        <w:rPr>
          <w:rFonts w:ascii="Times New Roman" w:hAnsi="Times New Roman" w:cs="Times New Roman"/>
          <w:color w:val="0000CD"/>
          <w:sz w:val="28"/>
          <w:szCs w:val="28"/>
        </w:rPr>
        <w:t>="Flowers in Chania"&gt;</w:t>
      </w:r>
    </w:p>
    <w:p w14:paraId="07C099C9" w14:textId="77777777" w:rsidR="00941E11" w:rsidRPr="00D11225" w:rsidRDefault="00941E11" w:rsidP="00DF6D1D">
      <w:pPr>
        <w:shd w:val="clear" w:color="auto" w:fill="FFFFFF"/>
        <w:rPr>
          <w:rFonts w:ascii="Times New Roman" w:hAnsi="Times New Roman" w:cs="Times New Roman"/>
          <w:color w:val="000000"/>
          <w:sz w:val="28"/>
          <w:szCs w:val="28"/>
        </w:rPr>
      </w:pPr>
    </w:p>
    <w:p w14:paraId="02D857EA" w14:textId="77777777" w:rsidR="00D0499C" w:rsidRPr="00D11225" w:rsidRDefault="00D0499C" w:rsidP="00D0499C">
      <w:pPr>
        <w:pStyle w:val="Heading2"/>
        <w:shd w:val="clear" w:color="auto" w:fill="FFFFFF"/>
        <w:spacing w:before="150" w:after="150"/>
        <w:rPr>
          <w:rFonts w:ascii="Times New Roman" w:hAnsi="Times New Roman" w:cs="Times New Roman"/>
          <w:b w:val="0"/>
          <w:bCs w:val="0"/>
          <w:color w:val="000000"/>
          <w:sz w:val="28"/>
          <w:szCs w:val="28"/>
        </w:rPr>
      </w:pPr>
      <w:r w:rsidRPr="009843D8">
        <w:rPr>
          <w:rFonts w:ascii="Times New Roman" w:hAnsi="Times New Roman" w:cs="Times New Roman"/>
          <w:b w:val="0"/>
          <w:bCs w:val="0"/>
          <w:color w:val="000000"/>
          <w:sz w:val="28"/>
          <w:szCs w:val="28"/>
          <w:highlight w:val="yellow"/>
        </w:rPr>
        <w:t>Image Size - Width and Height</w:t>
      </w:r>
    </w:p>
    <w:p w14:paraId="40B15FB5" w14:textId="77777777" w:rsidR="00D0499C" w:rsidRPr="00D11225" w:rsidRDefault="00D0499C" w:rsidP="00D0499C">
      <w:pPr>
        <w:pStyle w:val="NormalWeb"/>
        <w:shd w:val="clear" w:color="auto" w:fill="FFFFFF"/>
        <w:rPr>
          <w:color w:val="000000"/>
          <w:sz w:val="28"/>
          <w:szCs w:val="28"/>
        </w:rPr>
      </w:pPr>
      <w:r w:rsidRPr="00D11225">
        <w:rPr>
          <w:color w:val="000000"/>
          <w:sz w:val="28"/>
          <w:szCs w:val="28"/>
        </w:rPr>
        <w:t xml:space="preserve">You can </w:t>
      </w:r>
      <w:r w:rsidRPr="009843D8">
        <w:rPr>
          <w:color w:val="000000"/>
          <w:sz w:val="28"/>
          <w:szCs w:val="28"/>
          <w:highlight w:val="yellow"/>
        </w:rPr>
        <w:t>use the </w:t>
      </w:r>
      <w:r w:rsidRPr="009843D8">
        <w:rPr>
          <w:rStyle w:val="Strong"/>
          <w:color w:val="000000"/>
          <w:sz w:val="28"/>
          <w:szCs w:val="28"/>
          <w:highlight w:val="yellow"/>
        </w:rPr>
        <w:t>style</w:t>
      </w:r>
      <w:r w:rsidRPr="009843D8">
        <w:rPr>
          <w:color w:val="000000"/>
          <w:sz w:val="28"/>
          <w:szCs w:val="28"/>
          <w:highlight w:val="yellow"/>
        </w:rPr>
        <w:t> attribute</w:t>
      </w:r>
      <w:r w:rsidRPr="00D11225">
        <w:rPr>
          <w:color w:val="000000"/>
          <w:sz w:val="28"/>
          <w:szCs w:val="28"/>
        </w:rPr>
        <w:t xml:space="preserve"> to </w:t>
      </w:r>
      <w:r w:rsidRPr="009843D8">
        <w:rPr>
          <w:color w:val="000000"/>
          <w:sz w:val="28"/>
          <w:szCs w:val="28"/>
          <w:highlight w:val="yellow"/>
        </w:rPr>
        <w:t>specify the width and height of an image</w:t>
      </w:r>
      <w:r w:rsidRPr="00D11225">
        <w:rPr>
          <w:color w:val="000000"/>
          <w:sz w:val="28"/>
          <w:szCs w:val="28"/>
        </w:rPr>
        <w:t>.</w:t>
      </w:r>
    </w:p>
    <w:p w14:paraId="6FB18955" w14:textId="77777777" w:rsidR="00D0499C" w:rsidRPr="00D11225" w:rsidRDefault="00D0499C" w:rsidP="00D0499C">
      <w:pPr>
        <w:pStyle w:val="Heading3"/>
        <w:shd w:val="clear" w:color="auto" w:fill="F1F1F1"/>
        <w:spacing w:before="150" w:after="150"/>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08EE65E9" w14:textId="77777777" w:rsidR="00D0499C" w:rsidRPr="00D11225" w:rsidRDefault="00D0499C" w:rsidP="00D0499C">
      <w:pPr>
        <w:shd w:val="clear" w:color="auto" w:fill="FFFFFF"/>
        <w:rPr>
          <w:rFonts w:ascii="Times New Roman" w:hAnsi="Times New Roman" w:cs="Times New Roman"/>
          <w:color w:val="000000"/>
          <w:sz w:val="28"/>
          <w:szCs w:val="28"/>
        </w:rPr>
      </w:pP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="img_girl.jpg"</w:t>
      </w:r>
      <w:r w:rsidRPr="00D11225">
        <w:rPr>
          <w:rFonts w:ascii="Times New Roman" w:hAnsi="Times New Roman" w:cs="Times New Roman"/>
          <w:color w:val="FF0000"/>
          <w:sz w:val="28"/>
          <w:szCs w:val="28"/>
        </w:rPr>
        <w:t> alt</w:t>
      </w:r>
      <w:r w:rsidRPr="00D11225">
        <w:rPr>
          <w:rFonts w:ascii="Times New Roman" w:hAnsi="Times New Roman" w:cs="Times New Roman"/>
          <w:color w:val="0000CD"/>
          <w:sz w:val="28"/>
          <w:szCs w:val="28"/>
        </w:rPr>
        <w:t>="Girl in a jacket"</w:t>
      </w:r>
      <w:r w:rsidRPr="00D11225">
        <w:rPr>
          <w:rFonts w:ascii="Times New Roman" w:hAnsi="Times New Roman" w:cs="Times New Roman"/>
          <w:color w:val="FF0000"/>
          <w:sz w:val="28"/>
          <w:szCs w:val="28"/>
        </w:rPr>
        <w:t> style</w:t>
      </w:r>
      <w:r w:rsidRPr="00D11225">
        <w:rPr>
          <w:rFonts w:ascii="Times New Roman" w:hAnsi="Times New Roman" w:cs="Times New Roman"/>
          <w:color w:val="0000CD"/>
          <w:sz w:val="28"/>
          <w:szCs w:val="28"/>
        </w:rPr>
        <w:t>="width:500px;height:600px;"&gt;</w:t>
      </w:r>
    </w:p>
    <w:p w14:paraId="3CC86201" w14:textId="77777777" w:rsidR="00487E40" w:rsidRPr="00D11225" w:rsidRDefault="00487E40" w:rsidP="00487E40">
      <w:pPr>
        <w:pStyle w:val="NormalWeb"/>
        <w:shd w:val="clear" w:color="auto" w:fill="FFFFFF"/>
        <w:rPr>
          <w:color w:val="000000"/>
          <w:sz w:val="28"/>
          <w:szCs w:val="28"/>
        </w:rPr>
      </w:pPr>
      <w:r w:rsidRPr="009843D8">
        <w:rPr>
          <w:color w:val="000000"/>
          <w:sz w:val="28"/>
          <w:szCs w:val="28"/>
          <w:highlight w:val="yellow"/>
        </w:rPr>
        <w:t>Alternatively, you can use the </w:t>
      </w:r>
      <w:r w:rsidRPr="009843D8">
        <w:rPr>
          <w:rStyle w:val="Strong"/>
          <w:color w:val="000000"/>
          <w:sz w:val="28"/>
          <w:szCs w:val="28"/>
          <w:highlight w:val="yellow"/>
        </w:rPr>
        <w:t>width</w:t>
      </w:r>
      <w:r w:rsidRPr="009843D8">
        <w:rPr>
          <w:color w:val="000000"/>
          <w:sz w:val="28"/>
          <w:szCs w:val="28"/>
          <w:highlight w:val="yellow"/>
        </w:rPr>
        <w:t> and </w:t>
      </w:r>
      <w:r w:rsidRPr="009843D8">
        <w:rPr>
          <w:rStyle w:val="Strong"/>
          <w:color w:val="000000"/>
          <w:sz w:val="28"/>
          <w:szCs w:val="28"/>
          <w:highlight w:val="yellow"/>
        </w:rPr>
        <w:t>height</w:t>
      </w:r>
      <w:r w:rsidRPr="009843D8">
        <w:rPr>
          <w:color w:val="000000"/>
          <w:sz w:val="28"/>
          <w:szCs w:val="28"/>
          <w:highlight w:val="yellow"/>
        </w:rPr>
        <w:t> attributes:</w:t>
      </w:r>
    </w:p>
    <w:p w14:paraId="6E648957" w14:textId="77777777" w:rsidR="00487E40" w:rsidRPr="00D11225" w:rsidRDefault="00487E40" w:rsidP="00487E40">
      <w:pPr>
        <w:pStyle w:val="Heading3"/>
        <w:shd w:val="clear" w:color="auto" w:fill="F1F1F1"/>
        <w:spacing w:before="150" w:after="150"/>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21F5CBAA" w14:textId="77777777" w:rsidR="00487E40" w:rsidRPr="00D11225" w:rsidRDefault="00487E40" w:rsidP="00487E40">
      <w:pPr>
        <w:shd w:val="clear" w:color="auto" w:fill="FFFFFF"/>
        <w:rPr>
          <w:rFonts w:ascii="Times New Roman" w:hAnsi="Times New Roman" w:cs="Times New Roman"/>
          <w:color w:val="000000"/>
          <w:sz w:val="28"/>
          <w:szCs w:val="28"/>
        </w:rPr>
      </w:pP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="img_girl.jpg"</w:t>
      </w:r>
      <w:r w:rsidRPr="00D11225">
        <w:rPr>
          <w:rFonts w:ascii="Times New Roman" w:hAnsi="Times New Roman" w:cs="Times New Roman"/>
          <w:color w:val="FF0000"/>
          <w:sz w:val="28"/>
          <w:szCs w:val="28"/>
        </w:rPr>
        <w:t> alt</w:t>
      </w:r>
      <w:r w:rsidRPr="00D11225">
        <w:rPr>
          <w:rFonts w:ascii="Times New Roman" w:hAnsi="Times New Roman" w:cs="Times New Roman"/>
          <w:color w:val="0000CD"/>
          <w:sz w:val="28"/>
          <w:szCs w:val="28"/>
        </w:rPr>
        <w:t>="Girl in a jacket"</w:t>
      </w:r>
      <w:r w:rsidRPr="00D11225">
        <w:rPr>
          <w:rFonts w:ascii="Times New Roman" w:hAnsi="Times New Roman" w:cs="Times New Roman"/>
          <w:color w:val="FF0000"/>
          <w:sz w:val="28"/>
          <w:szCs w:val="28"/>
        </w:rPr>
        <w:t> width</w:t>
      </w:r>
      <w:r w:rsidRPr="00D11225">
        <w:rPr>
          <w:rFonts w:ascii="Times New Roman" w:hAnsi="Times New Roman" w:cs="Times New Roman"/>
          <w:color w:val="0000CD"/>
          <w:sz w:val="28"/>
          <w:szCs w:val="28"/>
        </w:rPr>
        <w:t>="500"</w:t>
      </w:r>
      <w:r w:rsidRPr="00D11225">
        <w:rPr>
          <w:rFonts w:ascii="Times New Roman" w:hAnsi="Times New Roman" w:cs="Times New Roman"/>
          <w:color w:val="FF0000"/>
          <w:sz w:val="28"/>
          <w:szCs w:val="28"/>
        </w:rPr>
        <w:t> height</w:t>
      </w:r>
      <w:r w:rsidRPr="00D11225">
        <w:rPr>
          <w:rFonts w:ascii="Times New Roman" w:hAnsi="Times New Roman" w:cs="Times New Roman"/>
          <w:color w:val="0000CD"/>
          <w:sz w:val="28"/>
          <w:szCs w:val="28"/>
        </w:rPr>
        <w:t>="600"&gt;</w:t>
      </w:r>
    </w:p>
    <w:p w14:paraId="6D92F260" w14:textId="77777777" w:rsidR="00487E40" w:rsidRPr="00D11225" w:rsidRDefault="00487E40" w:rsidP="00487E40">
      <w:pPr>
        <w:shd w:val="clear" w:color="auto" w:fill="F1F1F1"/>
        <w:rPr>
          <w:rFonts w:ascii="Times New Roman" w:hAnsi="Times New Roman" w:cs="Times New Roman"/>
          <w:color w:val="000000"/>
          <w:sz w:val="28"/>
          <w:szCs w:val="28"/>
        </w:rPr>
      </w:pPr>
    </w:p>
    <w:p w14:paraId="396940DD" w14:textId="77777777" w:rsidR="00487E40" w:rsidRPr="00D11225" w:rsidRDefault="00487E40" w:rsidP="00487E40">
      <w:pPr>
        <w:pStyle w:val="NormalWeb"/>
        <w:shd w:val="clear" w:color="auto" w:fill="FFFFFF"/>
        <w:rPr>
          <w:color w:val="000000"/>
          <w:sz w:val="28"/>
          <w:szCs w:val="28"/>
        </w:rPr>
      </w:pPr>
      <w:r w:rsidRPr="00D11225">
        <w:rPr>
          <w:color w:val="000000"/>
          <w:sz w:val="28"/>
          <w:szCs w:val="28"/>
        </w:rPr>
        <w:t xml:space="preserve">The </w:t>
      </w:r>
      <w:r w:rsidRPr="009843D8">
        <w:rPr>
          <w:color w:val="000000"/>
          <w:sz w:val="28"/>
          <w:szCs w:val="28"/>
          <w:highlight w:val="yellow"/>
        </w:rPr>
        <w:t>width and height attributes</w:t>
      </w:r>
      <w:r w:rsidRPr="00D11225">
        <w:rPr>
          <w:color w:val="000000"/>
          <w:sz w:val="28"/>
          <w:szCs w:val="28"/>
        </w:rPr>
        <w:t xml:space="preserve"> </w:t>
      </w:r>
      <w:r w:rsidRPr="009843D8">
        <w:rPr>
          <w:color w:val="000000"/>
          <w:sz w:val="28"/>
          <w:szCs w:val="28"/>
          <w:highlight w:val="yellow"/>
        </w:rPr>
        <w:t>always defines</w:t>
      </w:r>
      <w:r w:rsidRPr="00D11225">
        <w:rPr>
          <w:color w:val="000000"/>
          <w:sz w:val="28"/>
          <w:szCs w:val="28"/>
        </w:rPr>
        <w:t xml:space="preserve"> the width and height of the </w:t>
      </w:r>
      <w:r w:rsidRPr="009843D8">
        <w:rPr>
          <w:color w:val="000000"/>
          <w:sz w:val="28"/>
          <w:szCs w:val="28"/>
          <w:highlight w:val="yellow"/>
        </w:rPr>
        <w:t>image in pixe</w:t>
      </w:r>
      <w:r w:rsidRPr="00D11225">
        <w:rPr>
          <w:color w:val="000000"/>
          <w:sz w:val="28"/>
          <w:szCs w:val="28"/>
        </w:rPr>
        <w:t>ls.</w:t>
      </w:r>
    </w:p>
    <w:p w14:paraId="15EA3F05" w14:textId="77777777" w:rsidR="00487E40" w:rsidRPr="00D11225" w:rsidRDefault="00487E40" w:rsidP="00487E40">
      <w:pPr>
        <w:pStyle w:val="NormalWeb"/>
        <w:shd w:val="clear" w:color="auto" w:fill="FFFFCC"/>
        <w:rPr>
          <w:color w:val="000000"/>
          <w:sz w:val="28"/>
          <w:szCs w:val="28"/>
        </w:rPr>
      </w:pPr>
      <w:r w:rsidRPr="00D11225">
        <w:rPr>
          <w:rStyle w:val="Strong"/>
          <w:color w:val="000000"/>
          <w:sz w:val="28"/>
          <w:szCs w:val="28"/>
        </w:rPr>
        <w:t>Note:</w:t>
      </w:r>
      <w:r w:rsidRPr="00D11225">
        <w:rPr>
          <w:color w:val="000000"/>
          <w:sz w:val="28"/>
          <w:szCs w:val="28"/>
        </w:rPr>
        <w:t xml:space="preserve"> Always specify the width and height of an image. If width and height are not specified, the </w:t>
      </w:r>
      <w:r w:rsidRPr="009C2930">
        <w:rPr>
          <w:color w:val="000000"/>
          <w:sz w:val="28"/>
          <w:szCs w:val="28"/>
          <w:highlight w:val="yellow"/>
        </w:rPr>
        <w:t>page might flicker while the image loads</w:t>
      </w:r>
      <w:r w:rsidRPr="00D11225">
        <w:rPr>
          <w:color w:val="000000"/>
          <w:sz w:val="28"/>
          <w:szCs w:val="28"/>
        </w:rPr>
        <w:t>.</w:t>
      </w:r>
    </w:p>
    <w:p w14:paraId="56806966" w14:textId="77777777" w:rsidR="00ED4E61" w:rsidRPr="00D11225" w:rsidRDefault="00ED4E61" w:rsidP="00ED4E61">
      <w:pPr>
        <w:pStyle w:val="Heading2"/>
        <w:shd w:val="clear" w:color="auto" w:fill="FFFFFF"/>
        <w:spacing w:before="150" w:after="150"/>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Width and Height, or Style?</w:t>
      </w:r>
    </w:p>
    <w:p w14:paraId="17584BF1" w14:textId="77777777" w:rsidR="00ED4E61" w:rsidRPr="00D11225" w:rsidRDefault="00ED4E61" w:rsidP="00ED4E61">
      <w:pPr>
        <w:pStyle w:val="NormalWeb"/>
        <w:shd w:val="clear" w:color="auto" w:fill="FFFFFF"/>
        <w:rPr>
          <w:color w:val="000000"/>
          <w:sz w:val="28"/>
          <w:szCs w:val="28"/>
        </w:rPr>
      </w:pPr>
      <w:r w:rsidRPr="00D11225">
        <w:rPr>
          <w:color w:val="000000"/>
          <w:sz w:val="28"/>
          <w:szCs w:val="28"/>
        </w:rPr>
        <w:t>Both the width, height, and style attributes are valid in HTML5.</w:t>
      </w:r>
    </w:p>
    <w:p w14:paraId="316626E2" w14:textId="77777777" w:rsidR="00ED4E61" w:rsidRPr="00D11225" w:rsidRDefault="00ED4E61" w:rsidP="00ED4E61">
      <w:pPr>
        <w:pStyle w:val="NormalWeb"/>
        <w:shd w:val="clear" w:color="auto" w:fill="FFFFFF"/>
        <w:rPr>
          <w:color w:val="000000"/>
          <w:sz w:val="28"/>
          <w:szCs w:val="28"/>
        </w:rPr>
      </w:pPr>
      <w:r w:rsidRPr="00D11225">
        <w:rPr>
          <w:color w:val="000000"/>
          <w:sz w:val="28"/>
          <w:szCs w:val="28"/>
        </w:rPr>
        <w:lastRenderedPageBreak/>
        <w:t>However, we suggest using the style attribute. It prevents styles sheets from changing the size of images:</w:t>
      </w:r>
    </w:p>
    <w:p w14:paraId="36EE66C5" w14:textId="77777777" w:rsidR="00D5413C" w:rsidRPr="00D11225" w:rsidRDefault="00D5413C" w:rsidP="00D5413C">
      <w:pPr>
        <w:shd w:val="clear" w:color="auto" w:fill="FFFFFF"/>
        <w:rPr>
          <w:rFonts w:ascii="Times New Roman" w:hAnsi="Times New Roman" w:cs="Times New Roman"/>
          <w:color w:val="000000"/>
          <w:sz w:val="28"/>
          <w:szCs w:val="28"/>
        </w:rPr>
      </w:pP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!DOCTYPE</w:t>
      </w:r>
      <w:r w:rsidRPr="00D11225">
        <w:rPr>
          <w:rFonts w:ascii="Times New Roman" w:hAnsi="Times New Roman" w:cs="Times New Roman"/>
          <w:color w:val="FF0000"/>
          <w:sz w:val="28"/>
          <w:szCs w:val="28"/>
        </w:rPr>
        <w:t> html</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html</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head</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style</w:t>
      </w:r>
      <w:r w:rsidRPr="00D11225">
        <w:rPr>
          <w:rFonts w:ascii="Times New Roman" w:hAnsi="Times New Roman" w:cs="Times New Roman"/>
          <w:color w:val="0000CD"/>
          <w:sz w:val="28"/>
          <w:szCs w:val="28"/>
        </w:rPr>
        <w:t>&gt;</w:t>
      </w:r>
      <w:r w:rsidRPr="00D11225">
        <w:rPr>
          <w:rFonts w:ascii="Times New Roman" w:hAnsi="Times New Roman" w:cs="Times New Roman"/>
          <w:color w:val="A52A2A"/>
          <w:sz w:val="28"/>
          <w:szCs w:val="28"/>
        </w:rPr>
        <w:br/>
        <w:t>img </w:t>
      </w:r>
      <w:r w:rsidRPr="00D11225">
        <w:rPr>
          <w:rFonts w:ascii="Times New Roman" w:hAnsi="Times New Roman" w:cs="Times New Roman"/>
          <w:color w:val="000000"/>
          <w:sz w:val="28"/>
          <w:szCs w:val="28"/>
        </w:rPr>
        <w:t>{</w:t>
      </w:r>
      <w:r w:rsidRPr="00D11225">
        <w:rPr>
          <w:rFonts w:ascii="Times New Roman" w:hAnsi="Times New Roman" w:cs="Times New Roman"/>
          <w:color w:val="FF0000"/>
          <w:sz w:val="28"/>
          <w:szCs w:val="28"/>
        </w:rPr>
        <w:t> </w:t>
      </w:r>
      <w:r w:rsidRPr="00D11225">
        <w:rPr>
          <w:rFonts w:ascii="Times New Roman" w:hAnsi="Times New Roman" w:cs="Times New Roman"/>
          <w:color w:val="FF0000"/>
          <w:sz w:val="28"/>
          <w:szCs w:val="28"/>
        </w:rPr>
        <w:br/>
        <w:t>    width</w:t>
      </w:r>
      <w:r w:rsidRPr="00D11225">
        <w:rPr>
          <w:rFonts w:ascii="Times New Roman" w:hAnsi="Times New Roman" w:cs="Times New Roman"/>
          <w:color w:val="000000"/>
          <w:sz w:val="28"/>
          <w:szCs w:val="28"/>
        </w:rPr>
        <w:t>:</w:t>
      </w:r>
      <w:r w:rsidRPr="00D11225">
        <w:rPr>
          <w:rFonts w:ascii="Times New Roman" w:hAnsi="Times New Roman" w:cs="Times New Roman"/>
          <w:color w:val="0000CD"/>
          <w:sz w:val="28"/>
          <w:szCs w:val="28"/>
        </w:rPr>
        <w:t>100%</w:t>
      </w:r>
      <w:r w:rsidRPr="00D11225">
        <w:rPr>
          <w:rFonts w:ascii="Times New Roman" w:hAnsi="Times New Roman" w:cs="Times New Roman"/>
          <w:color w:val="000000"/>
          <w:sz w:val="28"/>
          <w:szCs w:val="28"/>
        </w:rPr>
        <w:t>;</w:t>
      </w:r>
      <w:r w:rsidRPr="00D11225">
        <w:rPr>
          <w:rFonts w:ascii="Times New Roman" w:hAnsi="Times New Roman" w:cs="Times New Roman"/>
          <w:color w:val="FF0000"/>
          <w:sz w:val="28"/>
          <w:szCs w:val="28"/>
        </w:rPr>
        <w:t> </w:t>
      </w:r>
      <w:r w:rsidRPr="00D11225">
        <w:rPr>
          <w:rFonts w:ascii="Times New Roman" w:hAnsi="Times New Roman" w:cs="Times New Roman"/>
          <w:color w:val="FF0000"/>
          <w:sz w:val="28"/>
          <w:szCs w:val="28"/>
        </w:rPr>
        <w:br/>
      </w:r>
      <w:r w:rsidRPr="00D11225">
        <w:rPr>
          <w:rFonts w:ascii="Times New Roman" w:hAnsi="Times New Roman" w:cs="Times New Roman"/>
          <w:color w:val="000000"/>
          <w:sz w:val="28"/>
          <w:szCs w:val="28"/>
        </w:rPr>
        <w:t>}</w:t>
      </w:r>
      <w:r w:rsidRPr="00D11225">
        <w:rPr>
          <w:rFonts w:ascii="Times New Roman" w:hAnsi="Times New Roman" w:cs="Times New Roman"/>
          <w:color w:val="A52A2A"/>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/style</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/head</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body</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="html5.gif"</w:t>
      </w:r>
      <w:r w:rsidRPr="00D11225">
        <w:rPr>
          <w:rFonts w:ascii="Times New Roman" w:hAnsi="Times New Roman" w:cs="Times New Roman"/>
          <w:color w:val="FF0000"/>
          <w:sz w:val="28"/>
          <w:szCs w:val="28"/>
        </w:rPr>
        <w:t> alt</w:t>
      </w:r>
      <w:r w:rsidRPr="00D11225">
        <w:rPr>
          <w:rFonts w:ascii="Times New Roman" w:hAnsi="Times New Roman" w:cs="Times New Roman"/>
          <w:color w:val="0000CD"/>
          <w:sz w:val="28"/>
          <w:szCs w:val="28"/>
        </w:rPr>
        <w:t>="HTML5 Icon"</w:t>
      </w:r>
      <w:r w:rsidRPr="00D11225">
        <w:rPr>
          <w:rFonts w:ascii="Times New Roman" w:hAnsi="Times New Roman" w:cs="Times New Roman"/>
          <w:color w:val="FF0000"/>
          <w:sz w:val="28"/>
          <w:szCs w:val="28"/>
        </w:rPr>
        <w:t> style</w:t>
      </w:r>
      <w:r w:rsidRPr="00D11225">
        <w:rPr>
          <w:rFonts w:ascii="Times New Roman" w:hAnsi="Times New Roman" w:cs="Times New Roman"/>
          <w:color w:val="0000CD"/>
          <w:sz w:val="28"/>
          <w:szCs w:val="28"/>
        </w:rPr>
        <w:t>="width:128px;height:128px;"&gt;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img</w:t>
      </w:r>
      <w:r w:rsidRPr="00D11225">
        <w:rPr>
          <w:rFonts w:ascii="Times New Roman" w:hAnsi="Times New Roman" w:cs="Times New Roman"/>
          <w:color w:val="FF0000"/>
          <w:sz w:val="28"/>
          <w:szCs w:val="28"/>
        </w:rPr>
        <w:t> src</w:t>
      </w:r>
      <w:r w:rsidRPr="00D11225">
        <w:rPr>
          <w:rFonts w:ascii="Times New Roman" w:hAnsi="Times New Roman" w:cs="Times New Roman"/>
          <w:color w:val="0000CD"/>
          <w:sz w:val="28"/>
          <w:szCs w:val="28"/>
        </w:rPr>
        <w:t>="html5.gif"</w:t>
      </w:r>
      <w:r w:rsidRPr="00D11225">
        <w:rPr>
          <w:rFonts w:ascii="Times New Roman" w:hAnsi="Times New Roman" w:cs="Times New Roman"/>
          <w:color w:val="FF0000"/>
          <w:sz w:val="28"/>
          <w:szCs w:val="28"/>
        </w:rPr>
        <w:t> alt</w:t>
      </w:r>
      <w:r w:rsidRPr="00D11225">
        <w:rPr>
          <w:rFonts w:ascii="Times New Roman" w:hAnsi="Times New Roman" w:cs="Times New Roman"/>
          <w:color w:val="0000CD"/>
          <w:sz w:val="28"/>
          <w:szCs w:val="28"/>
        </w:rPr>
        <w:t>="HTML5 Icon"</w:t>
      </w:r>
      <w:r w:rsidRPr="00D11225">
        <w:rPr>
          <w:rFonts w:ascii="Times New Roman" w:hAnsi="Times New Roman" w:cs="Times New Roman"/>
          <w:color w:val="FF0000"/>
          <w:sz w:val="28"/>
          <w:szCs w:val="28"/>
        </w:rPr>
        <w:t> width</w:t>
      </w:r>
      <w:r w:rsidRPr="00D11225">
        <w:rPr>
          <w:rFonts w:ascii="Times New Roman" w:hAnsi="Times New Roman" w:cs="Times New Roman"/>
          <w:color w:val="0000CD"/>
          <w:sz w:val="28"/>
          <w:szCs w:val="28"/>
        </w:rPr>
        <w:t>="128"</w:t>
      </w:r>
      <w:r w:rsidRPr="00D11225">
        <w:rPr>
          <w:rFonts w:ascii="Times New Roman" w:hAnsi="Times New Roman" w:cs="Times New Roman"/>
          <w:color w:val="FF0000"/>
          <w:sz w:val="28"/>
          <w:szCs w:val="28"/>
        </w:rPr>
        <w:t> height</w:t>
      </w:r>
      <w:r w:rsidRPr="00D11225">
        <w:rPr>
          <w:rFonts w:ascii="Times New Roman" w:hAnsi="Times New Roman" w:cs="Times New Roman"/>
          <w:color w:val="0000CD"/>
          <w:sz w:val="28"/>
          <w:szCs w:val="28"/>
        </w:rPr>
        <w:t>="128"&gt;</w:t>
      </w:r>
      <w:r w:rsidRPr="00D11225">
        <w:rPr>
          <w:rFonts w:ascii="Times New Roman" w:hAnsi="Times New Roman" w:cs="Times New Roman"/>
          <w:color w:val="000000"/>
          <w:sz w:val="28"/>
          <w:szCs w:val="28"/>
        </w:rPr>
        <w:br/>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/body</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/html</w:t>
      </w:r>
      <w:r w:rsidRPr="00D11225">
        <w:rPr>
          <w:rFonts w:ascii="Times New Roman" w:hAnsi="Times New Roman" w:cs="Times New Roman"/>
          <w:color w:val="0000CD"/>
          <w:sz w:val="28"/>
          <w:szCs w:val="28"/>
        </w:rPr>
        <w:t>&gt;</w:t>
      </w:r>
    </w:p>
    <w:p w14:paraId="72E97605" w14:textId="77777777" w:rsidR="00D5413C" w:rsidRPr="00D11225" w:rsidRDefault="00D5413C" w:rsidP="00D5413C">
      <w:pPr>
        <w:shd w:val="clear" w:color="auto" w:fill="F1F1F1"/>
        <w:rPr>
          <w:rFonts w:ascii="Times New Roman" w:hAnsi="Times New Roman" w:cs="Times New Roman"/>
          <w:color w:val="000000"/>
          <w:sz w:val="28"/>
          <w:szCs w:val="28"/>
        </w:rPr>
      </w:pPr>
    </w:p>
    <w:p w14:paraId="01619196" w14:textId="77777777" w:rsidR="00DF6D1D" w:rsidRPr="00D11225" w:rsidRDefault="00DF6D1D" w:rsidP="00D0499C">
      <w:pPr>
        <w:rPr>
          <w:rFonts w:ascii="Times New Roman" w:hAnsi="Times New Roman" w:cs="Times New Roman"/>
          <w:sz w:val="28"/>
          <w:szCs w:val="28"/>
        </w:rPr>
      </w:pPr>
    </w:p>
    <w:p w14:paraId="171ACD09" w14:textId="77777777" w:rsidR="00B078BC" w:rsidRPr="00D11225" w:rsidRDefault="00B078BC" w:rsidP="00B078BC">
      <w:pPr>
        <w:pStyle w:val="Heading1"/>
        <w:shd w:val="clear" w:color="auto" w:fill="FFFFFF"/>
        <w:spacing w:before="150" w:beforeAutospacing="0" w:after="150" w:afterAutospacing="0"/>
        <w:rPr>
          <w:bCs w:val="0"/>
          <w:color w:val="000000"/>
          <w:sz w:val="28"/>
          <w:szCs w:val="28"/>
          <w:u w:val="single"/>
        </w:rPr>
      </w:pPr>
      <w:r w:rsidRPr="00D11225">
        <w:rPr>
          <w:bCs w:val="0"/>
          <w:color w:val="000000"/>
          <w:sz w:val="28"/>
          <w:szCs w:val="28"/>
          <w:u w:val="single"/>
        </w:rPr>
        <w:t>HTML</w:t>
      </w:r>
      <w:r w:rsidRPr="00D11225">
        <w:rPr>
          <w:rStyle w:val="apple-converted-space"/>
          <w:bCs w:val="0"/>
          <w:color w:val="000000"/>
          <w:sz w:val="28"/>
          <w:szCs w:val="28"/>
          <w:u w:val="single"/>
        </w:rPr>
        <w:t> </w:t>
      </w:r>
      <w:r w:rsidRPr="00D11225">
        <w:rPr>
          <w:rStyle w:val="colorh1"/>
          <w:bCs w:val="0"/>
          <w:color w:val="000000"/>
          <w:sz w:val="28"/>
          <w:szCs w:val="28"/>
          <w:u w:val="single"/>
        </w:rPr>
        <w:t>Lists</w:t>
      </w:r>
    </w:p>
    <w:p w14:paraId="7A3885D1" w14:textId="77777777" w:rsidR="00B078BC" w:rsidRPr="00D11225" w:rsidRDefault="00B078BC" w:rsidP="00D0499C">
      <w:pPr>
        <w:rPr>
          <w:rFonts w:ascii="Times New Roman" w:hAnsi="Times New Roman" w:cs="Times New Roman"/>
          <w:sz w:val="28"/>
          <w:szCs w:val="28"/>
        </w:rPr>
      </w:pPr>
    </w:p>
    <w:p w14:paraId="6572AD6E" w14:textId="77777777" w:rsidR="00B078BC" w:rsidRPr="00D11225" w:rsidRDefault="00B078BC" w:rsidP="00B078BC">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HTML offers  </w:t>
      </w:r>
      <w:r w:rsidRPr="007E0A45">
        <w:rPr>
          <w:color w:val="000000"/>
          <w:sz w:val="28"/>
          <w:szCs w:val="28"/>
          <w:highlight w:val="yellow"/>
        </w:rPr>
        <w:t>three ways for specifying lists</w:t>
      </w:r>
      <w:r w:rsidRPr="00D11225">
        <w:rPr>
          <w:color w:val="000000"/>
          <w:sz w:val="28"/>
          <w:szCs w:val="28"/>
        </w:rPr>
        <w:t xml:space="preserve"> of information. All </w:t>
      </w:r>
      <w:r w:rsidRPr="007E0A45">
        <w:rPr>
          <w:color w:val="000000"/>
          <w:sz w:val="28"/>
          <w:szCs w:val="28"/>
          <w:highlight w:val="yellow"/>
        </w:rPr>
        <w:t xml:space="preserve">lists must contain one or more </w:t>
      </w:r>
      <w:r w:rsidRPr="007E0A45">
        <w:rPr>
          <w:color w:val="000000"/>
          <w:sz w:val="28"/>
          <w:szCs w:val="28"/>
          <w:highlight w:val="lightGray"/>
        </w:rPr>
        <w:t>list elements</w:t>
      </w:r>
      <w:r w:rsidRPr="00D11225">
        <w:rPr>
          <w:color w:val="000000"/>
          <w:sz w:val="28"/>
          <w:szCs w:val="28"/>
        </w:rPr>
        <w:t>. They are −</w:t>
      </w:r>
    </w:p>
    <w:p w14:paraId="7B7438FD" w14:textId="77777777" w:rsidR="00B078BC" w:rsidRPr="00D11225" w:rsidRDefault="00B078BC" w:rsidP="00B078BC">
      <w:pPr>
        <w:pStyle w:val="NormalWeb"/>
        <w:numPr>
          <w:ilvl w:val="0"/>
          <w:numId w:val="3"/>
        </w:numPr>
        <w:spacing w:before="0" w:beforeAutospacing="0" w:after="144" w:afterAutospacing="0" w:line="360" w:lineRule="atLeast"/>
        <w:ind w:left="768" w:right="48"/>
        <w:jc w:val="both"/>
        <w:rPr>
          <w:color w:val="000000"/>
          <w:sz w:val="28"/>
          <w:szCs w:val="28"/>
        </w:rPr>
      </w:pPr>
      <w:r w:rsidRPr="00D11225">
        <w:rPr>
          <w:b/>
          <w:bCs/>
          <w:color w:val="000000"/>
          <w:sz w:val="28"/>
          <w:szCs w:val="28"/>
        </w:rPr>
        <w:t>&lt;ul&gt;</w:t>
      </w:r>
      <w:r w:rsidRPr="00D11225">
        <w:rPr>
          <w:rStyle w:val="apple-converted-space"/>
          <w:color w:val="000000"/>
          <w:sz w:val="28"/>
          <w:szCs w:val="28"/>
        </w:rPr>
        <w:t> </w:t>
      </w:r>
      <w:r w:rsidRPr="00D11225">
        <w:rPr>
          <w:color w:val="000000"/>
          <w:sz w:val="28"/>
          <w:szCs w:val="28"/>
        </w:rPr>
        <w:t xml:space="preserve">− </w:t>
      </w:r>
      <w:r w:rsidRPr="007E0A45">
        <w:rPr>
          <w:color w:val="000000"/>
          <w:sz w:val="28"/>
          <w:szCs w:val="28"/>
          <w:highlight w:val="yellow"/>
        </w:rPr>
        <w:t>An unordered list</w:t>
      </w:r>
      <w:r w:rsidRPr="00D11225">
        <w:rPr>
          <w:color w:val="000000"/>
          <w:sz w:val="28"/>
          <w:szCs w:val="28"/>
        </w:rPr>
        <w:t xml:space="preserve">. This will list items using </w:t>
      </w:r>
      <w:r w:rsidRPr="007E0A45">
        <w:rPr>
          <w:color w:val="000000"/>
          <w:sz w:val="28"/>
          <w:szCs w:val="28"/>
          <w:highlight w:val="yellow"/>
        </w:rPr>
        <w:t>plain bullets</w:t>
      </w:r>
      <w:r w:rsidRPr="00D11225">
        <w:rPr>
          <w:color w:val="000000"/>
          <w:sz w:val="28"/>
          <w:szCs w:val="28"/>
        </w:rPr>
        <w:t>.</w:t>
      </w:r>
    </w:p>
    <w:p w14:paraId="34BB2E8F" w14:textId="77777777" w:rsidR="00B078BC" w:rsidRPr="00D11225" w:rsidRDefault="00B078BC" w:rsidP="00B078BC">
      <w:pPr>
        <w:pStyle w:val="NormalWeb"/>
        <w:numPr>
          <w:ilvl w:val="0"/>
          <w:numId w:val="3"/>
        </w:numPr>
        <w:spacing w:before="0" w:beforeAutospacing="0" w:after="144" w:afterAutospacing="0" w:line="360" w:lineRule="atLeast"/>
        <w:ind w:left="768" w:right="48"/>
        <w:jc w:val="both"/>
        <w:rPr>
          <w:color w:val="000000"/>
          <w:sz w:val="28"/>
          <w:szCs w:val="28"/>
        </w:rPr>
      </w:pPr>
      <w:r w:rsidRPr="00D11225">
        <w:rPr>
          <w:b/>
          <w:bCs/>
          <w:color w:val="000000"/>
          <w:sz w:val="28"/>
          <w:szCs w:val="28"/>
        </w:rPr>
        <w:t>&lt;ol&gt;</w:t>
      </w:r>
      <w:r w:rsidRPr="00D11225">
        <w:rPr>
          <w:rStyle w:val="apple-converted-space"/>
          <w:color w:val="000000"/>
          <w:sz w:val="28"/>
          <w:szCs w:val="28"/>
        </w:rPr>
        <w:t> </w:t>
      </w:r>
      <w:r w:rsidRPr="00D11225">
        <w:rPr>
          <w:color w:val="000000"/>
          <w:sz w:val="28"/>
          <w:szCs w:val="28"/>
        </w:rPr>
        <w:t xml:space="preserve">− </w:t>
      </w:r>
      <w:r w:rsidRPr="007E0A45">
        <w:rPr>
          <w:color w:val="000000"/>
          <w:sz w:val="28"/>
          <w:szCs w:val="28"/>
          <w:highlight w:val="yellow"/>
        </w:rPr>
        <w:t>An ordered list.</w:t>
      </w:r>
      <w:r w:rsidRPr="00D11225">
        <w:rPr>
          <w:color w:val="000000"/>
          <w:sz w:val="28"/>
          <w:szCs w:val="28"/>
        </w:rPr>
        <w:t xml:space="preserve"> This will use different </w:t>
      </w:r>
      <w:commentRangeStart w:id="2"/>
      <w:r w:rsidRPr="007E0A45">
        <w:rPr>
          <w:color w:val="000000"/>
          <w:sz w:val="28"/>
          <w:szCs w:val="28"/>
          <w:highlight w:val="yellow"/>
        </w:rPr>
        <w:t>schemes of numbers</w:t>
      </w:r>
      <w:r w:rsidRPr="00D11225">
        <w:rPr>
          <w:color w:val="000000"/>
          <w:sz w:val="28"/>
          <w:szCs w:val="28"/>
        </w:rPr>
        <w:t xml:space="preserve"> </w:t>
      </w:r>
      <w:commentRangeEnd w:id="2"/>
      <w:r w:rsidR="007E0A45">
        <w:rPr>
          <w:rStyle w:val="CommentReference"/>
          <w:rFonts w:asciiTheme="minorHAnsi" w:eastAsiaTheme="minorHAnsi" w:hAnsiTheme="minorHAnsi" w:cstheme="minorBidi"/>
          <w:lang w:eastAsia="en-US"/>
        </w:rPr>
        <w:commentReference w:id="2"/>
      </w:r>
      <w:r w:rsidRPr="00D11225">
        <w:rPr>
          <w:color w:val="000000"/>
          <w:sz w:val="28"/>
          <w:szCs w:val="28"/>
        </w:rPr>
        <w:t>to list your items.</w:t>
      </w:r>
    </w:p>
    <w:p w14:paraId="0BF5E61D" w14:textId="77777777" w:rsidR="00B078BC" w:rsidRPr="00D11225" w:rsidRDefault="00B078BC" w:rsidP="00B078BC">
      <w:pPr>
        <w:pStyle w:val="NormalWeb"/>
        <w:numPr>
          <w:ilvl w:val="0"/>
          <w:numId w:val="3"/>
        </w:numPr>
        <w:spacing w:before="0" w:beforeAutospacing="0" w:after="144" w:afterAutospacing="0" w:line="360" w:lineRule="atLeast"/>
        <w:ind w:left="768" w:right="48"/>
        <w:jc w:val="both"/>
        <w:rPr>
          <w:color w:val="000000"/>
          <w:sz w:val="28"/>
          <w:szCs w:val="28"/>
        </w:rPr>
      </w:pPr>
      <w:r w:rsidRPr="00D11225">
        <w:rPr>
          <w:b/>
          <w:bCs/>
          <w:color w:val="000000"/>
          <w:sz w:val="28"/>
          <w:szCs w:val="28"/>
        </w:rPr>
        <w:t>&lt;dl&gt;</w:t>
      </w:r>
      <w:r w:rsidRPr="00D11225">
        <w:rPr>
          <w:rStyle w:val="apple-converted-space"/>
          <w:color w:val="000000"/>
          <w:sz w:val="28"/>
          <w:szCs w:val="28"/>
        </w:rPr>
        <w:t> </w:t>
      </w:r>
      <w:r w:rsidRPr="00D11225">
        <w:rPr>
          <w:color w:val="000000"/>
          <w:sz w:val="28"/>
          <w:szCs w:val="28"/>
        </w:rPr>
        <w:t xml:space="preserve">− </w:t>
      </w:r>
      <w:r w:rsidRPr="007E0A45">
        <w:rPr>
          <w:color w:val="000000"/>
          <w:sz w:val="28"/>
          <w:szCs w:val="28"/>
          <w:highlight w:val="yellow"/>
        </w:rPr>
        <w:t>A definition list</w:t>
      </w:r>
      <w:r w:rsidRPr="00D11225">
        <w:rPr>
          <w:color w:val="000000"/>
          <w:sz w:val="28"/>
          <w:szCs w:val="28"/>
        </w:rPr>
        <w:t xml:space="preserve">. This arranges your items in the same way as they are </w:t>
      </w:r>
      <w:r w:rsidRPr="007E0A45">
        <w:rPr>
          <w:color w:val="000000"/>
          <w:sz w:val="28"/>
          <w:szCs w:val="28"/>
          <w:highlight w:val="yellow"/>
        </w:rPr>
        <w:t>arranged in a dictionary.</w:t>
      </w:r>
    </w:p>
    <w:p w14:paraId="7389A8EB" w14:textId="77777777" w:rsidR="00B078BC" w:rsidRPr="00D11225" w:rsidRDefault="00B078BC" w:rsidP="00B078BC">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HTML Unordered Lists</w:t>
      </w:r>
    </w:p>
    <w:p w14:paraId="03223D08" w14:textId="77777777" w:rsidR="00FE496D" w:rsidRPr="00D11225" w:rsidRDefault="00B078BC" w:rsidP="00FE496D">
      <w:pPr>
        <w:pStyle w:val="NormalWeb"/>
        <w:spacing w:before="0" w:beforeAutospacing="0" w:after="144" w:afterAutospacing="0" w:line="360" w:lineRule="atLeast"/>
        <w:ind w:left="48" w:right="48" w:firstLine="672"/>
        <w:jc w:val="both"/>
        <w:rPr>
          <w:color w:val="000000"/>
          <w:sz w:val="28"/>
          <w:szCs w:val="28"/>
        </w:rPr>
      </w:pPr>
      <w:r w:rsidRPr="00D11225">
        <w:rPr>
          <w:color w:val="000000"/>
          <w:sz w:val="28"/>
          <w:szCs w:val="28"/>
        </w:rPr>
        <w:t xml:space="preserve">An unordered list is a collection of related items that </w:t>
      </w:r>
      <w:r w:rsidRPr="007E0A45">
        <w:rPr>
          <w:color w:val="000000"/>
          <w:sz w:val="28"/>
          <w:szCs w:val="28"/>
          <w:highlight w:val="yellow"/>
        </w:rPr>
        <w:t>have no special order or sequence.</w:t>
      </w:r>
      <w:r w:rsidRPr="00D11225">
        <w:rPr>
          <w:color w:val="000000"/>
          <w:sz w:val="28"/>
          <w:szCs w:val="28"/>
        </w:rPr>
        <w:t xml:space="preserve"> </w:t>
      </w:r>
    </w:p>
    <w:p w14:paraId="538C008C" w14:textId="77777777" w:rsidR="00B078BC" w:rsidRPr="00D11225" w:rsidRDefault="00B078BC" w:rsidP="00FE496D">
      <w:pPr>
        <w:pStyle w:val="NormalWeb"/>
        <w:spacing w:before="0" w:beforeAutospacing="0" w:after="144" w:afterAutospacing="0" w:line="360" w:lineRule="atLeast"/>
        <w:ind w:left="48" w:right="48" w:firstLine="672"/>
        <w:jc w:val="both"/>
        <w:rPr>
          <w:color w:val="000000"/>
          <w:sz w:val="28"/>
          <w:szCs w:val="28"/>
        </w:rPr>
      </w:pPr>
      <w:r w:rsidRPr="00D11225">
        <w:rPr>
          <w:color w:val="000000"/>
          <w:sz w:val="28"/>
          <w:szCs w:val="28"/>
        </w:rPr>
        <w:t>This list is created by using HTML</w:t>
      </w:r>
      <w:r w:rsidRPr="00D11225">
        <w:rPr>
          <w:rStyle w:val="apple-converted-space"/>
          <w:color w:val="000000"/>
          <w:sz w:val="28"/>
          <w:szCs w:val="28"/>
        </w:rPr>
        <w:t> </w:t>
      </w:r>
      <w:r w:rsidRPr="00D11225">
        <w:rPr>
          <w:b/>
          <w:bCs/>
          <w:color w:val="000000"/>
          <w:sz w:val="28"/>
          <w:szCs w:val="28"/>
        </w:rPr>
        <w:t>&lt;ul&gt;</w:t>
      </w:r>
      <w:r w:rsidRPr="00D11225">
        <w:rPr>
          <w:rStyle w:val="apple-converted-space"/>
          <w:color w:val="000000"/>
          <w:sz w:val="28"/>
          <w:szCs w:val="28"/>
        </w:rPr>
        <w:t> </w:t>
      </w:r>
      <w:r w:rsidRPr="00D11225">
        <w:rPr>
          <w:color w:val="000000"/>
          <w:sz w:val="28"/>
          <w:szCs w:val="28"/>
        </w:rPr>
        <w:t xml:space="preserve">tag. Each item in the list is </w:t>
      </w:r>
      <w:r w:rsidRPr="007E0A45">
        <w:rPr>
          <w:color w:val="000000"/>
          <w:sz w:val="28"/>
          <w:szCs w:val="28"/>
          <w:highlight w:val="yellow"/>
        </w:rPr>
        <w:t>marked with a bullet.</w:t>
      </w:r>
    </w:p>
    <w:p w14:paraId="3CFDCDE2" w14:textId="77777777" w:rsidR="00B078BC" w:rsidRPr="00D11225" w:rsidRDefault="00B078BC" w:rsidP="00FE496D">
      <w:pPr>
        <w:pStyle w:val="Heading3"/>
        <w:spacing w:before="48" w:after="48" w:line="360" w:lineRule="atLeast"/>
        <w:ind w:right="48"/>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p>
    <w:p w14:paraId="6FD02B78"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hAnsi="Times New Roman" w:cs="Times New Roman"/>
          <w:color w:val="7F0055"/>
          <w:sz w:val="28"/>
          <w:szCs w:val="28"/>
        </w:rPr>
        <w:t>&lt;!DOCTYPE html&gt;</w:t>
      </w:r>
    </w:p>
    <w:p w14:paraId="202088AA"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lastRenderedPageBreak/>
        <w:t>&lt;html&gt;</w:t>
      </w:r>
    </w:p>
    <w:p w14:paraId="1B27B528"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5D5D7960"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hAnsi="Times New Roman" w:cs="Times New Roman"/>
          <w:color w:val="313131"/>
          <w:sz w:val="28"/>
          <w:szCs w:val="28"/>
        </w:rPr>
        <w:t>HTML Unordered List</w:t>
      </w:r>
      <w:r w:rsidRPr="00D11225">
        <w:rPr>
          <w:rStyle w:val="tag"/>
          <w:rFonts w:ascii="Times New Roman" w:hAnsi="Times New Roman" w:cs="Times New Roman"/>
          <w:color w:val="000088"/>
          <w:sz w:val="28"/>
          <w:szCs w:val="28"/>
        </w:rPr>
        <w:t>&lt;/title&gt;</w:t>
      </w:r>
    </w:p>
    <w:p w14:paraId="66063A67"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17FB7C27"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25D6ABE0"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&lt;ul&gt;</w:t>
      </w:r>
    </w:p>
    <w:p w14:paraId="378C83B2"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Beetroot</w:t>
      </w:r>
      <w:r w:rsidRPr="00D11225">
        <w:rPr>
          <w:rStyle w:val="tag"/>
          <w:rFonts w:ascii="Times New Roman" w:hAnsi="Times New Roman" w:cs="Times New Roman"/>
          <w:color w:val="000088"/>
          <w:sz w:val="28"/>
          <w:szCs w:val="28"/>
        </w:rPr>
        <w:t>&lt;/li&gt;</w:t>
      </w:r>
    </w:p>
    <w:p w14:paraId="24A51CE8"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Ginger</w:t>
      </w:r>
      <w:r w:rsidRPr="00D11225">
        <w:rPr>
          <w:rStyle w:val="tag"/>
          <w:rFonts w:ascii="Times New Roman" w:hAnsi="Times New Roman" w:cs="Times New Roman"/>
          <w:color w:val="000088"/>
          <w:sz w:val="28"/>
          <w:szCs w:val="28"/>
        </w:rPr>
        <w:t>&lt;/li&gt;</w:t>
      </w:r>
    </w:p>
    <w:p w14:paraId="6D52B091"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Potato</w:t>
      </w:r>
      <w:r w:rsidRPr="00D11225">
        <w:rPr>
          <w:rStyle w:val="tag"/>
          <w:rFonts w:ascii="Times New Roman" w:hAnsi="Times New Roman" w:cs="Times New Roman"/>
          <w:color w:val="000088"/>
          <w:sz w:val="28"/>
          <w:szCs w:val="28"/>
        </w:rPr>
        <w:t>&lt;/li&gt;</w:t>
      </w:r>
    </w:p>
    <w:p w14:paraId="184CA509"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Radish</w:t>
      </w:r>
      <w:r w:rsidRPr="00D11225">
        <w:rPr>
          <w:rStyle w:val="tag"/>
          <w:rFonts w:ascii="Times New Roman" w:hAnsi="Times New Roman" w:cs="Times New Roman"/>
          <w:color w:val="000088"/>
          <w:sz w:val="28"/>
          <w:szCs w:val="28"/>
        </w:rPr>
        <w:t>&lt;/li&gt;</w:t>
      </w:r>
    </w:p>
    <w:p w14:paraId="4F641592"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&lt;/ul&gt;</w:t>
      </w:r>
    </w:p>
    <w:p w14:paraId="4D9C70EF"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05A55413"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p>
    <w:p w14:paraId="329708D0" w14:textId="77777777" w:rsidR="00B078BC" w:rsidRPr="00D11225" w:rsidRDefault="00B078BC" w:rsidP="00B078B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6739D7F8" w14:textId="77777777" w:rsidR="009D22EE" w:rsidRPr="00D11225" w:rsidRDefault="009D22EE" w:rsidP="009D22EE">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The type Attribute</w:t>
      </w:r>
    </w:p>
    <w:p w14:paraId="311F3F14" w14:textId="77777777" w:rsidR="009D22EE" w:rsidRPr="00D11225" w:rsidRDefault="009D22EE" w:rsidP="009D22EE">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You can </w:t>
      </w:r>
      <w:r w:rsidRPr="007E0A45">
        <w:rPr>
          <w:color w:val="000000"/>
          <w:sz w:val="28"/>
          <w:szCs w:val="28"/>
          <w:highlight w:val="yellow"/>
        </w:rPr>
        <w:t>use</w:t>
      </w:r>
      <w:r w:rsidRPr="007E0A45">
        <w:rPr>
          <w:rStyle w:val="apple-converted-space"/>
          <w:color w:val="000000"/>
          <w:sz w:val="28"/>
          <w:szCs w:val="28"/>
          <w:highlight w:val="yellow"/>
        </w:rPr>
        <w:t> </w:t>
      </w:r>
      <w:r w:rsidRPr="007E0A45">
        <w:rPr>
          <w:b/>
          <w:bCs/>
          <w:color w:val="000000"/>
          <w:sz w:val="28"/>
          <w:szCs w:val="28"/>
          <w:highlight w:val="yellow"/>
        </w:rPr>
        <w:t>type</w:t>
      </w:r>
      <w:r w:rsidRPr="007E0A45">
        <w:rPr>
          <w:rStyle w:val="apple-converted-space"/>
          <w:color w:val="000000"/>
          <w:sz w:val="28"/>
          <w:szCs w:val="28"/>
          <w:highlight w:val="yellow"/>
        </w:rPr>
        <w:t> </w:t>
      </w:r>
      <w:r w:rsidRPr="007E0A45">
        <w:rPr>
          <w:color w:val="000000"/>
          <w:sz w:val="28"/>
          <w:szCs w:val="28"/>
          <w:highlight w:val="yellow"/>
        </w:rPr>
        <w:t xml:space="preserve">attribute </w:t>
      </w:r>
      <w:r w:rsidRPr="007E0A45">
        <w:rPr>
          <w:color w:val="000000"/>
          <w:sz w:val="28"/>
          <w:szCs w:val="28"/>
          <w:highlight w:val="green"/>
        </w:rPr>
        <w:t>for &lt;ul&gt; tag</w:t>
      </w:r>
      <w:r w:rsidRPr="00D11225">
        <w:rPr>
          <w:color w:val="000000"/>
          <w:sz w:val="28"/>
          <w:szCs w:val="28"/>
        </w:rPr>
        <w:t xml:space="preserve"> to specify the type of bullet you like. By default, it is a disc. </w:t>
      </w:r>
    </w:p>
    <w:p w14:paraId="16C3B105" w14:textId="77777777" w:rsidR="009D22EE" w:rsidRPr="00D11225" w:rsidRDefault="009D22EE" w:rsidP="009D22EE">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are the possible options −</w:t>
      </w:r>
    </w:p>
    <w:p w14:paraId="6C6ABC9E" w14:textId="77777777" w:rsidR="009D22EE" w:rsidRPr="007E0A45" w:rsidRDefault="009D22EE" w:rsidP="009D22E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green"/>
        </w:rPr>
      </w:pPr>
      <w:r w:rsidRPr="00D11225">
        <w:rPr>
          <w:rFonts w:ascii="Times New Roman" w:hAnsi="Times New Roman" w:cs="Times New Roman"/>
          <w:color w:val="313131"/>
          <w:sz w:val="28"/>
          <w:szCs w:val="28"/>
        </w:rPr>
        <w:t>&lt;ul type = "</w:t>
      </w:r>
      <w:r w:rsidRPr="007E0A45">
        <w:rPr>
          <w:rFonts w:ascii="Times New Roman" w:hAnsi="Times New Roman" w:cs="Times New Roman"/>
          <w:color w:val="313131"/>
          <w:sz w:val="28"/>
          <w:szCs w:val="28"/>
          <w:highlight w:val="green"/>
        </w:rPr>
        <w:t>square"&gt;</w:t>
      </w:r>
    </w:p>
    <w:p w14:paraId="55D2F541" w14:textId="77777777" w:rsidR="009D22EE" w:rsidRPr="007E0A45" w:rsidRDefault="009D22EE" w:rsidP="009D22E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green"/>
        </w:rPr>
      </w:pPr>
      <w:r w:rsidRPr="007E0A45">
        <w:rPr>
          <w:rFonts w:ascii="Times New Roman" w:hAnsi="Times New Roman" w:cs="Times New Roman"/>
          <w:color w:val="313131"/>
          <w:sz w:val="28"/>
          <w:szCs w:val="28"/>
          <w:highlight w:val="green"/>
        </w:rPr>
        <w:t>&lt;ul type = "disc"&gt;</w:t>
      </w:r>
    </w:p>
    <w:p w14:paraId="1917A232" w14:textId="77777777" w:rsidR="009D22EE" w:rsidRPr="00D11225" w:rsidRDefault="009D22EE" w:rsidP="009D22E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7E0A45">
        <w:rPr>
          <w:rFonts w:ascii="Times New Roman" w:hAnsi="Times New Roman" w:cs="Times New Roman"/>
          <w:color w:val="313131"/>
          <w:sz w:val="28"/>
          <w:szCs w:val="28"/>
          <w:highlight w:val="green"/>
        </w:rPr>
        <w:t>&lt;ul type = "circle</w:t>
      </w:r>
      <w:r w:rsidRPr="00D11225">
        <w:rPr>
          <w:rFonts w:ascii="Times New Roman" w:hAnsi="Times New Roman" w:cs="Times New Roman"/>
          <w:color w:val="313131"/>
          <w:sz w:val="28"/>
          <w:szCs w:val="28"/>
        </w:rPr>
        <w:t>"&gt;</w:t>
      </w:r>
    </w:p>
    <w:p w14:paraId="3AB61B00" w14:textId="77777777" w:rsidR="00E72996" w:rsidRPr="00D11225" w:rsidRDefault="00E72996" w:rsidP="00E72996">
      <w:pPr>
        <w:pStyle w:val="Heading3"/>
        <w:spacing w:before="48" w:after="48" w:line="360" w:lineRule="atLeast"/>
        <w:ind w:right="48"/>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p>
    <w:p w14:paraId="7736A9BC" w14:textId="77777777" w:rsidR="00E72996" w:rsidRPr="00D11225" w:rsidRDefault="00E72996" w:rsidP="00E7299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is an example where we used &lt;ul type = "square"&gt;</w:t>
      </w:r>
    </w:p>
    <w:p w14:paraId="071A903B"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211BCF86"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42F501F9"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4C59936F"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2379EB55"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hAnsi="Times New Roman" w:cs="Times New Roman"/>
          <w:color w:val="313131"/>
          <w:sz w:val="28"/>
          <w:szCs w:val="28"/>
        </w:rPr>
        <w:t>HTML Unordered List</w:t>
      </w:r>
      <w:r w:rsidRPr="00D11225">
        <w:rPr>
          <w:rStyle w:val="tag"/>
          <w:rFonts w:ascii="Times New Roman" w:hAnsi="Times New Roman" w:cs="Times New Roman"/>
          <w:color w:val="000088"/>
          <w:sz w:val="28"/>
          <w:szCs w:val="28"/>
        </w:rPr>
        <w:t>&lt;/title&gt;</w:t>
      </w:r>
    </w:p>
    <w:p w14:paraId="1745E5D6"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6F8F00EE"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5C23A185"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lastRenderedPageBreak/>
        <w:t xml:space="preserve">   </w:t>
      </w:r>
      <w:r w:rsidRPr="00D11225">
        <w:rPr>
          <w:rStyle w:val="tag"/>
          <w:rFonts w:ascii="Times New Roman" w:hAnsi="Times New Roman" w:cs="Times New Roman"/>
          <w:color w:val="000088"/>
          <w:sz w:val="28"/>
          <w:szCs w:val="28"/>
        </w:rPr>
        <w:t>&lt;body&gt;</w:t>
      </w:r>
    </w:p>
    <w:p w14:paraId="5DF85D48"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&lt;ul</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type</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"square"</w:t>
      </w:r>
      <w:r w:rsidRPr="00D11225">
        <w:rPr>
          <w:rStyle w:val="tag"/>
          <w:rFonts w:ascii="Times New Roman" w:hAnsi="Times New Roman" w:cs="Times New Roman"/>
          <w:color w:val="000088"/>
          <w:sz w:val="28"/>
          <w:szCs w:val="28"/>
        </w:rPr>
        <w:t>&gt;</w:t>
      </w:r>
    </w:p>
    <w:p w14:paraId="1C1F7790"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Beetroot</w:t>
      </w:r>
      <w:r w:rsidRPr="00D11225">
        <w:rPr>
          <w:rStyle w:val="tag"/>
          <w:rFonts w:ascii="Times New Roman" w:hAnsi="Times New Roman" w:cs="Times New Roman"/>
          <w:color w:val="000088"/>
          <w:sz w:val="28"/>
          <w:szCs w:val="28"/>
        </w:rPr>
        <w:t>&lt;/li&gt;</w:t>
      </w:r>
    </w:p>
    <w:p w14:paraId="7E3A9212"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Ginger</w:t>
      </w:r>
      <w:r w:rsidRPr="00D11225">
        <w:rPr>
          <w:rStyle w:val="tag"/>
          <w:rFonts w:ascii="Times New Roman" w:hAnsi="Times New Roman" w:cs="Times New Roman"/>
          <w:color w:val="000088"/>
          <w:sz w:val="28"/>
          <w:szCs w:val="28"/>
        </w:rPr>
        <w:t>&lt;/li&gt;</w:t>
      </w:r>
    </w:p>
    <w:p w14:paraId="2802B6AD"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Potato</w:t>
      </w:r>
      <w:r w:rsidRPr="00D11225">
        <w:rPr>
          <w:rStyle w:val="tag"/>
          <w:rFonts w:ascii="Times New Roman" w:hAnsi="Times New Roman" w:cs="Times New Roman"/>
          <w:color w:val="000088"/>
          <w:sz w:val="28"/>
          <w:szCs w:val="28"/>
        </w:rPr>
        <w:t>&lt;/li&gt;</w:t>
      </w:r>
    </w:p>
    <w:p w14:paraId="0B26C153"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Radish</w:t>
      </w:r>
      <w:r w:rsidRPr="00D11225">
        <w:rPr>
          <w:rStyle w:val="tag"/>
          <w:rFonts w:ascii="Times New Roman" w:hAnsi="Times New Roman" w:cs="Times New Roman"/>
          <w:color w:val="000088"/>
          <w:sz w:val="28"/>
          <w:szCs w:val="28"/>
        </w:rPr>
        <w:t>&lt;/li&gt;</w:t>
      </w:r>
    </w:p>
    <w:p w14:paraId="68D342A6"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&lt;/ul&gt;</w:t>
      </w:r>
    </w:p>
    <w:p w14:paraId="0BB0CEAC"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18F55356"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168ABC39" w14:textId="77777777" w:rsidR="00E72996" w:rsidRPr="00D11225" w:rsidRDefault="00E72996" w:rsidP="00E729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6363901A" w14:textId="77777777" w:rsidR="00E72996" w:rsidRPr="00D11225" w:rsidRDefault="00E72996" w:rsidP="00E7299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This will produce the following result −</w:t>
      </w:r>
    </w:p>
    <w:p w14:paraId="7D9C1487" w14:textId="77777777" w:rsidR="00080D21" w:rsidRPr="00D11225" w:rsidRDefault="00080D21" w:rsidP="00080D2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Beetroot</w:t>
      </w:r>
    </w:p>
    <w:p w14:paraId="67CC6C23" w14:textId="77777777" w:rsidR="00080D21" w:rsidRPr="00D11225" w:rsidRDefault="00080D21" w:rsidP="00080D2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Ginger</w:t>
      </w:r>
    </w:p>
    <w:p w14:paraId="285D668A" w14:textId="77777777" w:rsidR="00080D21" w:rsidRPr="00D11225" w:rsidRDefault="00080D21" w:rsidP="00080D2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Potato</w:t>
      </w:r>
    </w:p>
    <w:p w14:paraId="22337E39" w14:textId="77777777" w:rsidR="00080D21" w:rsidRPr="00D11225" w:rsidRDefault="00080D21" w:rsidP="00080D21">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Radish</w:t>
      </w:r>
    </w:p>
    <w:p w14:paraId="2C7E0C20" w14:textId="77777777" w:rsidR="009A03A8" w:rsidRPr="00D11225" w:rsidRDefault="009A03A8" w:rsidP="009A03A8">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HTML Ordered Lists</w:t>
      </w:r>
    </w:p>
    <w:p w14:paraId="7AA40309" w14:textId="77777777" w:rsidR="000D059C" w:rsidRPr="00D11225" w:rsidRDefault="009A03A8" w:rsidP="000D059C">
      <w:pPr>
        <w:pStyle w:val="NormalWeb"/>
        <w:numPr>
          <w:ilvl w:val="0"/>
          <w:numId w:val="5"/>
        </w:numPr>
        <w:spacing w:before="0" w:beforeAutospacing="0" w:after="144" w:afterAutospacing="0" w:line="360" w:lineRule="atLeast"/>
        <w:ind w:right="48"/>
        <w:jc w:val="both"/>
        <w:rPr>
          <w:color w:val="000000"/>
          <w:sz w:val="28"/>
          <w:szCs w:val="28"/>
        </w:rPr>
      </w:pPr>
      <w:r w:rsidRPr="00D11225">
        <w:rPr>
          <w:color w:val="000000"/>
          <w:sz w:val="28"/>
          <w:szCs w:val="28"/>
        </w:rPr>
        <w:t xml:space="preserve">If you are required </w:t>
      </w:r>
      <w:r w:rsidRPr="007E0A45">
        <w:rPr>
          <w:color w:val="000000"/>
          <w:sz w:val="28"/>
          <w:szCs w:val="28"/>
          <w:highlight w:val="yellow"/>
        </w:rPr>
        <w:t xml:space="preserve">to put your items </w:t>
      </w:r>
      <w:r w:rsidRPr="007E0A45">
        <w:rPr>
          <w:color w:val="000000"/>
          <w:sz w:val="28"/>
          <w:szCs w:val="28"/>
          <w:highlight w:val="green"/>
        </w:rPr>
        <w:t>in a numbered lis</w:t>
      </w:r>
      <w:r w:rsidRPr="007E0A45">
        <w:rPr>
          <w:color w:val="000000"/>
          <w:sz w:val="28"/>
          <w:szCs w:val="28"/>
          <w:highlight w:val="yellow"/>
        </w:rPr>
        <w:t>t</w:t>
      </w:r>
      <w:r w:rsidRPr="00D11225">
        <w:rPr>
          <w:color w:val="000000"/>
          <w:sz w:val="28"/>
          <w:szCs w:val="28"/>
        </w:rPr>
        <w:t xml:space="preserve"> instead of bulleted, then HTML ordered list will be used. </w:t>
      </w:r>
    </w:p>
    <w:p w14:paraId="01156131" w14:textId="77777777" w:rsidR="000D059C" w:rsidRPr="00D11225" w:rsidRDefault="009A03A8" w:rsidP="000D059C">
      <w:pPr>
        <w:pStyle w:val="NormalWeb"/>
        <w:numPr>
          <w:ilvl w:val="0"/>
          <w:numId w:val="5"/>
        </w:numPr>
        <w:spacing w:before="0" w:beforeAutospacing="0" w:after="144" w:afterAutospacing="0" w:line="360" w:lineRule="atLeast"/>
        <w:ind w:right="48"/>
        <w:jc w:val="both"/>
        <w:rPr>
          <w:color w:val="000000"/>
          <w:sz w:val="28"/>
          <w:szCs w:val="28"/>
        </w:rPr>
      </w:pPr>
      <w:r w:rsidRPr="00D11225">
        <w:rPr>
          <w:color w:val="000000"/>
          <w:sz w:val="28"/>
          <w:szCs w:val="28"/>
        </w:rPr>
        <w:t xml:space="preserve">This list is created by </w:t>
      </w:r>
      <w:r w:rsidRPr="007E0A45">
        <w:rPr>
          <w:color w:val="000000"/>
          <w:sz w:val="28"/>
          <w:szCs w:val="28"/>
          <w:highlight w:val="green"/>
        </w:rPr>
        <w:t>using</w:t>
      </w:r>
      <w:r w:rsidRPr="007E0A45">
        <w:rPr>
          <w:rStyle w:val="apple-converted-space"/>
          <w:color w:val="000000"/>
          <w:sz w:val="28"/>
          <w:szCs w:val="28"/>
          <w:highlight w:val="green"/>
        </w:rPr>
        <w:t> </w:t>
      </w:r>
      <w:r w:rsidRPr="007E0A45">
        <w:rPr>
          <w:b/>
          <w:bCs/>
          <w:color w:val="000000"/>
          <w:sz w:val="28"/>
          <w:szCs w:val="28"/>
          <w:highlight w:val="green"/>
        </w:rPr>
        <w:t>&lt;ol&gt;</w:t>
      </w:r>
      <w:r w:rsidRPr="007E0A45">
        <w:rPr>
          <w:rStyle w:val="apple-converted-space"/>
          <w:color w:val="000000"/>
          <w:sz w:val="28"/>
          <w:szCs w:val="28"/>
          <w:highlight w:val="green"/>
        </w:rPr>
        <w:t> </w:t>
      </w:r>
      <w:r w:rsidRPr="007E0A45">
        <w:rPr>
          <w:color w:val="000000"/>
          <w:sz w:val="28"/>
          <w:szCs w:val="28"/>
          <w:highlight w:val="green"/>
        </w:rPr>
        <w:t>tag</w:t>
      </w:r>
      <w:r w:rsidRPr="00D11225">
        <w:rPr>
          <w:color w:val="000000"/>
          <w:sz w:val="28"/>
          <w:szCs w:val="28"/>
        </w:rPr>
        <w:t xml:space="preserve">. </w:t>
      </w:r>
    </w:p>
    <w:p w14:paraId="2C3E3E16" w14:textId="77777777" w:rsidR="009A03A8" w:rsidRPr="00D11225" w:rsidRDefault="009A03A8" w:rsidP="000D059C">
      <w:pPr>
        <w:pStyle w:val="NormalWeb"/>
        <w:numPr>
          <w:ilvl w:val="0"/>
          <w:numId w:val="5"/>
        </w:numPr>
        <w:spacing w:before="0" w:beforeAutospacing="0" w:after="144" w:afterAutospacing="0" w:line="360" w:lineRule="atLeast"/>
        <w:ind w:right="48"/>
        <w:jc w:val="both"/>
        <w:rPr>
          <w:color w:val="000000"/>
          <w:sz w:val="28"/>
          <w:szCs w:val="28"/>
        </w:rPr>
      </w:pPr>
      <w:r w:rsidRPr="00D11225">
        <w:rPr>
          <w:color w:val="000000"/>
          <w:sz w:val="28"/>
          <w:szCs w:val="28"/>
        </w:rPr>
        <w:t xml:space="preserve">The </w:t>
      </w:r>
      <w:r w:rsidRPr="007E0A45">
        <w:rPr>
          <w:color w:val="000000"/>
          <w:sz w:val="28"/>
          <w:szCs w:val="28"/>
          <w:highlight w:val="green"/>
        </w:rPr>
        <w:t>numbering starts at one and is incremented by one</w:t>
      </w:r>
      <w:r w:rsidRPr="00D11225">
        <w:rPr>
          <w:color w:val="000000"/>
          <w:sz w:val="28"/>
          <w:szCs w:val="28"/>
        </w:rPr>
        <w:t xml:space="preserve"> for each successive ordered list element tagged with &lt;li&gt;.</w:t>
      </w:r>
    </w:p>
    <w:p w14:paraId="6AE0AF0D" w14:textId="77777777" w:rsidR="00FC01E8" w:rsidRPr="00D11225" w:rsidRDefault="00FC01E8" w:rsidP="00FC01E8">
      <w:pPr>
        <w:pStyle w:val="Heading3"/>
        <w:spacing w:before="48" w:after="48" w:line="360" w:lineRule="atLeast"/>
        <w:ind w:right="48"/>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48A881FE"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038FBDAD"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3C6C4581"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20B32D6C"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eastAsiaTheme="majorEastAsia" w:hAnsi="Times New Roman" w:cs="Times New Roman"/>
          <w:color w:val="313131"/>
          <w:sz w:val="28"/>
          <w:szCs w:val="28"/>
        </w:rPr>
        <w:t>HTML Ordered List</w:t>
      </w:r>
      <w:r w:rsidRPr="00D11225">
        <w:rPr>
          <w:rStyle w:val="tag"/>
          <w:rFonts w:ascii="Times New Roman" w:hAnsi="Times New Roman" w:cs="Times New Roman"/>
          <w:color w:val="000088"/>
          <w:sz w:val="28"/>
          <w:szCs w:val="28"/>
        </w:rPr>
        <w:t>&lt;/title&gt;</w:t>
      </w:r>
    </w:p>
    <w:p w14:paraId="14E24D9F"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48C887E1"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p>
    <w:p w14:paraId="5011A8A4"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507F769E"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&lt;ol&gt;</w:t>
      </w:r>
    </w:p>
    <w:p w14:paraId="44F65979"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lastRenderedPageBreak/>
        <w:t xml:space="preserve">         </w:t>
      </w:r>
      <w:r w:rsidRPr="00D11225">
        <w:rPr>
          <w:rStyle w:val="tag"/>
          <w:rFonts w:ascii="Times New Roman" w:hAnsi="Times New Roman" w:cs="Times New Roman"/>
          <w:color w:val="000088"/>
          <w:sz w:val="28"/>
          <w:szCs w:val="28"/>
        </w:rPr>
        <w:t>&lt;li&gt;</w:t>
      </w:r>
      <w:r w:rsidRPr="00D11225">
        <w:rPr>
          <w:rStyle w:val="pln"/>
          <w:rFonts w:ascii="Times New Roman" w:eastAsiaTheme="majorEastAsia" w:hAnsi="Times New Roman" w:cs="Times New Roman"/>
          <w:color w:val="313131"/>
          <w:sz w:val="28"/>
          <w:szCs w:val="28"/>
        </w:rPr>
        <w:t>Beetroot</w:t>
      </w:r>
      <w:r w:rsidRPr="00D11225">
        <w:rPr>
          <w:rStyle w:val="tag"/>
          <w:rFonts w:ascii="Times New Roman" w:hAnsi="Times New Roman" w:cs="Times New Roman"/>
          <w:color w:val="000088"/>
          <w:sz w:val="28"/>
          <w:szCs w:val="28"/>
        </w:rPr>
        <w:t>&lt;/li&gt;</w:t>
      </w:r>
    </w:p>
    <w:p w14:paraId="39D35B23"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eastAsiaTheme="majorEastAsia" w:hAnsi="Times New Roman" w:cs="Times New Roman"/>
          <w:color w:val="313131"/>
          <w:sz w:val="28"/>
          <w:szCs w:val="28"/>
        </w:rPr>
        <w:t>Ginger</w:t>
      </w:r>
      <w:r w:rsidRPr="00D11225">
        <w:rPr>
          <w:rStyle w:val="tag"/>
          <w:rFonts w:ascii="Times New Roman" w:hAnsi="Times New Roman" w:cs="Times New Roman"/>
          <w:color w:val="000088"/>
          <w:sz w:val="28"/>
          <w:szCs w:val="28"/>
        </w:rPr>
        <w:t>&lt;/li&gt;</w:t>
      </w:r>
    </w:p>
    <w:p w14:paraId="7C5C21EE"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eastAsiaTheme="majorEastAsia" w:hAnsi="Times New Roman" w:cs="Times New Roman"/>
          <w:color w:val="313131"/>
          <w:sz w:val="28"/>
          <w:szCs w:val="28"/>
        </w:rPr>
        <w:t>Potato</w:t>
      </w:r>
      <w:r w:rsidRPr="00D11225">
        <w:rPr>
          <w:rStyle w:val="tag"/>
          <w:rFonts w:ascii="Times New Roman" w:hAnsi="Times New Roman" w:cs="Times New Roman"/>
          <w:color w:val="000088"/>
          <w:sz w:val="28"/>
          <w:szCs w:val="28"/>
        </w:rPr>
        <w:t>&lt;/li&gt;</w:t>
      </w:r>
    </w:p>
    <w:p w14:paraId="758EADF4"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eastAsiaTheme="majorEastAsia" w:hAnsi="Times New Roman" w:cs="Times New Roman"/>
          <w:color w:val="313131"/>
          <w:sz w:val="28"/>
          <w:szCs w:val="28"/>
        </w:rPr>
        <w:t>Radish</w:t>
      </w:r>
      <w:r w:rsidRPr="00D11225">
        <w:rPr>
          <w:rStyle w:val="tag"/>
          <w:rFonts w:ascii="Times New Roman" w:hAnsi="Times New Roman" w:cs="Times New Roman"/>
          <w:color w:val="000088"/>
          <w:sz w:val="28"/>
          <w:szCs w:val="28"/>
        </w:rPr>
        <w:t>&lt;/li&gt;</w:t>
      </w:r>
    </w:p>
    <w:p w14:paraId="7DB46BA3"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&lt;/ol&gt;</w:t>
      </w:r>
    </w:p>
    <w:p w14:paraId="0D92521D"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r w:rsidRPr="00D11225">
        <w:rPr>
          <w:rStyle w:val="pln"/>
          <w:rFonts w:ascii="Times New Roman" w:eastAsiaTheme="majorEastAsia"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4164ECCA"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8"/>
          <w:szCs w:val="28"/>
        </w:rPr>
      </w:pPr>
    </w:p>
    <w:p w14:paraId="57DCDB72" w14:textId="77777777" w:rsidR="00FC01E8" w:rsidRPr="00D11225" w:rsidRDefault="00FC01E8" w:rsidP="00FC01E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4EDB8AFE" w14:textId="77777777" w:rsidR="00B078BC" w:rsidRPr="00D11225" w:rsidRDefault="00091224" w:rsidP="00D0499C">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This will produce the following result –</w:t>
      </w:r>
    </w:p>
    <w:p w14:paraId="576FFF4C" w14:textId="77777777" w:rsidR="00091224" w:rsidRPr="00D11225" w:rsidRDefault="00091224" w:rsidP="00091224">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Beetroot</w:t>
      </w:r>
    </w:p>
    <w:p w14:paraId="7EA1FC51" w14:textId="77777777" w:rsidR="00091224" w:rsidRPr="00D11225" w:rsidRDefault="00091224" w:rsidP="00091224">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Ginger</w:t>
      </w:r>
    </w:p>
    <w:p w14:paraId="2759BD58" w14:textId="77777777" w:rsidR="00091224" w:rsidRPr="00D11225" w:rsidRDefault="00091224" w:rsidP="00091224">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Potato</w:t>
      </w:r>
    </w:p>
    <w:p w14:paraId="38C18DA5" w14:textId="77777777" w:rsidR="00091224" w:rsidRPr="00D11225" w:rsidRDefault="00091224" w:rsidP="00091224">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Radish</w:t>
      </w:r>
    </w:p>
    <w:p w14:paraId="7463C104" w14:textId="77777777" w:rsidR="003F094B" w:rsidRPr="00D11225" w:rsidRDefault="003F094B" w:rsidP="003F094B">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The type Attribute</w:t>
      </w:r>
    </w:p>
    <w:p w14:paraId="31F09AA2" w14:textId="77777777" w:rsidR="001D020D" w:rsidRPr="00D11225" w:rsidRDefault="003F094B" w:rsidP="003F094B">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You can </w:t>
      </w:r>
      <w:r w:rsidRPr="007E0A45">
        <w:rPr>
          <w:color w:val="000000"/>
          <w:sz w:val="28"/>
          <w:szCs w:val="28"/>
          <w:highlight w:val="yellow"/>
        </w:rPr>
        <w:t>use</w:t>
      </w:r>
      <w:r w:rsidRPr="007E0A45">
        <w:rPr>
          <w:rStyle w:val="apple-converted-space"/>
          <w:color w:val="000000"/>
          <w:sz w:val="28"/>
          <w:szCs w:val="28"/>
          <w:highlight w:val="yellow"/>
        </w:rPr>
        <w:t> </w:t>
      </w:r>
      <w:r w:rsidRPr="007E0A45">
        <w:rPr>
          <w:b/>
          <w:bCs/>
          <w:color w:val="000000"/>
          <w:sz w:val="28"/>
          <w:szCs w:val="28"/>
          <w:highlight w:val="yellow"/>
        </w:rPr>
        <w:t>type</w:t>
      </w:r>
      <w:r w:rsidRPr="007E0A45">
        <w:rPr>
          <w:rStyle w:val="apple-converted-space"/>
          <w:color w:val="000000"/>
          <w:sz w:val="28"/>
          <w:szCs w:val="28"/>
          <w:highlight w:val="yellow"/>
        </w:rPr>
        <w:t> </w:t>
      </w:r>
      <w:r w:rsidRPr="007E0A45">
        <w:rPr>
          <w:color w:val="000000"/>
          <w:sz w:val="28"/>
          <w:szCs w:val="28"/>
          <w:highlight w:val="yellow"/>
        </w:rPr>
        <w:t>attribute for &lt;ol&gt; tag to specify the type of numbering you lik</w:t>
      </w:r>
      <w:r w:rsidRPr="00D11225">
        <w:rPr>
          <w:color w:val="000000"/>
          <w:sz w:val="28"/>
          <w:szCs w:val="28"/>
        </w:rPr>
        <w:t xml:space="preserve">e. By default, it is a number. </w:t>
      </w:r>
    </w:p>
    <w:p w14:paraId="76690D25" w14:textId="77777777" w:rsidR="003F094B" w:rsidRPr="00D11225" w:rsidRDefault="003F094B" w:rsidP="003F094B">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Following are the possible options </w:t>
      </w:r>
      <w:r w:rsidR="001D020D" w:rsidRPr="00D11225">
        <w:rPr>
          <w:color w:val="000000"/>
          <w:sz w:val="28"/>
          <w:szCs w:val="28"/>
        </w:rPr>
        <w:t>–</w:t>
      </w:r>
    </w:p>
    <w:p w14:paraId="372A2B8B" w14:textId="77777777" w:rsidR="003F094B" w:rsidRPr="007E0A45" w:rsidRDefault="003F094B" w:rsidP="003F09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yellow"/>
        </w:rPr>
      </w:pPr>
      <w:r w:rsidRPr="00D11225">
        <w:rPr>
          <w:rFonts w:ascii="Times New Roman" w:hAnsi="Times New Roman" w:cs="Times New Roman"/>
          <w:color w:val="313131"/>
          <w:sz w:val="28"/>
          <w:szCs w:val="28"/>
        </w:rPr>
        <w:t>&lt;</w:t>
      </w:r>
      <w:r w:rsidR="001D020D" w:rsidRPr="00D11225">
        <w:rPr>
          <w:rFonts w:ascii="Times New Roman" w:hAnsi="Times New Roman" w:cs="Times New Roman"/>
          <w:color w:val="313131"/>
          <w:sz w:val="28"/>
          <w:szCs w:val="28"/>
        </w:rPr>
        <w:t>ol</w:t>
      </w:r>
      <w:r w:rsidRPr="00D11225">
        <w:rPr>
          <w:rFonts w:ascii="Times New Roman" w:hAnsi="Times New Roman" w:cs="Times New Roman"/>
          <w:color w:val="313131"/>
          <w:sz w:val="28"/>
          <w:szCs w:val="28"/>
        </w:rPr>
        <w:t xml:space="preserve"> type = "</w:t>
      </w:r>
      <w:r w:rsidRPr="007E0A45">
        <w:rPr>
          <w:rFonts w:ascii="Times New Roman" w:hAnsi="Times New Roman" w:cs="Times New Roman"/>
          <w:color w:val="313131"/>
          <w:sz w:val="28"/>
          <w:szCs w:val="28"/>
          <w:highlight w:val="yellow"/>
        </w:rPr>
        <w:t>1"&gt; - Default-Case Numerals.</w:t>
      </w:r>
    </w:p>
    <w:p w14:paraId="67D54AEF" w14:textId="77777777" w:rsidR="003F094B" w:rsidRPr="007E0A45" w:rsidRDefault="003F094B" w:rsidP="003F09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yellow"/>
        </w:rPr>
      </w:pPr>
      <w:r w:rsidRPr="007E0A45">
        <w:rPr>
          <w:rFonts w:ascii="Times New Roman" w:hAnsi="Times New Roman" w:cs="Times New Roman"/>
          <w:color w:val="313131"/>
          <w:sz w:val="28"/>
          <w:szCs w:val="28"/>
          <w:highlight w:val="yellow"/>
        </w:rPr>
        <w:t>&lt;ol type = "I"&gt; - Upper-Case Numerals.</w:t>
      </w:r>
    </w:p>
    <w:p w14:paraId="7CA8B20D" w14:textId="77777777" w:rsidR="003F094B" w:rsidRPr="007E0A45" w:rsidRDefault="003F094B" w:rsidP="003F09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yellow"/>
        </w:rPr>
      </w:pPr>
      <w:r w:rsidRPr="007E0A45">
        <w:rPr>
          <w:rFonts w:ascii="Times New Roman" w:hAnsi="Times New Roman" w:cs="Times New Roman"/>
          <w:color w:val="313131"/>
          <w:sz w:val="28"/>
          <w:szCs w:val="28"/>
          <w:highlight w:val="yellow"/>
        </w:rPr>
        <w:t>&lt;ol type = "i"&gt; - Lower-Case Numerals.</w:t>
      </w:r>
    </w:p>
    <w:p w14:paraId="6EC386E5" w14:textId="77777777" w:rsidR="003F094B" w:rsidRPr="007E0A45" w:rsidRDefault="003F094B" w:rsidP="003F09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highlight w:val="yellow"/>
        </w:rPr>
      </w:pPr>
      <w:r w:rsidRPr="007E0A45">
        <w:rPr>
          <w:rFonts w:ascii="Times New Roman" w:hAnsi="Times New Roman" w:cs="Times New Roman"/>
          <w:color w:val="313131"/>
          <w:sz w:val="28"/>
          <w:szCs w:val="28"/>
          <w:highlight w:val="yellow"/>
        </w:rPr>
        <w:t>&lt;ol type = "A"&gt; - Upper-Case Letters.</w:t>
      </w:r>
    </w:p>
    <w:p w14:paraId="5E1AE7DD" w14:textId="77777777" w:rsidR="003F094B" w:rsidRPr="00D11225" w:rsidRDefault="003F094B" w:rsidP="003F09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7E0A45">
        <w:rPr>
          <w:rFonts w:ascii="Times New Roman" w:hAnsi="Times New Roman" w:cs="Times New Roman"/>
          <w:color w:val="313131"/>
          <w:sz w:val="28"/>
          <w:szCs w:val="28"/>
          <w:highlight w:val="yellow"/>
        </w:rPr>
        <w:t>&lt;ol type = "a"</w:t>
      </w:r>
      <w:r w:rsidRPr="00D11225">
        <w:rPr>
          <w:rFonts w:ascii="Times New Roman" w:hAnsi="Times New Roman" w:cs="Times New Roman"/>
          <w:color w:val="313131"/>
          <w:sz w:val="28"/>
          <w:szCs w:val="28"/>
        </w:rPr>
        <w:t>&gt; - Lower-Case Letters.</w:t>
      </w:r>
    </w:p>
    <w:p w14:paraId="493E000C" w14:textId="77777777" w:rsidR="006E5E50" w:rsidRPr="00D11225" w:rsidRDefault="006E5E50" w:rsidP="006E5E50">
      <w:pPr>
        <w:pStyle w:val="Heading3"/>
        <w:spacing w:before="48" w:after="48" w:line="360" w:lineRule="atLeast"/>
        <w:ind w:right="48"/>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6A94A260" w14:textId="77777777" w:rsidR="006E5E50" w:rsidRPr="00D11225" w:rsidRDefault="006E5E50" w:rsidP="006E5E50">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is an example where we used &lt;ol type = "1"&gt;</w:t>
      </w:r>
    </w:p>
    <w:p w14:paraId="63262ACB" w14:textId="77777777" w:rsidR="006E5E50" w:rsidRPr="00D11225" w:rsidRDefault="005B6917" w:rsidP="006E5E50">
      <w:pPr>
        <w:rPr>
          <w:rFonts w:ascii="Times New Roman" w:hAnsi="Times New Roman" w:cs="Times New Roman"/>
          <w:sz w:val="28"/>
          <w:szCs w:val="28"/>
        </w:rPr>
      </w:pPr>
      <w:hyperlink r:id="rId10" w:tgtFrame="_blank" w:history="1">
        <w:r w:rsidR="006E5E50" w:rsidRPr="00D11225">
          <w:rPr>
            <w:rStyle w:val="apple-converted-space"/>
            <w:rFonts w:ascii="Times New Roman" w:hAnsi="Times New Roman" w:cs="Times New Roman"/>
            <w:color w:val="FFFFFF"/>
            <w:sz w:val="28"/>
            <w:szCs w:val="28"/>
            <w:bdr w:val="single" w:sz="6" w:space="2" w:color="D6D6D6" w:frame="1"/>
            <w:shd w:val="clear" w:color="auto" w:fill="88C53A"/>
          </w:rPr>
          <w:t> </w:t>
        </w:r>
        <w:r w:rsidR="006E5E50" w:rsidRPr="00D11225">
          <w:rPr>
            <w:rStyle w:val="Hyperlink"/>
            <w:rFonts w:ascii="Times New Roman" w:hAnsi="Times New Roman" w:cs="Times New Roman"/>
            <w:color w:val="FFFFFF"/>
            <w:sz w:val="28"/>
            <w:szCs w:val="28"/>
            <w:bdr w:val="single" w:sz="6" w:space="2" w:color="D6D6D6" w:frame="1"/>
            <w:shd w:val="clear" w:color="auto" w:fill="88C53A"/>
          </w:rPr>
          <w:t>Live Demo</w:t>
        </w:r>
      </w:hyperlink>
    </w:p>
    <w:p w14:paraId="4A44997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44C15841"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48639B84"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3051F1F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hAnsi="Times New Roman" w:cs="Times New Roman"/>
          <w:color w:val="313131"/>
          <w:sz w:val="28"/>
          <w:szCs w:val="28"/>
        </w:rPr>
        <w:t>HTML Ordered List</w:t>
      </w:r>
      <w:r w:rsidRPr="00D11225">
        <w:rPr>
          <w:rStyle w:val="tag"/>
          <w:rFonts w:ascii="Times New Roman" w:hAnsi="Times New Roman" w:cs="Times New Roman"/>
          <w:color w:val="000088"/>
          <w:sz w:val="28"/>
          <w:szCs w:val="28"/>
        </w:rPr>
        <w:t>&lt;/title&gt;</w:t>
      </w:r>
    </w:p>
    <w:p w14:paraId="52BD6B59"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47CC1983"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7BFB8AC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7C090754"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lastRenderedPageBreak/>
        <w:t xml:space="preserve">      </w:t>
      </w:r>
      <w:r w:rsidRPr="00D11225">
        <w:rPr>
          <w:rStyle w:val="tag"/>
          <w:rFonts w:ascii="Times New Roman" w:hAnsi="Times New Roman" w:cs="Times New Roman"/>
          <w:color w:val="000088"/>
          <w:sz w:val="28"/>
          <w:szCs w:val="28"/>
        </w:rPr>
        <w:t>&lt;ol</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type</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"1"</w:t>
      </w:r>
      <w:r w:rsidRPr="00D11225">
        <w:rPr>
          <w:rStyle w:val="tag"/>
          <w:rFonts w:ascii="Times New Roman" w:hAnsi="Times New Roman" w:cs="Times New Roman"/>
          <w:color w:val="000088"/>
          <w:sz w:val="28"/>
          <w:szCs w:val="28"/>
        </w:rPr>
        <w:t>&gt;</w:t>
      </w:r>
    </w:p>
    <w:p w14:paraId="016B2385"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Beetroot</w:t>
      </w:r>
      <w:r w:rsidRPr="00D11225">
        <w:rPr>
          <w:rStyle w:val="tag"/>
          <w:rFonts w:ascii="Times New Roman" w:hAnsi="Times New Roman" w:cs="Times New Roman"/>
          <w:color w:val="000088"/>
          <w:sz w:val="28"/>
          <w:szCs w:val="28"/>
        </w:rPr>
        <w:t>&lt;/li&gt;</w:t>
      </w:r>
    </w:p>
    <w:p w14:paraId="063E5E7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Ginger</w:t>
      </w:r>
      <w:r w:rsidRPr="00D11225">
        <w:rPr>
          <w:rStyle w:val="tag"/>
          <w:rFonts w:ascii="Times New Roman" w:hAnsi="Times New Roman" w:cs="Times New Roman"/>
          <w:color w:val="000088"/>
          <w:sz w:val="28"/>
          <w:szCs w:val="28"/>
        </w:rPr>
        <w:t>&lt;/li&gt;</w:t>
      </w:r>
    </w:p>
    <w:p w14:paraId="21BBAB98"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Potato</w:t>
      </w:r>
      <w:r w:rsidRPr="00D11225">
        <w:rPr>
          <w:rStyle w:val="tag"/>
          <w:rFonts w:ascii="Times New Roman" w:hAnsi="Times New Roman" w:cs="Times New Roman"/>
          <w:color w:val="000088"/>
          <w:sz w:val="28"/>
          <w:szCs w:val="28"/>
        </w:rPr>
        <w:t>&lt;/li&gt;</w:t>
      </w:r>
    </w:p>
    <w:p w14:paraId="37B29E73"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Radish</w:t>
      </w:r>
      <w:r w:rsidRPr="00D11225">
        <w:rPr>
          <w:rStyle w:val="tag"/>
          <w:rFonts w:ascii="Times New Roman" w:hAnsi="Times New Roman" w:cs="Times New Roman"/>
          <w:color w:val="000088"/>
          <w:sz w:val="28"/>
          <w:szCs w:val="28"/>
        </w:rPr>
        <w:t>&lt;/li&gt;</w:t>
      </w:r>
    </w:p>
    <w:p w14:paraId="5A756D1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&lt;/ol&gt;</w:t>
      </w:r>
    </w:p>
    <w:p w14:paraId="65E7F70E"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0EFDC827"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38F44182" w14:textId="77777777" w:rsidR="006E5E50" w:rsidRPr="00D11225" w:rsidRDefault="006E5E50" w:rsidP="006E5E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0D81DAB1" w14:textId="77777777" w:rsidR="006E5E50" w:rsidRPr="00D11225" w:rsidRDefault="006E5E50" w:rsidP="006E5E50">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This will produce the following result −</w:t>
      </w:r>
    </w:p>
    <w:p w14:paraId="49AF7032" w14:textId="77777777" w:rsidR="006E5E50" w:rsidRPr="00D11225" w:rsidRDefault="006E5E50" w:rsidP="006E5E5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Beetroot</w:t>
      </w:r>
    </w:p>
    <w:p w14:paraId="6A701B55" w14:textId="77777777" w:rsidR="006E5E50" w:rsidRPr="00D11225" w:rsidRDefault="006E5E50" w:rsidP="006E5E5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Ginger</w:t>
      </w:r>
    </w:p>
    <w:p w14:paraId="69D57EAB" w14:textId="77777777" w:rsidR="006E5E50" w:rsidRPr="00D11225" w:rsidRDefault="006E5E50" w:rsidP="006E5E5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Potato</w:t>
      </w:r>
    </w:p>
    <w:p w14:paraId="3E694A73" w14:textId="77777777" w:rsidR="006E5E50" w:rsidRPr="00D11225" w:rsidRDefault="006E5E50" w:rsidP="006E5E50">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Radish</w:t>
      </w:r>
    </w:p>
    <w:p w14:paraId="6859FFEE" w14:textId="77777777" w:rsidR="00D24E3A" w:rsidRPr="00D11225" w:rsidRDefault="00D24E3A" w:rsidP="00D24E3A">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The start Attribute</w:t>
      </w:r>
    </w:p>
    <w:p w14:paraId="5FBC4BB7" w14:textId="77777777" w:rsidR="00D24E3A" w:rsidRPr="00D11225" w:rsidRDefault="00D24E3A" w:rsidP="00D24E3A">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You can </w:t>
      </w:r>
      <w:r w:rsidRPr="007E0A45">
        <w:rPr>
          <w:color w:val="000000"/>
          <w:sz w:val="28"/>
          <w:szCs w:val="28"/>
          <w:highlight w:val="yellow"/>
        </w:rPr>
        <w:t>use</w:t>
      </w:r>
      <w:r w:rsidRPr="007E0A45">
        <w:rPr>
          <w:rStyle w:val="apple-converted-space"/>
          <w:color w:val="000000"/>
          <w:sz w:val="28"/>
          <w:szCs w:val="28"/>
          <w:highlight w:val="yellow"/>
        </w:rPr>
        <w:t> </w:t>
      </w:r>
      <w:r w:rsidRPr="007E0A45">
        <w:rPr>
          <w:b/>
          <w:bCs/>
          <w:color w:val="000000"/>
          <w:sz w:val="28"/>
          <w:szCs w:val="28"/>
          <w:highlight w:val="yellow"/>
        </w:rPr>
        <w:t>start</w:t>
      </w:r>
      <w:r w:rsidRPr="007E0A45">
        <w:rPr>
          <w:rStyle w:val="apple-converted-space"/>
          <w:color w:val="000000"/>
          <w:sz w:val="28"/>
          <w:szCs w:val="28"/>
          <w:highlight w:val="yellow"/>
        </w:rPr>
        <w:t> </w:t>
      </w:r>
      <w:r w:rsidRPr="007E0A45">
        <w:rPr>
          <w:color w:val="000000"/>
          <w:sz w:val="28"/>
          <w:szCs w:val="28"/>
          <w:highlight w:val="yellow"/>
        </w:rPr>
        <w:t>attribute for &lt;ol&gt; tag to specify the starting point of numbering you need</w:t>
      </w:r>
      <w:r w:rsidRPr="00D11225">
        <w:rPr>
          <w:color w:val="000000"/>
          <w:sz w:val="28"/>
          <w:szCs w:val="28"/>
        </w:rPr>
        <w:t xml:space="preserve">. </w:t>
      </w:r>
    </w:p>
    <w:p w14:paraId="55B187CB" w14:textId="77777777" w:rsidR="00D24E3A" w:rsidRPr="00D11225" w:rsidRDefault="00D24E3A" w:rsidP="00D24E3A">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are the possible options −</w:t>
      </w:r>
    </w:p>
    <w:p w14:paraId="16B34832"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&lt;</w:t>
      </w:r>
      <w:r w:rsidRPr="007E0A45">
        <w:rPr>
          <w:rFonts w:ascii="Times New Roman" w:hAnsi="Times New Roman" w:cs="Times New Roman"/>
          <w:color w:val="313131"/>
          <w:sz w:val="28"/>
          <w:szCs w:val="28"/>
          <w:highlight w:val="yellow"/>
        </w:rPr>
        <w:t>ol type = "1" start = "4</w:t>
      </w:r>
      <w:r w:rsidRPr="00D11225">
        <w:rPr>
          <w:rFonts w:ascii="Times New Roman" w:hAnsi="Times New Roman" w:cs="Times New Roman"/>
          <w:color w:val="313131"/>
          <w:sz w:val="28"/>
          <w:szCs w:val="28"/>
        </w:rPr>
        <w:t>"&gt;    - Numerals starts with 4.</w:t>
      </w:r>
    </w:p>
    <w:p w14:paraId="76E56AA5"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&lt;ol type = "I" start = "4"&gt;    - Numerals starts with IV.</w:t>
      </w:r>
    </w:p>
    <w:p w14:paraId="5A393CE4"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&lt;ol type = "i" start = "4"&gt;    - Numerals starts with iv.</w:t>
      </w:r>
    </w:p>
    <w:p w14:paraId="60E1E7E5"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&lt;ol type = "a" start = "4"&gt;    - Letters starts with d.</w:t>
      </w:r>
    </w:p>
    <w:p w14:paraId="558A19B3"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&lt;ol type = "A" start = "4"&gt;    - Letters starts with D.</w:t>
      </w:r>
    </w:p>
    <w:p w14:paraId="2E08DC3E" w14:textId="77777777" w:rsidR="0068484E" w:rsidRPr="00D11225" w:rsidRDefault="0068484E" w:rsidP="00D24E3A">
      <w:pPr>
        <w:pStyle w:val="Heading3"/>
        <w:spacing w:before="48" w:after="48" w:line="360" w:lineRule="atLeast"/>
        <w:ind w:right="48"/>
        <w:rPr>
          <w:rFonts w:ascii="Times New Roman" w:hAnsi="Times New Roman" w:cs="Times New Roman"/>
          <w:b w:val="0"/>
          <w:bCs w:val="0"/>
          <w:color w:val="000000"/>
          <w:sz w:val="28"/>
          <w:szCs w:val="28"/>
        </w:rPr>
      </w:pPr>
    </w:p>
    <w:p w14:paraId="24F605CD" w14:textId="77777777" w:rsidR="00D24E3A" w:rsidRPr="00D11225" w:rsidRDefault="00D24E3A" w:rsidP="00D24E3A">
      <w:pPr>
        <w:pStyle w:val="Heading3"/>
        <w:spacing w:before="48" w:after="48" w:line="360" w:lineRule="atLeast"/>
        <w:ind w:right="48"/>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p>
    <w:p w14:paraId="0D4943B2" w14:textId="77777777" w:rsidR="00D24E3A" w:rsidRPr="00D11225" w:rsidRDefault="00D24E3A" w:rsidP="00277A81">
      <w:pPr>
        <w:pStyle w:val="NormalWeb"/>
        <w:spacing w:before="0" w:beforeAutospacing="0" w:after="144" w:afterAutospacing="0" w:line="360" w:lineRule="atLeast"/>
        <w:ind w:left="48" w:right="48"/>
        <w:jc w:val="both"/>
        <w:rPr>
          <w:sz w:val="28"/>
          <w:szCs w:val="28"/>
        </w:rPr>
      </w:pPr>
      <w:r w:rsidRPr="00D11225">
        <w:rPr>
          <w:color w:val="000000"/>
          <w:sz w:val="28"/>
          <w:szCs w:val="28"/>
        </w:rPr>
        <w:t>Following is an example where we used &lt;ol type = "i" start = "4" &gt;</w:t>
      </w:r>
    </w:p>
    <w:p w14:paraId="4EB6BC4F"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hAnsi="Times New Roman" w:cs="Times New Roman"/>
          <w:color w:val="7F0055"/>
          <w:sz w:val="28"/>
          <w:szCs w:val="28"/>
        </w:rPr>
        <w:t>&lt;!DOCTYPE html&gt;</w:t>
      </w:r>
    </w:p>
    <w:p w14:paraId="536308D3"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19567699"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25108D4C"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hAnsi="Times New Roman" w:cs="Times New Roman"/>
          <w:color w:val="313131"/>
          <w:sz w:val="28"/>
          <w:szCs w:val="28"/>
        </w:rPr>
        <w:t>HTML Ordered List</w:t>
      </w:r>
      <w:r w:rsidRPr="00D11225">
        <w:rPr>
          <w:rStyle w:val="tag"/>
          <w:rFonts w:ascii="Times New Roman" w:hAnsi="Times New Roman" w:cs="Times New Roman"/>
          <w:color w:val="000088"/>
          <w:sz w:val="28"/>
          <w:szCs w:val="28"/>
        </w:rPr>
        <w:t>&lt;/title&gt;</w:t>
      </w:r>
    </w:p>
    <w:p w14:paraId="07095B8E"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0D09F9E1"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52C3F56B"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lastRenderedPageBreak/>
        <w:t xml:space="preserve">      </w:t>
      </w:r>
      <w:r w:rsidRPr="00D11225">
        <w:rPr>
          <w:rStyle w:val="tag"/>
          <w:rFonts w:ascii="Times New Roman" w:hAnsi="Times New Roman" w:cs="Times New Roman"/>
          <w:color w:val="000088"/>
          <w:sz w:val="28"/>
          <w:szCs w:val="28"/>
        </w:rPr>
        <w:t>&lt;ol</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type</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"i"</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start</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"4"</w:t>
      </w:r>
      <w:r w:rsidRPr="00D11225">
        <w:rPr>
          <w:rStyle w:val="tag"/>
          <w:rFonts w:ascii="Times New Roman" w:hAnsi="Times New Roman" w:cs="Times New Roman"/>
          <w:color w:val="000088"/>
          <w:sz w:val="28"/>
          <w:szCs w:val="28"/>
        </w:rPr>
        <w:t>&gt;</w:t>
      </w:r>
    </w:p>
    <w:p w14:paraId="42AAEB0E"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Beetroot</w:t>
      </w:r>
      <w:r w:rsidRPr="00D11225">
        <w:rPr>
          <w:rStyle w:val="tag"/>
          <w:rFonts w:ascii="Times New Roman" w:hAnsi="Times New Roman" w:cs="Times New Roman"/>
          <w:color w:val="000088"/>
          <w:sz w:val="28"/>
          <w:szCs w:val="28"/>
        </w:rPr>
        <w:t>&lt;/li&gt;</w:t>
      </w:r>
    </w:p>
    <w:p w14:paraId="3208421E"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Ginger</w:t>
      </w:r>
      <w:r w:rsidRPr="00D11225">
        <w:rPr>
          <w:rStyle w:val="tag"/>
          <w:rFonts w:ascii="Times New Roman" w:hAnsi="Times New Roman" w:cs="Times New Roman"/>
          <w:color w:val="000088"/>
          <w:sz w:val="28"/>
          <w:szCs w:val="28"/>
        </w:rPr>
        <w:t>&lt;/li&gt;</w:t>
      </w:r>
    </w:p>
    <w:p w14:paraId="01DD3E10"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Potato</w:t>
      </w:r>
      <w:r w:rsidRPr="00D11225">
        <w:rPr>
          <w:rStyle w:val="tag"/>
          <w:rFonts w:ascii="Times New Roman" w:hAnsi="Times New Roman" w:cs="Times New Roman"/>
          <w:color w:val="000088"/>
          <w:sz w:val="28"/>
          <w:szCs w:val="28"/>
        </w:rPr>
        <w:t>&lt;/li&gt;</w:t>
      </w:r>
    </w:p>
    <w:p w14:paraId="1FA29207"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&lt;li&gt;</w:t>
      </w:r>
      <w:r w:rsidRPr="00D11225">
        <w:rPr>
          <w:rStyle w:val="pln"/>
          <w:rFonts w:ascii="Times New Roman" w:hAnsi="Times New Roman" w:cs="Times New Roman"/>
          <w:color w:val="313131"/>
          <w:sz w:val="28"/>
          <w:szCs w:val="28"/>
        </w:rPr>
        <w:t>Radish</w:t>
      </w:r>
      <w:r w:rsidRPr="00D11225">
        <w:rPr>
          <w:rStyle w:val="tag"/>
          <w:rFonts w:ascii="Times New Roman" w:hAnsi="Times New Roman" w:cs="Times New Roman"/>
          <w:color w:val="000088"/>
          <w:sz w:val="28"/>
          <w:szCs w:val="28"/>
        </w:rPr>
        <w:t>&lt;/li&gt;</w:t>
      </w:r>
    </w:p>
    <w:p w14:paraId="3AC8E273"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&lt;/ol&gt;</w:t>
      </w:r>
    </w:p>
    <w:p w14:paraId="47A42055"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7E792C73" w14:textId="77777777" w:rsidR="00D24E3A" w:rsidRPr="00D11225" w:rsidRDefault="00D24E3A" w:rsidP="00D24E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09AB343D" w14:textId="77777777" w:rsidR="00D24E3A" w:rsidRPr="00D11225" w:rsidRDefault="00D24E3A" w:rsidP="00D24E3A">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This will produce the following result −</w:t>
      </w:r>
    </w:p>
    <w:p w14:paraId="07FFB067" w14:textId="77777777" w:rsidR="00454E5A" w:rsidRPr="00D11225" w:rsidRDefault="00454E5A" w:rsidP="00454E5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Beetroot</w:t>
      </w:r>
    </w:p>
    <w:p w14:paraId="771F0148" w14:textId="77777777" w:rsidR="00454E5A" w:rsidRPr="00D11225" w:rsidRDefault="00454E5A" w:rsidP="00454E5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Ginger</w:t>
      </w:r>
    </w:p>
    <w:p w14:paraId="7B812B40" w14:textId="77777777" w:rsidR="00454E5A" w:rsidRPr="00D11225" w:rsidRDefault="00454E5A" w:rsidP="00454E5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Potato</w:t>
      </w:r>
    </w:p>
    <w:p w14:paraId="25653F72" w14:textId="77777777" w:rsidR="00454E5A" w:rsidRPr="00D11225" w:rsidRDefault="00454E5A" w:rsidP="00454E5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Radish</w:t>
      </w:r>
    </w:p>
    <w:p w14:paraId="383FC25E" w14:textId="77777777" w:rsidR="003063DD" w:rsidRPr="00D11225" w:rsidRDefault="003063DD" w:rsidP="003063DD">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HTML Definition Lists</w:t>
      </w:r>
    </w:p>
    <w:p w14:paraId="011074B5" w14:textId="77777777" w:rsidR="003063DD" w:rsidRPr="00D11225" w:rsidRDefault="003063DD" w:rsidP="00E2563B">
      <w:pPr>
        <w:pStyle w:val="NormalWeb"/>
        <w:numPr>
          <w:ilvl w:val="0"/>
          <w:numId w:val="10"/>
        </w:numPr>
        <w:spacing w:before="0" w:beforeAutospacing="0" w:after="144" w:afterAutospacing="0" w:line="360" w:lineRule="atLeast"/>
        <w:ind w:right="48"/>
        <w:jc w:val="both"/>
        <w:rPr>
          <w:color w:val="000000"/>
          <w:sz w:val="28"/>
          <w:szCs w:val="28"/>
        </w:rPr>
      </w:pPr>
      <w:r w:rsidRPr="00D11225">
        <w:rPr>
          <w:color w:val="000000"/>
          <w:sz w:val="28"/>
          <w:szCs w:val="28"/>
        </w:rPr>
        <w:t>HTML and XHTML supports a list style which is called</w:t>
      </w:r>
      <w:r w:rsidRPr="00D11225">
        <w:rPr>
          <w:rStyle w:val="apple-converted-space"/>
          <w:color w:val="000000"/>
          <w:sz w:val="28"/>
          <w:szCs w:val="28"/>
        </w:rPr>
        <w:t> </w:t>
      </w:r>
      <w:r w:rsidRPr="00D11225">
        <w:rPr>
          <w:b/>
          <w:bCs/>
          <w:color w:val="000000"/>
          <w:sz w:val="28"/>
          <w:szCs w:val="28"/>
        </w:rPr>
        <w:t>definition lists</w:t>
      </w:r>
      <w:r w:rsidRPr="00D11225">
        <w:rPr>
          <w:rStyle w:val="apple-converted-space"/>
          <w:color w:val="000000"/>
          <w:sz w:val="28"/>
          <w:szCs w:val="28"/>
        </w:rPr>
        <w:t> </w:t>
      </w:r>
      <w:r w:rsidRPr="00D11225">
        <w:rPr>
          <w:color w:val="000000"/>
          <w:sz w:val="28"/>
          <w:szCs w:val="28"/>
        </w:rPr>
        <w:t xml:space="preserve">where </w:t>
      </w:r>
      <w:r w:rsidRPr="007E0A45">
        <w:rPr>
          <w:color w:val="000000"/>
          <w:sz w:val="28"/>
          <w:szCs w:val="28"/>
          <w:highlight w:val="yellow"/>
        </w:rPr>
        <w:t>entries are listed like in a dictionary or encyclopedia</w:t>
      </w:r>
      <w:r w:rsidRPr="00D11225">
        <w:rPr>
          <w:color w:val="000000"/>
          <w:sz w:val="28"/>
          <w:szCs w:val="28"/>
        </w:rPr>
        <w:t>.</w:t>
      </w:r>
    </w:p>
    <w:p w14:paraId="6F59EE16" w14:textId="77777777" w:rsidR="003063DD" w:rsidRPr="007E0A45" w:rsidRDefault="003063DD" w:rsidP="00E2563B">
      <w:pPr>
        <w:pStyle w:val="NormalWeb"/>
        <w:numPr>
          <w:ilvl w:val="0"/>
          <w:numId w:val="10"/>
        </w:numPr>
        <w:spacing w:before="0" w:beforeAutospacing="0" w:after="144" w:afterAutospacing="0" w:line="360" w:lineRule="atLeast"/>
        <w:ind w:right="48"/>
        <w:jc w:val="both"/>
        <w:rPr>
          <w:color w:val="000000"/>
          <w:sz w:val="28"/>
          <w:szCs w:val="28"/>
          <w:highlight w:val="green"/>
        </w:rPr>
      </w:pPr>
      <w:r w:rsidRPr="00D11225">
        <w:rPr>
          <w:color w:val="000000"/>
          <w:sz w:val="28"/>
          <w:szCs w:val="28"/>
        </w:rPr>
        <w:t xml:space="preserve">The definition list is the </w:t>
      </w:r>
      <w:r w:rsidRPr="007E0A45">
        <w:rPr>
          <w:color w:val="000000"/>
          <w:sz w:val="28"/>
          <w:szCs w:val="28"/>
          <w:highlight w:val="yellow"/>
        </w:rPr>
        <w:t>ideal way</w:t>
      </w:r>
      <w:r w:rsidRPr="00D11225">
        <w:rPr>
          <w:color w:val="000000"/>
          <w:sz w:val="28"/>
          <w:szCs w:val="28"/>
        </w:rPr>
        <w:t xml:space="preserve"> </w:t>
      </w:r>
      <w:commentRangeStart w:id="3"/>
      <w:r w:rsidRPr="007E0A45">
        <w:rPr>
          <w:color w:val="000000"/>
          <w:sz w:val="28"/>
          <w:szCs w:val="28"/>
          <w:highlight w:val="yellow"/>
        </w:rPr>
        <w:t xml:space="preserve">to present a </w:t>
      </w:r>
      <w:r w:rsidRPr="007E0A45">
        <w:rPr>
          <w:color w:val="000000"/>
          <w:sz w:val="28"/>
          <w:szCs w:val="28"/>
          <w:highlight w:val="green"/>
        </w:rPr>
        <w:t>glossary, list of terms, or other name/value list</w:t>
      </w:r>
      <w:commentRangeEnd w:id="3"/>
      <w:r w:rsidR="007E0A45" w:rsidRPr="007E0A45">
        <w:rPr>
          <w:rStyle w:val="CommentReference"/>
          <w:rFonts w:asciiTheme="minorHAnsi" w:eastAsiaTheme="minorHAnsi" w:hAnsiTheme="minorHAnsi" w:cstheme="minorBidi"/>
          <w:highlight w:val="green"/>
          <w:lang w:eastAsia="en-US"/>
        </w:rPr>
        <w:commentReference w:id="3"/>
      </w:r>
      <w:r w:rsidRPr="007E0A45">
        <w:rPr>
          <w:color w:val="000000"/>
          <w:sz w:val="28"/>
          <w:szCs w:val="28"/>
          <w:highlight w:val="green"/>
        </w:rPr>
        <w:t>.</w:t>
      </w:r>
    </w:p>
    <w:p w14:paraId="680FB3E2" w14:textId="77777777" w:rsidR="003063DD" w:rsidRPr="00D11225" w:rsidRDefault="003063DD" w:rsidP="00E2563B">
      <w:pPr>
        <w:pStyle w:val="NormalWeb"/>
        <w:numPr>
          <w:ilvl w:val="0"/>
          <w:numId w:val="10"/>
        </w:numPr>
        <w:spacing w:before="0" w:beforeAutospacing="0" w:after="144" w:afterAutospacing="0" w:line="360" w:lineRule="atLeast"/>
        <w:ind w:right="48"/>
        <w:jc w:val="both"/>
        <w:rPr>
          <w:color w:val="000000"/>
          <w:sz w:val="28"/>
          <w:szCs w:val="28"/>
        </w:rPr>
      </w:pPr>
      <w:r w:rsidRPr="00D11225">
        <w:rPr>
          <w:color w:val="000000"/>
          <w:sz w:val="28"/>
          <w:szCs w:val="28"/>
        </w:rPr>
        <w:t>Definition L</w:t>
      </w:r>
      <w:r w:rsidR="00B94B35" w:rsidRPr="00D11225">
        <w:rPr>
          <w:color w:val="000000"/>
          <w:sz w:val="28"/>
          <w:szCs w:val="28"/>
        </w:rPr>
        <w:t xml:space="preserve">ist </w:t>
      </w:r>
      <w:r w:rsidR="00B94B35" w:rsidRPr="00F859C4">
        <w:rPr>
          <w:color w:val="000000"/>
          <w:sz w:val="28"/>
          <w:szCs w:val="28"/>
          <w:highlight w:val="yellow"/>
        </w:rPr>
        <w:t>makes use</w:t>
      </w:r>
      <w:r w:rsidR="00B94B35" w:rsidRPr="00D11225">
        <w:rPr>
          <w:color w:val="000000"/>
          <w:sz w:val="28"/>
          <w:szCs w:val="28"/>
        </w:rPr>
        <w:t xml:space="preserve"> of following </w:t>
      </w:r>
      <w:r w:rsidR="00B94B35" w:rsidRPr="00F859C4">
        <w:rPr>
          <w:color w:val="000000"/>
          <w:sz w:val="28"/>
          <w:szCs w:val="28"/>
          <w:highlight w:val="yellow"/>
        </w:rPr>
        <w:t>four</w:t>
      </w:r>
      <w:r w:rsidRPr="00F859C4">
        <w:rPr>
          <w:color w:val="000000"/>
          <w:sz w:val="28"/>
          <w:szCs w:val="28"/>
          <w:highlight w:val="yellow"/>
        </w:rPr>
        <w:t xml:space="preserve"> tags</w:t>
      </w:r>
      <w:r w:rsidRPr="00D11225">
        <w:rPr>
          <w:color w:val="000000"/>
          <w:sz w:val="28"/>
          <w:szCs w:val="28"/>
        </w:rPr>
        <w:t>.</w:t>
      </w:r>
    </w:p>
    <w:p w14:paraId="3D74CE14" w14:textId="77777777" w:rsidR="003063DD" w:rsidRPr="00F859C4" w:rsidRDefault="003063DD" w:rsidP="003063DD">
      <w:pPr>
        <w:numPr>
          <w:ilvl w:val="0"/>
          <w:numId w:val="9"/>
        </w:numPr>
        <w:spacing w:before="100" w:beforeAutospacing="1" w:after="75" w:line="360" w:lineRule="atLeast"/>
        <w:rPr>
          <w:rFonts w:ascii="Times New Roman" w:hAnsi="Times New Roman" w:cs="Times New Roman"/>
          <w:color w:val="000000"/>
          <w:sz w:val="28"/>
          <w:szCs w:val="28"/>
          <w:highlight w:val="yellow"/>
        </w:rPr>
      </w:pPr>
      <w:r w:rsidRPr="00D11225">
        <w:rPr>
          <w:rFonts w:ascii="Times New Roman" w:hAnsi="Times New Roman" w:cs="Times New Roman"/>
          <w:color w:val="000000"/>
          <w:sz w:val="28"/>
          <w:szCs w:val="28"/>
        </w:rPr>
        <w:t>&lt;</w:t>
      </w:r>
      <w:r w:rsidRPr="00F859C4">
        <w:rPr>
          <w:rFonts w:ascii="Times New Roman" w:hAnsi="Times New Roman" w:cs="Times New Roman"/>
          <w:color w:val="000000"/>
          <w:sz w:val="28"/>
          <w:szCs w:val="28"/>
          <w:highlight w:val="yellow"/>
        </w:rPr>
        <w:t>dl&gt; − Defines the start of the list</w:t>
      </w:r>
    </w:p>
    <w:p w14:paraId="45129B19" w14:textId="77777777" w:rsidR="003063DD" w:rsidRPr="00F859C4" w:rsidRDefault="003063DD" w:rsidP="003063DD">
      <w:pPr>
        <w:numPr>
          <w:ilvl w:val="0"/>
          <w:numId w:val="9"/>
        </w:numPr>
        <w:spacing w:before="100" w:beforeAutospacing="1" w:after="75" w:line="360" w:lineRule="atLeast"/>
        <w:rPr>
          <w:rFonts w:ascii="Times New Roman" w:hAnsi="Times New Roman" w:cs="Times New Roman"/>
          <w:color w:val="000000"/>
          <w:sz w:val="28"/>
          <w:szCs w:val="28"/>
          <w:highlight w:val="yellow"/>
        </w:rPr>
      </w:pPr>
      <w:r w:rsidRPr="00F859C4">
        <w:rPr>
          <w:rFonts w:ascii="Times New Roman" w:hAnsi="Times New Roman" w:cs="Times New Roman"/>
          <w:color w:val="000000"/>
          <w:sz w:val="28"/>
          <w:szCs w:val="28"/>
          <w:highlight w:val="yellow"/>
        </w:rPr>
        <w:t>&lt;dt&gt; − A term</w:t>
      </w:r>
    </w:p>
    <w:p w14:paraId="75D4F302" w14:textId="77777777" w:rsidR="003063DD" w:rsidRPr="00F859C4" w:rsidRDefault="003063DD" w:rsidP="003063DD">
      <w:pPr>
        <w:numPr>
          <w:ilvl w:val="0"/>
          <w:numId w:val="9"/>
        </w:numPr>
        <w:spacing w:before="100" w:beforeAutospacing="1" w:after="75" w:line="360" w:lineRule="atLeast"/>
        <w:rPr>
          <w:rFonts w:ascii="Times New Roman" w:hAnsi="Times New Roman" w:cs="Times New Roman"/>
          <w:color w:val="000000"/>
          <w:sz w:val="28"/>
          <w:szCs w:val="28"/>
          <w:highlight w:val="yellow"/>
        </w:rPr>
      </w:pPr>
      <w:r w:rsidRPr="00F859C4">
        <w:rPr>
          <w:rFonts w:ascii="Times New Roman" w:hAnsi="Times New Roman" w:cs="Times New Roman"/>
          <w:color w:val="000000"/>
          <w:sz w:val="28"/>
          <w:szCs w:val="28"/>
          <w:highlight w:val="yellow"/>
        </w:rPr>
        <w:t>&lt;dd&gt; − Term definition</w:t>
      </w:r>
    </w:p>
    <w:p w14:paraId="057B8745" w14:textId="77777777" w:rsidR="003063DD" w:rsidRPr="00D11225" w:rsidRDefault="003063DD" w:rsidP="003063DD">
      <w:pPr>
        <w:numPr>
          <w:ilvl w:val="0"/>
          <w:numId w:val="9"/>
        </w:numPr>
        <w:spacing w:before="100" w:beforeAutospacing="1" w:after="75" w:line="360" w:lineRule="atLeast"/>
        <w:rPr>
          <w:rFonts w:ascii="Times New Roman" w:hAnsi="Times New Roman" w:cs="Times New Roman"/>
          <w:color w:val="000000"/>
          <w:sz w:val="28"/>
          <w:szCs w:val="28"/>
        </w:rPr>
      </w:pPr>
      <w:r w:rsidRPr="00F859C4">
        <w:rPr>
          <w:rFonts w:ascii="Times New Roman" w:hAnsi="Times New Roman" w:cs="Times New Roman"/>
          <w:color w:val="000000"/>
          <w:sz w:val="28"/>
          <w:szCs w:val="28"/>
          <w:highlight w:val="yellow"/>
        </w:rPr>
        <w:t>&lt;/dl&gt; − Defines the end of the lis</w:t>
      </w:r>
      <w:r w:rsidRPr="00D11225">
        <w:rPr>
          <w:rFonts w:ascii="Times New Roman" w:hAnsi="Times New Roman" w:cs="Times New Roman"/>
          <w:color w:val="000000"/>
          <w:sz w:val="28"/>
          <w:szCs w:val="28"/>
        </w:rPr>
        <w:t>t</w:t>
      </w:r>
    </w:p>
    <w:p w14:paraId="6F011923" w14:textId="77777777" w:rsidR="003063DD" w:rsidRPr="00D11225" w:rsidRDefault="003063DD" w:rsidP="003063DD">
      <w:pPr>
        <w:pStyle w:val="Heading3"/>
        <w:spacing w:before="48" w:after="48" w:line="360" w:lineRule="atLeast"/>
        <w:ind w:right="48"/>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p>
    <w:p w14:paraId="182E40F7"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7F0055"/>
          <w:sz w:val="28"/>
          <w:szCs w:val="28"/>
          <w:lang w:eastAsia="en-IN"/>
        </w:rPr>
        <w:t>&lt;!DOCTYPE html&gt;</w:t>
      </w:r>
    </w:p>
    <w:p w14:paraId="417EF0EA"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3DED08CA"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p>
    <w:p w14:paraId="497707AC"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766E269A"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&lt;title&gt;</w:t>
      </w:r>
      <w:r w:rsidRPr="00D11225">
        <w:rPr>
          <w:rFonts w:ascii="Times New Roman" w:eastAsia="Times New Roman" w:hAnsi="Times New Roman" w:cs="Times New Roman"/>
          <w:color w:val="313131"/>
          <w:sz w:val="28"/>
          <w:szCs w:val="28"/>
          <w:lang w:eastAsia="en-IN"/>
        </w:rPr>
        <w:t>HTML Definition List</w:t>
      </w:r>
      <w:r w:rsidRPr="00D11225">
        <w:rPr>
          <w:rFonts w:ascii="Times New Roman" w:eastAsia="Times New Roman" w:hAnsi="Times New Roman" w:cs="Times New Roman"/>
          <w:color w:val="000088"/>
          <w:sz w:val="28"/>
          <w:szCs w:val="28"/>
          <w:lang w:eastAsia="en-IN"/>
        </w:rPr>
        <w:t>&lt;/title&gt;</w:t>
      </w:r>
    </w:p>
    <w:p w14:paraId="7ACBC8F8"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76E9C900"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ab/>
      </w:r>
    </w:p>
    <w:p w14:paraId="01D10F66"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lastRenderedPageBreak/>
        <w:t xml:space="preserve">   </w:t>
      </w:r>
      <w:r w:rsidRPr="00D11225">
        <w:rPr>
          <w:rFonts w:ascii="Times New Roman" w:eastAsia="Times New Roman" w:hAnsi="Times New Roman" w:cs="Times New Roman"/>
          <w:color w:val="000088"/>
          <w:sz w:val="28"/>
          <w:szCs w:val="28"/>
          <w:lang w:eastAsia="en-IN"/>
        </w:rPr>
        <w:t>&lt;body&gt;</w:t>
      </w:r>
    </w:p>
    <w:p w14:paraId="4C485C0C"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&lt;dl&gt;</w:t>
      </w:r>
    </w:p>
    <w:p w14:paraId="0F0027B5"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&lt;dt&gt;&lt;b&gt;</w:t>
      </w:r>
      <w:r w:rsidRPr="00D11225">
        <w:rPr>
          <w:rFonts w:ascii="Times New Roman" w:eastAsia="Times New Roman" w:hAnsi="Times New Roman" w:cs="Times New Roman"/>
          <w:color w:val="313131"/>
          <w:sz w:val="28"/>
          <w:szCs w:val="28"/>
          <w:lang w:eastAsia="en-IN"/>
        </w:rPr>
        <w:t>HTML</w:t>
      </w:r>
      <w:r w:rsidRPr="00D11225">
        <w:rPr>
          <w:rFonts w:ascii="Times New Roman" w:eastAsia="Times New Roman" w:hAnsi="Times New Roman" w:cs="Times New Roman"/>
          <w:color w:val="000088"/>
          <w:sz w:val="28"/>
          <w:szCs w:val="28"/>
          <w:lang w:eastAsia="en-IN"/>
        </w:rPr>
        <w:t>&lt;/b&gt;&lt;/dt&gt;</w:t>
      </w:r>
    </w:p>
    <w:p w14:paraId="14001217"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&lt;dd&gt;</w:t>
      </w:r>
      <w:r w:rsidRPr="00D11225">
        <w:rPr>
          <w:rFonts w:ascii="Times New Roman" w:eastAsia="Times New Roman" w:hAnsi="Times New Roman" w:cs="Times New Roman"/>
          <w:color w:val="313131"/>
          <w:sz w:val="28"/>
          <w:szCs w:val="28"/>
          <w:lang w:eastAsia="en-IN"/>
        </w:rPr>
        <w:t>This stands for Hyper Text Markup Language</w:t>
      </w:r>
      <w:r w:rsidRPr="00D11225">
        <w:rPr>
          <w:rFonts w:ascii="Times New Roman" w:eastAsia="Times New Roman" w:hAnsi="Times New Roman" w:cs="Times New Roman"/>
          <w:color w:val="000088"/>
          <w:sz w:val="28"/>
          <w:szCs w:val="28"/>
          <w:lang w:eastAsia="en-IN"/>
        </w:rPr>
        <w:t>&lt;/dd&gt;</w:t>
      </w:r>
    </w:p>
    <w:p w14:paraId="61C2ACD5"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&lt;dt&gt;&lt;b&gt;</w:t>
      </w:r>
      <w:r w:rsidRPr="00D11225">
        <w:rPr>
          <w:rFonts w:ascii="Times New Roman" w:eastAsia="Times New Roman" w:hAnsi="Times New Roman" w:cs="Times New Roman"/>
          <w:color w:val="313131"/>
          <w:sz w:val="28"/>
          <w:szCs w:val="28"/>
          <w:lang w:eastAsia="en-IN"/>
        </w:rPr>
        <w:t>HTTP</w:t>
      </w:r>
      <w:r w:rsidRPr="00D11225">
        <w:rPr>
          <w:rFonts w:ascii="Times New Roman" w:eastAsia="Times New Roman" w:hAnsi="Times New Roman" w:cs="Times New Roman"/>
          <w:color w:val="000088"/>
          <w:sz w:val="28"/>
          <w:szCs w:val="28"/>
          <w:lang w:eastAsia="en-IN"/>
        </w:rPr>
        <w:t>&lt;/b&gt;&lt;/dt&gt;</w:t>
      </w:r>
    </w:p>
    <w:p w14:paraId="046D553A"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&lt;dd&gt;</w:t>
      </w:r>
      <w:r w:rsidRPr="00D11225">
        <w:rPr>
          <w:rFonts w:ascii="Times New Roman" w:eastAsia="Times New Roman" w:hAnsi="Times New Roman" w:cs="Times New Roman"/>
          <w:color w:val="313131"/>
          <w:sz w:val="28"/>
          <w:szCs w:val="28"/>
          <w:lang w:eastAsia="en-IN"/>
        </w:rPr>
        <w:t>This stands for Hyper Text Transfer Protocol</w:t>
      </w:r>
      <w:r w:rsidRPr="00D11225">
        <w:rPr>
          <w:rFonts w:ascii="Times New Roman" w:eastAsia="Times New Roman" w:hAnsi="Times New Roman" w:cs="Times New Roman"/>
          <w:color w:val="000088"/>
          <w:sz w:val="28"/>
          <w:szCs w:val="28"/>
          <w:lang w:eastAsia="en-IN"/>
        </w:rPr>
        <w:t>&lt;/dd&gt;</w:t>
      </w:r>
    </w:p>
    <w:p w14:paraId="716B507C"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&lt;/dl&gt;</w:t>
      </w:r>
    </w:p>
    <w:p w14:paraId="3CFB8AA6"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&lt;/body&gt;</w:t>
      </w:r>
    </w:p>
    <w:p w14:paraId="1902E7D6"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ab/>
      </w:r>
    </w:p>
    <w:p w14:paraId="1F84B4F1" w14:textId="77777777" w:rsidR="006C7E42" w:rsidRPr="00D11225" w:rsidRDefault="006C7E42" w:rsidP="006C7E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411E3DDE" w14:textId="77777777" w:rsidR="006C7E42" w:rsidRPr="00D11225" w:rsidRDefault="006C7E42" w:rsidP="006C7E42">
      <w:pPr>
        <w:spacing w:after="144" w:line="360" w:lineRule="atLeast"/>
        <w:ind w:left="48"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This will produce the following result −</w:t>
      </w:r>
    </w:p>
    <w:p w14:paraId="40384FF4" w14:textId="77777777" w:rsidR="006C7E42" w:rsidRPr="00D11225" w:rsidRDefault="006C7E42" w:rsidP="006C7E42">
      <w:pPr>
        <w:rPr>
          <w:rFonts w:ascii="Times New Roman" w:hAnsi="Times New Roman" w:cs="Times New Roman"/>
          <w:sz w:val="28"/>
          <w:szCs w:val="28"/>
        </w:rPr>
      </w:pPr>
    </w:p>
    <w:p w14:paraId="4B602978" w14:textId="77777777" w:rsidR="001A1BF2" w:rsidRPr="00D11225" w:rsidRDefault="001A1BF2" w:rsidP="001A1BF2">
      <w:pPr>
        <w:spacing w:after="0"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b/>
          <w:bCs/>
          <w:color w:val="000000"/>
          <w:sz w:val="28"/>
          <w:szCs w:val="28"/>
          <w:lang w:eastAsia="en-IN"/>
        </w:rPr>
        <w:t>HTML</w:t>
      </w:r>
    </w:p>
    <w:p w14:paraId="4323B4AA" w14:textId="77777777" w:rsidR="001A1BF2" w:rsidRPr="00D11225" w:rsidRDefault="001A1BF2" w:rsidP="001A1BF2">
      <w:pPr>
        <w:spacing w:after="0" w:line="240" w:lineRule="auto"/>
        <w:ind w:left="720"/>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This stands for Hyper Text Markup Language</w:t>
      </w:r>
    </w:p>
    <w:p w14:paraId="4BD6AFF4" w14:textId="77777777" w:rsidR="001A1BF2" w:rsidRPr="00D11225" w:rsidRDefault="001A1BF2" w:rsidP="001A1BF2">
      <w:pPr>
        <w:spacing w:after="0"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b/>
          <w:bCs/>
          <w:color w:val="000000"/>
          <w:sz w:val="28"/>
          <w:szCs w:val="28"/>
          <w:lang w:eastAsia="en-IN"/>
        </w:rPr>
        <w:t>HTTP</w:t>
      </w:r>
    </w:p>
    <w:p w14:paraId="06290773" w14:textId="77777777" w:rsidR="001A1BF2" w:rsidRPr="00D11225" w:rsidRDefault="001A1BF2" w:rsidP="001A1BF2">
      <w:pPr>
        <w:spacing w:after="0" w:line="240" w:lineRule="auto"/>
        <w:ind w:left="720"/>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This stands for Hyper Text Transfer Protocol</w:t>
      </w:r>
    </w:p>
    <w:p w14:paraId="6F0F7827" w14:textId="77777777" w:rsidR="00091224" w:rsidRPr="00D11225" w:rsidRDefault="00091224" w:rsidP="00D0499C">
      <w:pPr>
        <w:rPr>
          <w:rFonts w:ascii="Times New Roman" w:hAnsi="Times New Roman" w:cs="Times New Roman"/>
          <w:sz w:val="28"/>
          <w:szCs w:val="28"/>
        </w:rPr>
      </w:pPr>
    </w:p>
    <w:p w14:paraId="3F8164E8"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6208F21E"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0C3D60F0"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29BC8A37"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410F2E35"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7E6C7301"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2184DFB5" w14:textId="77777777" w:rsidR="003A6323" w:rsidRPr="00D11225" w:rsidRDefault="003A6323" w:rsidP="002B5120">
      <w:pPr>
        <w:pStyle w:val="Heading2"/>
        <w:shd w:val="clear" w:color="auto" w:fill="FFFFFF"/>
        <w:spacing w:before="150" w:after="150"/>
        <w:rPr>
          <w:rFonts w:ascii="Times New Roman" w:hAnsi="Times New Roman" w:cs="Times New Roman"/>
          <w:bCs w:val="0"/>
          <w:color w:val="000000"/>
          <w:sz w:val="28"/>
          <w:szCs w:val="28"/>
          <w:u w:val="single"/>
        </w:rPr>
      </w:pPr>
    </w:p>
    <w:p w14:paraId="0186DD6D" w14:textId="77777777" w:rsidR="002B5120" w:rsidRPr="00D11225" w:rsidRDefault="002B5120" w:rsidP="002B5120">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 xml:space="preserve">HTML Links </w:t>
      </w:r>
      <w:r w:rsidR="00224B73" w:rsidRPr="00D11225">
        <w:rPr>
          <w:rFonts w:ascii="Times New Roman" w:hAnsi="Times New Roman" w:cs="Times New Roman"/>
          <w:bCs w:val="0"/>
          <w:color w:val="000000"/>
          <w:sz w:val="28"/>
          <w:szCs w:val="28"/>
          <w:u w:val="single"/>
        </w:rPr>
        <w:t>–</w:t>
      </w:r>
      <w:r w:rsidRPr="00D11225">
        <w:rPr>
          <w:rFonts w:ascii="Times New Roman" w:hAnsi="Times New Roman" w:cs="Times New Roman"/>
          <w:bCs w:val="0"/>
          <w:color w:val="000000"/>
          <w:sz w:val="28"/>
          <w:szCs w:val="28"/>
          <w:u w:val="single"/>
        </w:rPr>
        <w:t xml:space="preserve"> Hyperlinks</w:t>
      </w:r>
    </w:p>
    <w:p w14:paraId="2DE95AB1" w14:textId="77777777" w:rsidR="00224B73" w:rsidRPr="00D11225" w:rsidRDefault="00224B73" w:rsidP="00224B73">
      <w:pPr>
        <w:spacing w:after="144" w:line="360" w:lineRule="atLeast"/>
        <w:ind w:left="48"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A webpage can contain various links that </w:t>
      </w:r>
      <w:r w:rsidRPr="00F859C4">
        <w:rPr>
          <w:rFonts w:ascii="Times New Roman" w:eastAsia="Times New Roman" w:hAnsi="Times New Roman" w:cs="Times New Roman"/>
          <w:color w:val="000000"/>
          <w:sz w:val="28"/>
          <w:szCs w:val="28"/>
          <w:highlight w:val="yellow"/>
          <w:lang w:eastAsia="en-IN"/>
        </w:rPr>
        <w:t xml:space="preserve">take you directly </w:t>
      </w:r>
      <w:r w:rsidRPr="00A55F47">
        <w:rPr>
          <w:rFonts w:ascii="Times New Roman" w:eastAsia="Times New Roman" w:hAnsi="Times New Roman" w:cs="Times New Roman"/>
          <w:color w:val="000000"/>
          <w:sz w:val="28"/>
          <w:szCs w:val="28"/>
          <w:highlight w:val="green"/>
          <w:lang w:eastAsia="en-IN"/>
        </w:rPr>
        <w:t xml:space="preserve">to other pages </w:t>
      </w:r>
      <w:r w:rsidRPr="00F859C4">
        <w:rPr>
          <w:rFonts w:ascii="Times New Roman" w:eastAsia="Times New Roman" w:hAnsi="Times New Roman" w:cs="Times New Roman"/>
          <w:color w:val="000000"/>
          <w:sz w:val="28"/>
          <w:szCs w:val="28"/>
          <w:highlight w:val="yellow"/>
          <w:lang w:eastAsia="en-IN"/>
        </w:rPr>
        <w:t xml:space="preserve">and even </w:t>
      </w:r>
      <w:r w:rsidRPr="00F859C4">
        <w:rPr>
          <w:rFonts w:ascii="Times New Roman" w:eastAsia="Times New Roman" w:hAnsi="Times New Roman" w:cs="Times New Roman"/>
          <w:color w:val="000000"/>
          <w:sz w:val="28"/>
          <w:szCs w:val="28"/>
          <w:highlight w:val="green"/>
          <w:lang w:eastAsia="en-IN"/>
        </w:rPr>
        <w:t>specific parts of a given page</w:t>
      </w:r>
      <w:r w:rsidRPr="00D11225">
        <w:rPr>
          <w:rFonts w:ascii="Times New Roman" w:eastAsia="Times New Roman" w:hAnsi="Times New Roman" w:cs="Times New Roman"/>
          <w:color w:val="000000"/>
          <w:sz w:val="28"/>
          <w:szCs w:val="28"/>
          <w:lang w:eastAsia="en-IN"/>
        </w:rPr>
        <w:t>. These links are known as hyperlinks.</w:t>
      </w:r>
    </w:p>
    <w:p w14:paraId="6C4905B3" w14:textId="77777777" w:rsidR="00224B73" w:rsidRPr="00D11225" w:rsidRDefault="00224B73" w:rsidP="00224B73">
      <w:pPr>
        <w:spacing w:after="144" w:line="360" w:lineRule="atLeast"/>
        <w:ind w:left="48"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Hyperlinks allow visitors to navigate between Web sites by clicking on words, phrases, and images. Thus you can create </w:t>
      </w:r>
      <w:r w:rsidRPr="00F859C4">
        <w:rPr>
          <w:rFonts w:ascii="Times New Roman" w:eastAsia="Times New Roman" w:hAnsi="Times New Roman" w:cs="Times New Roman"/>
          <w:color w:val="000000"/>
          <w:sz w:val="28"/>
          <w:szCs w:val="28"/>
          <w:highlight w:val="green"/>
          <w:lang w:eastAsia="en-IN"/>
        </w:rPr>
        <w:t>hyperlinks using text or images available on a webpage.</w:t>
      </w:r>
    </w:p>
    <w:p w14:paraId="486CA1B8" w14:textId="77777777" w:rsidR="009E1EC8" w:rsidRPr="00D11225" w:rsidRDefault="009E1EC8" w:rsidP="009E1EC8">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Linking Documents</w:t>
      </w:r>
    </w:p>
    <w:p w14:paraId="0A84F17B" w14:textId="77777777" w:rsidR="009E1EC8" w:rsidRPr="00D11225" w:rsidRDefault="009E1EC8" w:rsidP="009E1EC8">
      <w:pPr>
        <w:pStyle w:val="NormalWeb"/>
        <w:numPr>
          <w:ilvl w:val="0"/>
          <w:numId w:val="11"/>
        </w:numPr>
        <w:spacing w:before="0" w:beforeAutospacing="0" w:after="144" w:afterAutospacing="0" w:line="360" w:lineRule="atLeast"/>
        <w:ind w:right="48"/>
        <w:jc w:val="both"/>
        <w:rPr>
          <w:color w:val="000000"/>
          <w:sz w:val="28"/>
          <w:szCs w:val="28"/>
        </w:rPr>
      </w:pPr>
      <w:r w:rsidRPr="00D11225">
        <w:rPr>
          <w:color w:val="000000"/>
          <w:sz w:val="28"/>
          <w:szCs w:val="28"/>
        </w:rPr>
        <w:t xml:space="preserve">A link is specified </w:t>
      </w:r>
      <w:r w:rsidRPr="00F859C4">
        <w:rPr>
          <w:color w:val="000000"/>
          <w:sz w:val="28"/>
          <w:szCs w:val="28"/>
          <w:highlight w:val="yellow"/>
        </w:rPr>
        <w:t>using HTML tag &lt;a&gt;.</w:t>
      </w:r>
      <w:r w:rsidRPr="00D11225">
        <w:rPr>
          <w:color w:val="000000"/>
          <w:sz w:val="28"/>
          <w:szCs w:val="28"/>
        </w:rPr>
        <w:t xml:space="preserve"> </w:t>
      </w:r>
    </w:p>
    <w:p w14:paraId="2930A2CC" w14:textId="77777777" w:rsidR="009E1EC8" w:rsidRPr="00D11225" w:rsidRDefault="009E1EC8" w:rsidP="009E1EC8">
      <w:pPr>
        <w:pStyle w:val="NormalWeb"/>
        <w:numPr>
          <w:ilvl w:val="0"/>
          <w:numId w:val="11"/>
        </w:numPr>
        <w:spacing w:before="0" w:beforeAutospacing="0" w:after="144" w:afterAutospacing="0" w:line="360" w:lineRule="atLeast"/>
        <w:ind w:right="48"/>
        <w:jc w:val="both"/>
        <w:rPr>
          <w:color w:val="000000"/>
          <w:sz w:val="28"/>
          <w:szCs w:val="28"/>
        </w:rPr>
      </w:pPr>
      <w:r w:rsidRPr="00D11225">
        <w:rPr>
          <w:color w:val="000000"/>
          <w:sz w:val="28"/>
          <w:szCs w:val="28"/>
        </w:rPr>
        <w:lastRenderedPageBreak/>
        <w:t>This tag is called </w:t>
      </w:r>
      <w:r w:rsidRPr="00D11225">
        <w:rPr>
          <w:b/>
          <w:bCs/>
          <w:color w:val="000000"/>
          <w:sz w:val="28"/>
          <w:szCs w:val="28"/>
        </w:rPr>
        <w:t>anchor tag</w:t>
      </w:r>
      <w:r w:rsidRPr="00D11225">
        <w:rPr>
          <w:color w:val="000000"/>
          <w:sz w:val="28"/>
          <w:szCs w:val="28"/>
        </w:rPr>
        <w:t xml:space="preserve"> and </w:t>
      </w:r>
      <w:r w:rsidRPr="00F859C4">
        <w:rPr>
          <w:color w:val="000000"/>
          <w:sz w:val="28"/>
          <w:szCs w:val="28"/>
          <w:highlight w:val="green"/>
        </w:rPr>
        <w:t>anything between</w:t>
      </w:r>
      <w:r w:rsidRPr="00D11225">
        <w:rPr>
          <w:color w:val="000000"/>
          <w:sz w:val="28"/>
          <w:szCs w:val="28"/>
        </w:rPr>
        <w:t xml:space="preserve"> the </w:t>
      </w:r>
      <w:r w:rsidRPr="00A55F47">
        <w:rPr>
          <w:color w:val="000000"/>
          <w:sz w:val="28"/>
          <w:szCs w:val="28"/>
          <w:highlight w:val="green"/>
        </w:rPr>
        <w:t>opening &lt;a&gt; tag</w:t>
      </w:r>
      <w:r w:rsidRPr="00D11225">
        <w:rPr>
          <w:color w:val="000000"/>
          <w:sz w:val="28"/>
          <w:szCs w:val="28"/>
        </w:rPr>
        <w:t xml:space="preserve"> and the </w:t>
      </w:r>
      <w:r w:rsidRPr="00A55F47">
        <w:rPr>
          <w:color w:val="000000"/>
          <w:sz w:val="28"/>
          <w:szCs w:val="28"/>
          <w:highlight w:val="green"/>
        </w:rPr>
        <w:t>closing &lt;/a&gt;</w:t>
      </w:r>
      <w:r w:rsidRPr="00D11225">
        <w:rPr>
          <w:color w:val="000000"/>
          <w:sz w:val="28"/>
          <w:szCs w:val="28"/>
        </w:rPr>
        <w:t xml:space="preserve"> </w:t>
      </w:r>
      <w:r w:rsidRPr="00F859C4">
        <w:rPr>
          <w:color w:val="000000"/>
          <w:sz w:val="28"/>
          <w:szCs w:val="28"/>
          <w:highlight w:val="yellow"/>
        </w:rPr>
        <w:t>tag becomes part of the link</w:t>
      </w:r>
      <w:r w:rsidRPr="00D11225">
        <w:rPr>
          <w:color w:val="000000"/>
          <w:sz w:val="28"/>
          <w:szCs w:val="28"/>
        </w:rPr>
        <w:t xml:space="preserve"> and </w:t>
      </w:r>
      <w:r w:rsidRPr="00F859C4">
        <w:rPr>
          <w:color w:val="000000"/>
          <w:sz w:val="28"/>
          <w:szCs w:val="28"/>
          <w:highlight w:val="yellow"/>
        </w:rPr>
        <w:t>a user can click that part to reach to the linked document</w:t>
      </w:r>
      <w:r w:rsidRPr="00D11225">
        <w:rPr>
          <w:color w:val="000000"/>
          <w:sz w:val="28"/>
          <w:szCs w:val="28"/>
        </w:rPr>
        <w:t xml:space="preserve">. </w:t>
      </w:r>
    </w:p>
    <w:p w14:paraId="49E23EE8" w14:textId="77777777" w:rsidR="009E1EC8" w:rsidRPr="00D11225" w:rsidRDefault="009E1EC8" w:rsidP="009E1EC8">
      <w:pPr>
        <w:pStyle w:val="NormalWeb"/>
        <w:numPr>
          <w:ilvl w:val="0"/>
          <w:numId w:val="11"/>
        </w:numPr>
        <w:spacing w:before="0" w:beforeAutospacing="0" w:after="144" w:afterAutospacing="0" w:line="360" w:lineRule="atLeast"/>
        <w:ind w:right="48"/>
        <w:jc w:val="both"/>
        <w:rPr>
          <w:color w:val="000000"/>
          <w:sz w:val="28"/>
          <w:szCs w:val="28"/>
        </w:rPr>
      </w:pPr>
      <w:r w:rsidRPr="00D11225">
        <w:rPr>
          <w:color w:val="000000"/>
          <w:sz w:val="28"/>
          <w:szCs w:val="28"/>
        </w:rPr>
        <w:t>Following is the simple syntax to use &lt;a&gt; tag.</w:t>
      </w:r>
    </w:p>
    <w:p w14:paraId="0794191C" w14:textId="77777777" w:rsidR="009E1EC8" w:rsidRPr="00D11225" w:rsidRDefault="009E1EC8" w:rsidP="009E1EC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D11225">
        <w:rPr>
          <w:rFonts w:ascii="Times New Roman" w:hAnsi="Times New Roman" w:cs="Times New Roman"/>
          <w:color w:val="313131"/>
          <w:sz w:val="28"/>
          <w:szCs w:val="28"/>
        </w:rPr>
        <w:t xml:space="preserve">&lt;a href = "Document URL" ... attributes-list&gt;Link Text&lt;/a&gt; </w:t>
      </w:r>
    </w:p>
    <w:p w14:paraId="5793FDF1" w14:textId="77777777" w:rsidR="009E1EC8" w:rsidRPr="00D11225" w:rsidRDefault="009E1EC8" w:rsidP="009E1EC8">
      <w:pPr>
        <w:pStyle w:val="Heading3"/>
        <w:spacing w:before="48" w:after="48" w:line="360" w:lineRule="atLeast"/>
        <w:ind w:right="48"/>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p>
    <w:p w14:paraId="6381FE49" w14:textId="77777777" w:rsidR="00224B73" w:rsidRPr="00D11225" w:rsidRDefault="002E5F74" w:rsidP="00224B73">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Let's try following example which links http://www.tutorialspoint.com at your page </w:t>
      </w:r>
      <w:r w:rsidR="001B59E5" w:rsidRPr="00D11225">
        <w:rPr>
          <w:rFonts w:ascii="Times New Roman" w:hAnsi="Times New Roman" w:cs="Times New Roman"/>
          <w:color w:val="000000"/>
          <w:sz w:val="28"/>
          <w:szCs w:val="28"/>
          <w:shd w:val="clear" w:color="auto" w:fill="FFFFFF"/>
        </w:rPr>
        <w:t>–</w:t>
      </w:r>
    </w:p>
    <w:p w14:paraId="0D051A67"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7F0055"/>
          <w:sz w:val="28"/>
          <w:szCs w:val="28"/>
          <w:lang w:eastAsia="en-IN"/>
        </w:rPr>
        <w:t>&lt;!DOCTYPE html&gt;</w:t>
      </w:r>
    </w:p>
    <w:p w14:paraId="17D299C4"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0561BE76"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11D46892"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&lt;title&gt;</w:t>
      </w:r>
      <w:r w:rsidRPr="00D11225">
        <w:rPr>
          <w:rFonts w:ascii="Times New Roman" w:eastAsia="Times New Roman" w:hAnsi="Times New Roman" w:cs="Times New Roman"/>
          <w:color w:val="313131"/>
          <w:sz w:val="28"/>
          <w:szCs w:val="28"/>
          <w:lang w:eastAsia="en-IN"/>
        </w:rPr>
        <w:t>Hyperlink Example</w:t>
      </w:r>
      <w:r w:rsidRPr="00D11225">
        <w:rPr>
          <w:rFonts w:ascii="Times New Roman" w:eastAsia="Times New Roman" w:hAnsi="Times New Roman" w:cs="Times New Roman"/>
          <w:color w:val="000088"/>
          <w:sz w:val="28"/>
          <w:szCs w:val="28"/>
          <w:lang w:eastAsia="en-IN"/>
        </w:rPr>
        <w:t>&lt;/title&gt;</w:t>
      </w:r>
    </w:p>
    <w:p w14:paraId="1CBC6941"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031EAFA5"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&lt;body&gt;</w:t>
      </w:r>
    </w:p>
    <w:p w14:paraId="4B44F5ED"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&lt;p&gt;</w:t>
      </w:r>
      <w:r w:rsidRPr="00D11225">
        <w:rPr>
          <w:rFonts w:ascii="Times New Roman" w:eastAsia="Times New Roman" w:hAnsi="Times New Roman" w:cs="Times New Roman"/>
          <w:color w:val="313131"/>
          <w:sz w:val="28"/>
          <w:szCs w:val="28"/>
          <w:lang w:eastAsia="en-IN"/>
        </w:rPr>
        <w:t>Click following link</w:t>
      </w:r>
      <w:r w:rsidRPr="00D11225">
        <w:rPr>
          <w:rFonts w:ascii="Times New Roman" w:eastAsia="Times New Roman" w:hAnsi="Times New Roman" w:cs="Times New Roman"/>
          <w:color w:val="000088"/>
          <w:sz w:val="28"/>
          <w:szCs w:val="28"/>
          <w:lang w:eastAsia="en-IN"/>
        </w:rPr>
        <w:t>&lt;/p&gt;</w:t>
      </w:r>
    </w:p>
    <w:p w14:paraId="2F9B6CA7"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&lt;a</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7F0055"/>
          <w:sz w:val="28"/>
          <w:szCs w:val="28"/>
          <w:lang w:eastAsia="en-IN"/>
        </w:rPr>
        <w:t>href</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666600"/>
          <w:sz w:val="28"/>
          <w:szCs w:val="28"/>
          <w:lang w:eastAsia="en-IN"/>
        </w:rPr>
        <w:t>=</w:t>
      </w:r>
      <w:r w:rsidRPr="00D11225">
        <w:rPr>
          <w:rFonts w:ascii="Times New Roman" w:eastAsia="Times New Roman" w:hAnsi="Times New Roman" w:cs="Times New Roman"/>
          <w:color w:val="313131"/>
          <w:sz w:val="28"/>
          <w:szCs w:val="28"/>
          <w:lang w:eastAsia="en-IN"/>
        </w:rPr>
        <w:t xml:space="preserve"> </w:t>
      </w:r>
      <w:r w:rsidR="00245246" w:rsidRPr="00D11225">
        <w:rPr>
          <w:rFonts w:ascii="Times New Roman" w:eastAsia="Times New Roman" w:hAnsi="Times New Roman" w:cs="Times New Roman"/>
          <w:color w:val="008800"/>
          <w:sz w:val="28"/>
          <w:szCs w:val="28"/>
          <w:lang w:eastAsia="en-IN"/>
        </w:rPr>
        <w:t>"https://www.google</w:t>
      </w:r>
      <w:r w:rsidRPr="00D11225">
        <w:rPr>
          <w:rFonts w:ascii="Times New Roman" w:eastAsia="Times New Roman" w:hAnsi="Times New Roman" w:cs="Times New Roman"/>
          <w:color w:val="008800"/>
          <w:sz w:val="28"/>
          <w:szCs w:val="28"/>
          <w:lang w:eastAsia="en-IN"/>
        </w:rPr>
        <w:t>.com"</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7F0055"/>
          <w:sz w:val="28"/>
          <w:szCs w:val="28"/>
          <w:lang w:eastAsia="en-IN"/>
        </w:rPr>
        <w:t>target</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666600"/>
          <w:sz w:val="28"/>
          <w:szCs w:val="28"/>
          <w:lang w:eastAsia="en-IN"/>
        </w:rPr>
        <w:t>=</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8800"/>
          <w:sz w:val="28"/>
          <w:szCs w:val="28"/>
          <w:lang w:eastAsia="en-IN"/>
        </w:rPr>
        <w:t>"_self"</w:t>
      </w:r>
      <w:r w:rsidRPr="00D11225">
        <w:rPr>
          <w:rFonts w:ascii="Times New Roman" w:eastAsia="Times New Roman" w:hAnsi="Times New Roman" w:cs="Times New Roman"/>
          <w:color w:val="000088"/>
          <w:sz w:val="28"/>
          <w:szCs w:val="28"/>
          <w:lang w:eastAsia="en-IN"/>
        </w:rPr>
        <w:t>&gt;</w:t>
      </w:r>
      <w:r w:rsidR="00245246" w:rsidRPr="00D11225">
        <w:rPr>
          <w:rFonts w:ascii="Times New Roman" w:eastAsia="Times New Roman" w:hAnsi="Times New Roman" w:cs="Times New Roman"/>
          <w:color w:val="313131"/>
          <w:sz w:val="28"/>
          <w:szCs w:val="28"/>
          <w:lang w:eastAsia="en-IN"/>
        </w:rPr>
        <w:t>Google Page</w:t>
      </w:r>
      <w:r w:rsidRPr="00D11225">
        <w:rPr>
          <w:rFonts w:ascii="Times New Roman" w:eastAsia="Times New Roman" w:hAnsi="Times New Roman" w:cs="Times New Roman"/>
          <w:color w:val="000088"/>
          <w:sz w:val="28"/>
          <w:szCs w:val="28"/>
          <w:lang w:eastAsia="en-IN"/>
        </w:rPr>
        <w:t>&lt;/a&gt;</w:t>
      </w:r>
    </w:p>
    <w:p w14:paraId="78A40E31"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&lt;/body&gt;</w:t>
      </w:r>
      <w:r w:rsidRPr="00D11225">
        <w:rPr>
          <w:rFonts w:ascii="Times New Roman" w:eastAsia="Times New Roman" w:hAnsi="Times New Roman" w:cs="Times New Roman"/>
          <w:color w:val="313131"/>
          <w:sz w:val="28"/>
          <w:szCs w:val="28"/>
          <w:lang w:eastAsia="en-IN"/>
        </w:rPr>
        <w:tab/>
      </w:r>
    </w:p>
    <w:p w14:paraId="48C17199" w14:textId="77777777" w:rsidR="001B59E5" w:rsidRPr="00D11225" w:rsidRDefault="001B59E5" w:rsidP="001B59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402FE7E7" w14:textId="77777777" w:rsidR="0069750B" w:rsidRPr="00D11225" w:rsidRDefault="0069750B" w:rsidP="0069750B">
      <w:pPr>
        <w:rPr>
          <w:rFonts w:ascii="Times New Roman" w:hAnsi="Times New Roman" w:cs="Times New Roman"/>
          <w:b/>
          <w:sz w:val="28"/>
          <w:szCs w:val="28"/>
          <w:u w:val="single"/>
        </w:rPr>
      </w:pPr>
      <w:r w:rsidRPr="00D11225">
        <w:rPr>
          <w:rFonts w:ascii="Times New Roman" w:hAnsi="Times New Roman" w:cs="Times New Roman"/>
          <w:b/>
          <w:sz w:val="28"/>
          <w:szCs w:val="28"/>
          <w:u w:val="single"/>
        </w:rPr>
        <w:t>Href Attribute</w:t>
      </w:r>
    </w:p>
    <w:p w14:paraId="08E06349" w14:textId="77777777" w:rsidR="0069750B" w:rsidRPr="00D11225" w:rsidRDefault="0069750B" w:rsidP="0069750B">
      <w:pPr>
        <w:pStyle w:val="ListParagraph"/>
        <w:numPr>
          <w:ilvl w:val="0"/>
          <w:numId w:val="12"/>
        </w:numPr>
        <w:jc w:val="both"/>
        <w:rPr>
          <w:rFonts w:ascii="Times New Roman" w:hAnsi="Times New Roman" w:cs="Times New Roman"/>
          <w:sz w:val="28"/>
          <w:szCs w:val="28"/>
        </w:rPr>
      </w:pPr>
      <w:r w:rsidRPr="00D11225">
        <w:rPr>
          <w:rFonts w:ascii="Times New Roman" w:hAnsi="Times New Roman" w:cs="Times New Roman"/>
          <w:sz w:val="28"/>
          <w:szCs w:val="28"/>
        </w:rPr>
        <w:t xml:space="preserve">The </w:t>
      </w:r>
      <w:r w:rsidRPr="00F859C4">
        <w:rPr>
          <w:rFonts w:ascii="Times New Roman" w:hAnsi="Times New Roman" w:cs="Times New Roman"/>
          <w:sz w:val="28"/>
          <w:szCs w:val="28"/>
          <w:highlight w:val="yellow"/>
        </w:rPr>
        <w:t>href attribute specifies the</w:t>
      </w:r>
      <w:r w:rsidR="0076236B" w:rsidRPr="00F859C4">
        <w:rPr>
          <w:rFonts w:ascii="Times New Roman" w:hAnsi="Times New Roman" w:cs="Times New Roman"/>
          <w:sz w:val="28"/>
          <w:szCs w:val="28"/>
          <w:highlight w:val="yellow"/>
        </w:rPr>
        <w:t xml:space="preserve"> destination address</w:t>
      </w:r>
      <w:r w:rsidR="0076236B" w:rsidRPr="00D11225">
        <w:rPr>
          <w:rFonts w:ascii="Times New Roman" w:hAnsi="Times New Roman" w:cs="Times New Roman"/>
          <w:sz w:val="28"/>
          <w:szCs w:val="28"/>
        </w:rPr>
        <w:t xml:space="preserve"> (https://www.google.com</w:t>
      </w:r>
      <w:r w:rsidRPr="00D11225">
        <w:rPr>
          <w:rFonts w:ascii="Times New Roman" w:hAnsi="Times New Roman" w:cs="Times New Roman"/>
          <w:sz w:val="28"/>
          <w:szCs w:val="28"/>
        </w:rPr>
        <w:t>) of the link.</w:t>
      </w:r>
    </w:p>
    <w:p w14:paraId="234D9D3F" w14:textId="77777777" w:rsidR="001B59E5" w:rsidRPr="00D11225" w:rsidRDefault="0069750B" w:rsidP="0069750B">
      <w:pPr>
        <w:pStyle w:val="ListParagraph"/>
        <w:numPr>
          <w:ilvl w:val="0"/>
          <w:numId w:val="12"/>
        </w:numPr>
        <w:rPr>
          <w:rFonts w:ascii="Times New Roman" w:hAnsi="Times New Roman" w:cs="Times New Roman"/>
          <w:sz w:val="28"/>
          <w:szCs w:val="28"/>
        </w:rPr>
      </w:pPr>
      <w:r w:rsidRPr="00D11225">
        <w:rPr>
          <w:rFonts w:ascii="Times New Roman" w:hAnsi="Times New Roman" w:cs="Times New Roman"/>
          <w:sz w:val="28"/>
          <w:szCs w:val="28"/>
        </w:rPr>
        <w:t>The link text is the visibl</w:t>
      </w:r>
      <w:r w:rsidR="000D28A2" w:rsidRPr="00D11225">
        <w:rPr>
          <w:rFonts w:ascii="Times New Roman" w:hAnsi="Times New Roman" w:cs="Times New Roman"/>
          <w:sz w:val="28"/>
          <w:szCs w:val="28"/>
        </w:rPr>
        <w:t xml:space="preserve">e part </w:t>
      </w:r>
      <w:r w:rsidRPr="00D11225">
        <w:rPr>
          <w:rFonts w:ascii="Times New Roman" w:hAnsi="Times New Roman" w:cs="Times New Roman"/>
          <w:sz w:val="28"/>
          <w:szCs w:val="28"/>
        </w:rPr>
        <w:t>.</w:t>
      </w:r>
    </w:p>
    <w:p w14:paraId="7396366D" w14:textId="77777777" w:rsidR="00EE3D19" w:rsidRPr="00D11225" w:rsidRDefault="00196AF9" w:rsidP="0069750B">
      <w:pPr>
        <w:pStyle w:val="Heading2"/>
        <w:spacing w:before="48" w:after="48" w:line="360" w:lineRule="atLeast"/>
        <w:ind w:right="48"/>
        <w:rPr>
          <w:rFonts w:ascii="Times New Roman" w:hAnsi="Times New Roman" w:cs="Times New Roman"/>
          <w:bCs w:val="0"/>
          <w:color w:val="121214"/>
          <w:spacing w:val="-15"/>
          <w:sz w:val="28"/>
          <w:szCs w:val="28"/>
          <w:u w:val="single"/>
        </w:rPr>
      </w:pPr>
      <w:r w:rsidRPr="00F859C4">
        <w:rPr>
          <w:rFonts w:ascii="Times New Roman" w:hAnsi="Times New Roman" w:cs="Times New Roman"/>
          <w:bCs w:val="0"/>
          <w:color w:val="121214"/>
          <w:spacing w:val="-15"/>
          <w:sz w:val="28"/>
          <w:szCs w:val="28"/>
          <w:highlight w:val="yellow"/>
          <w:u w:val="single"/>
        </w:rPr>
        <w:t>The target Attribute</w:t>
      </w:r>
    </w:p>
    <w:p w14:paraId="64B2EACF" w14:textId="77777777" w:rsidR="00196AF9" w:rsidRPr="00D11225" w:rsidRDefault="00196AF9" w:rsidP="00EE3D19">
      <w:pPr>
        <w:pStyle w:val="Heading2"/>
        <w:spacing w:before="48" w:after="48" w:line="360" w:lineRule="atLeast"/>
        <w:ind w:right="48"/>
        <w:rPr>
          <w:rFonts w:ascii="Times New Roman" w:hAnsi="Times New Roman" w:cs="Times New Roman"/>
          <w:b w:val="0"/>
          <w:bCs w:val="0"/>
          <w:color w:val="121214"/>
          <w:spacing w:val="-15"/>
          <w:sz w:val="28"/>
          <w:szCs w:val="28"/>
        </w:rPr>
      </w:pPr>
      <w:r w:rsidRPr="00D11225">
        <w:rPr>
          <w:rFonts w:ascii="Times New Roman" w:hAnsi="Times New Roman" w:cs="Times New Roman"/>
          <w:color w:val="000000"/>
          <w:sz w:val="28"/>
          <w:szCs w:val="28"/>
        </w:rPr>
        <w:t>This attribute is used to specify the location where linked document is opened. Following are the possible options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4"/>
        <w:gridCol w:w="7976"/>
      </w:tblGrid>
      <w:tr w:rsidR="00196AF9" w:rsidRPr="00D11225" w14:paraId="0C9BF82B"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E6E0BD" w14:textId="77777777" w:rsidR="00196AF9" w:rsidRPr="00D11225" w:rsidRDefault="00196AF9">
            <w:pPr>
              <w:spacing w:after="27"/>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488ED3" w14:textId="77777777" w:rsidR="00196AF9" w:rsidRPr="00D11225" w:rsidRDefault="00196AF9">
            <w:pPr>
              <w:spacing w:after="27"/>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Option &amp; Description</w:t>
            </w:r>
          </w:p>
        </w:tc>
      </w:tr>
      <w:tr w:rsidR="00196AF9" w:rsidRPr="00D11225" w14:paraId="5D16219A"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C2FFC" w14:textId="77777777" w:rsidR="00196AF9" w:rsidRPr="00D11225" w:rsidRDefault="00196AF9">
            <w:pPr>
              <w:spacing w:after="27"/>
              <w:rPr>
                <w:rFonts w:ascii="Times New Roman" w:hAnsi="Times New Roman" w:cs="Times New Roman"/>
                <w:color w:val="313131"/>
                <w:sz w:val="28"/>
                <w:szCs w:val="28"/>
              </w:rPr>
            </w:pPr>
            <w:r w:rsidRPr="00D11225">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9B062"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b/>
                <w:bCs/>
                <w:color w:val="000000"/>
                <w:sz w:val="28"/>
                <w:szCs w:val="28"/>
                <w:highlight w:val="yellow"/>
              </w:rPr>
              <w:t>_blank</w:t>
            </w:r>
          </w:p>
          <w:p w14:paraId="039097A4"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color w:val="000000"/>
                <w:sz w:val="28"/>
                <w:szCs w:val="28"/>
                <w:highlight w:val="yellow"/>
              </w:rPr>
              <w:t>Opens the linked document in a new window or tab.</w:t>
            </w:r>
          </w:p>
        </w:tc>
      </w:tr>
      <w:tr w:rsidR="00196AF9" w:rsidRPr="00D11225" w14:paraId="7814B1E9"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40589" w14:textId="77777777" w:rsidR="00196AF9" w:rsidRPr="00D11225" w:rsidRDefault="00196AF9">
            <w:pPr>
              <w:spacing w:after="18"/>
              <w:rPr>
                <w:rFonts w:ascii="Times New Roman" w:hAnsi="Times New Roman" w:cs="Times New Roman"/>
                <w:color w:val="313131"/>
                <w:sz w:val="28"/>
                <w:szCs w:val="28"/>
              </w:rPr>
            </w:pPr>
            <w:r w:rsidRPr="00D11225">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52485"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b/>
                <w:bCs/>
                <w:color w:val="000000"/>
                <w:sz w:val="28"/>
                <w:szCs w:val="28"/>
                <w:highlight w:val="yellow"/>
              </w:rPr>
              <w:t>_self</w:t>
            </w:r>
          </w:p>
          <w:p w14:paraId="17F6F4A9" w14:textId="77777777" w:rsidR="00196AF9" w:rsidRPr="00D11225" w:rsidRDefault="00196AF9">
            <w:pPr>
              <w:pStyle w:val="NormalWeb"/>
              <w:spacing w:before="0" w:beforeAutospacing="0" w:after="12" w:afterAutospacing="0" w:line="360" w:lineRule="atLeast"/>
              <w:ind w:left="3" w:right="3"/>
              <w:jc w:val="both"/>
              <w:rPr>
                <w:color w:val="000000"/>
                <w:sz w:val="28"/>
                <w:szCs w:val="28"/>
              </w:rPr>
            </w:pPr>
            <w:r w:rsidRPr="00F859C4">
              <w:rPr>
                <w:color w:val="000000"/>
                <w:sz w:val="28"/>
                <w:szCs w:val="28"/>
                <w:highlight w:val="yellow"/>
              </w:rPr>
              <w:t>Opens the linked document in the same frame.</w:t>
            </w:r>
          </w:p>
        </w:tc>
      </w:tr>
      <w:tr w:rsidR="00196AF9" w:rsidRPr="00D11225" w14:paraId="1C629C72"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A3287" w14:textId="77777777" w:rsidR="00196AF9" w:rsidRPr="00D11225" w:rsidRDefault="00196AF9">
            <w:pPr>
              <w:spacing w:after="18"/>
              <w:rPr>
                <w:rFonts w:ascii="Times New Roman" w:hAnsi="Times New Roman" w:cs="Times New Roman"/>
                <w:color w:val="313131"/>
                <w:sz w:val="28"/>
                <w:szCs w:val="28"/>
              </w:rPr>
            </w:pPr>
            <w:r w:rsidRPr="00D11225">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13AB0"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b/>
                <w:bCs/>
                <w:color w:val="000000"/>
                <w:sz w:val="28"/>
                <w:szCs w:val="28"/>
                <w:highlight w:val="yellow"/>
              </w:rPr>
              <w:t>_parent</w:t>
            </w:r>
          </w:p>
          <w:p w14:paraId="53E53D04" w14:textId="77777777" w:rsidR="00196AF9" w:rsidRPr="00D11225" w:rsidRDefault="00196AF9">
            <w:pPr>
              <w:pStyle w:val="NormalWeb"/>
              <w:spacing w:before="0" w:beforeAutospacing="0" w:after="12" w:afterAutospacing="0" w:line="360" w:lineRule="atLeast"/>
              <w:ind w:left="3" w:right="3"/>
              <w:jc w:val="both"/>
              <w:rPr>
                <w:color w:val="000000"/>
                <w:sz w:val="28"/>
                <w:szCs w:val="28"/>
              </w:rPr>
            </w:pPr>
            <w:r w:rsidRPr="00F859C4">
              <w:rPr>
                <w:color w:val="000000"/>
                <w:sz w:val="28"/>
                <w:szCs w:val="28"/>
                <w:highlight w:val="yellow"/>
              </w:rPr>
              <w:t>Opens the linked document in the parent frame</w:t>
            </w:r>
            <w:r w:rsidRPr="00D11225">
              <w:rPr>
                <w:color w:val="000000"/>
                <w:sz w:val="28"/>
                <w:szCs w:val="28"/>
              </w:rPr>
              <w:t>.</w:t>
            </w:r>
          </w:p>
        </w:tc>
      </w:tr>
      <w:tr w:rsidR="00196AF9" w:rsidRPr="00D11225" w14:paraId="3DD9C3AB"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87AAA" w14:textId="77777777" w:rsidR="00196AF9" w:rsidRPr="00D11225" w:rsidRDefault="00196AF9">
            <w:pPr>
              <w:spacing w:after="18"/>
              <w:rPr>
                <w:rFonts w:ascii="Times New Roman" w:hAnsi="Times New Roman" w:cs="Times New Roman"/>
                <w:color w:val="313131"/>
                <w:sz w:val="28"/>
                <w:szCs w:val="28"/>
              </w:rPr>
            </w:pPr>
            <w:r w:rsidRPr="00D11225">
              <w:rPr>
                <w:rFonts w:ascii="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6768A"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b/>
                <w:bCs/>
                <w:color w:val="000000"/>
                <w:sz w:val="28"/>
                <w:szCs w:val="28"/>
                <w:highlight w:val="yellow"/>
              </w:rPr>
              <w:t>_top</w:t>
            </w:r>
          </w:p>
          <w:p w14:paraId="4A9E8178"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color w:val="000000"/>
                <w:sz w:val="28"/>
                <w:szCs w:val="28"/>
                <w:highlight w:val="yellow"/>
              </w:rPr>
              <w:t>Opens the linked document in the full body of the window.</w:t>
            </w:r>
          </w:p>
        </w:tc>
      </w:tr>
      <w:tr w:rsidR="00196AF9" w:rsidRPr="00D11225" w14:paraId="17BB2357" w14:textId="77777777" w:rsidTr="00196A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44040" w14:textId="77777777" w:rsidR="00196AF9" w:rsidRPr="00D11225" w:rsidRDefault="00196AF9">
            <w:pPr>
              <w:spacing w:after="18"/>
              <w:rPr>
                <w:rFonts w:ascii="Times New Roman" w:hAnsi="Times New Roman" w:cs="Times New Roman"/>
                <w:color w:val="313131"/>
                <w:sz w:val="28"/>
                <w:szCs w:val="28"/>
              </w:rPr>
            </w:pPr>
            <w:r w:rsidRPr="00D11225">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BBE0" w14:textId="77777777" w:rsidR="00196AF9" w:rsidRPr="00F859C4" w:rsidRDefault="00837E81">
            <w:pPr>
              <w:pStyle w:val="NormalWeb"/>
              <w:spacing w:before="0" w:beforeAutospacing="0" w:after="12" w:afterAutospacing="0" w:line="360" w:lineRule="atLeast"/>
              <w:ind w:left="3" w:right="3"/>
              <w:jc w:val="both"/>
              <w:rPr>
                <w:color w:val="000000"/>
                <w:sz w:val="28"/>
                <w:szCs w:val="28"/>
                <w:highlight w:val="yellow"/>
              </w:rPr>
            </w:pPr>
            <w:r w:rsidRPr="00F859C4">
              <w:rPr>
                <w:b/>
                <w:bCs/>
                <w:color w:val="000000"/>
                <w:sz w:val="28"/>
                <w:szCs w:val="28"/>
                <w:highlight w:val="yellow"/>
              </w:rPr>
              <w:t>T</w:t>
            </w:r>
            <w:r w:rsidR="00196AF9" w:rsidRPr="00F859C4">
              <w:rPr>
                <w:b/>
                <w:bCs/>
                <w:color w:val="000000"/>
                <w:sz w:val="28"/>
                <w:szCs w:val="28"/>
                <w:highlight w:val="yellow"/>
              </w:rPr>
              <w:t>argetframe</w:t>
            </w:r>
          </w:p>
          <w:p w14:paraId="5AE17E67" w14:textId="77777777" w:rsidR="00196AF9" w:rsidRPr="00F859C4" w:rsidRDefault="00196AF9">
            <w:pPr>
              <w:pStyle w:val="NormalWeb"/>
              <w:spacing w:before="0" w:beforeAutospacing="0" w:after="12" w:afterAutospacing="0" w:line="360" w:lineRule="atLeast"/>
              <w:ind w:left="3" w:right="3"/>
              <w:jc w:val="both"/>
              <w:rPr>
                <w:color w:val="000000"/>
                <w:sz w:val="28"/>
                <w:szCs w:val="28"/>
                <w:highlight w:val="yellow"/>
              </w:rPr>
            </w:pPr>
            <w:r w:rsidRPr="00F859C4">
              <w:rPr>
                <w:color w:val="000000"/>
                <w:sz w:val="28"/>
                <w:szCs w:val="28"/>
                <w:highlight w:val="yellow"/>
              </w:rPr>
              <w:t>Opens the linked document in a named </w:t>
            </w:r>
            <w:r w:rsidRPr="00F859C4">
              <w:rPr>
                <w:i/>
                <w:iCs/>
                <w:color w:val="000000"/>
                <w:sz w:val="28"/>
                <w:szCs w:val="28"/>
                <w:highlight w:val="yellow"/>
              </w:rPr>
              <w:t>targetframe</w:t>
            </w:r>
            <w:r w:rsidRPr="00F859C4">
              <w:rPr>
                <w:color w:val="000000"/>
                <w:sz w:val="28"/>
                <w:szCs w:val="28"/>
                <w:highlight w:val="yellow"/>
              </w:rPr>
              <w:t>.</w:t>
            </w:r>
          </w:p>
        </w:tc>
      </w:tr>
    </w:tbl>
    <w:p w14:paraId="014785FE" w14:textId="77777777" w:rsidR="003D7671" w:rsidRPr="00D11225" w:rsidRDefault="003D7671" w:rsidP="003D7671">
      <w:pPr>
        <w:spacing w:after="144" w:line="360" w:lineRule="atLeast"/>
        <w:ind w:left="48" w:right="48"/>
        <w:jc w:val="both"/>
        <w:rPr>
          <w:rFonts w:ascii="Times New Roman" w:eastAsia="Times New Roman" w:hAnsi="Times New Roman" w:cs="Times New Roman"/>
          <w:b/>
          <w:color w:val="000000"/>
          <w:sz w:val="28"/>
          <w:szCs w:val="28"/>
          <w:u w:val="single"/>
          <w:lang w:eastAsia="en-IN"/>
        </w:rPr>
      </w:pPr>
      <w:r w:rsidRPr="00D11225">
        <w:rPr>
          <w:rFonts w:ascii="Times New Roman" w:eastAsia="Times New Roman" w:hAnsi="Times New Roman" w:cs="Times New Roman"/>
          <w:b/>
          <w:color w:val="000000"/>
          <w:sz w:val="28"/>
          <w:szCs w:val="28"/>
          <w:u w:val="single"/>
          <w:lang w:eastAsia="en-IN"/>
        </w:rPr>
        <w:t>Table Tag:</w:t>
      </w:r>
    </w:p>
    <w:p w14:paraId="2FEC1C65" w14:textId="77777777" w:rsidR="003D7671" w:rsidRPr="00D11225" w:rsidRDefault="003D7671" w:rsidP="003D7671">
      <w:pPr>
        <w:pStyle w:val="ListParagraph"/>
        <w:numPr>
          <w:ilvl w:val="0"/>
          <w:numId w:val="13"/>
        </w:num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The </w:t>
      </w:r>
      <w:r w:rsidRPr="00AF513A">
        <w:rPr>
          <w:rFonts w:ascii="Times New Roman" w:eastAsia="Times New Roman" w:hAnsi="Times New Roman" w:cs="Times New Roman"/>
          <w:color w:val="000000"/>
          <w:sz w:val="28"/>
          <w:szCs w:val="28"/>
          <w:highlight w:val="green"/>
          <w:lang w:eastAsia="en-IN"/>
        </w:rPr>
        <w:t>HTML allow</w:t>
      </w:r>
      <w:r w:rsidRPr="00F859C4">
        <w:rPr>
          <w:rFonts w:ascii="Times New Roman" w:eastAsia="Times New Roman" w:hAnsi="Times New Roman" w:cs="Times New Roman"/>
          <w:color w:val="000000"/>
          <w:sz w:val="28"/>
          <w:szCs w:val="28"/>
          <w:highlight w:val="yellow"/>
          <w:lang w:eastAsia="en-IN"/>
        </w:rPr>
        <w:t xml:space="preserve"> web authors </w:t>
      </w:r>
      <w:r w:rsidRPr="00F859C4">
        <w:rPr>
          <w:rFonts w:ascii="Times New Roman" w:eastAsia="Times New Roman" w:hAnsi="Times New Roman" w:cs="Times New Roman"/>
          <w:color w:val="000000"/>
          <w:sz w:val="28"/>
          <w:szCs w:val="28"/>
          <w:highlight w:val="green"/>
          <w:lang w:eastAsia="en-IN"/>
        </w:rPr>
        <w:t>to arrange data</w:t>
      </w:r>
      <w:r w:rsidRPr="00D11225">
        <w:rPr>
          <w:rFonts w:ascii="Times New Roman" w:eastAsia="Times New Roman" w:hAnsi="Times New Roman" w:cs="Times New Roman"/>
          <w:color w:val="000000"/>
          <w:sz w:val="28"/>
          <w:szCs w:val="28"/>
          <w:lang w:eastAsia="en-IN"/>
        </w:rPr>
        <w:t xml:space="preserve"> like </w:t>
      </w:r>
      <w:r w:rsidRPr="00F859C4">
        <w:rPr>
          <w:rFonts w:ascii="Times New Roman" w:eastAsia="Times New Roman" w:hAnsi="Times New Roman" w:cs="Times New Roman"/>
          <w:color w:val="000000"/>
          <w:sz w:val="28"/>
          <w:szCs w:val="28"/>
          <w:highlight w:val="yellow"/>
          <w:lang w:eastAsia="en-IN"/>
        </w:rPr>
        <w:t>text, images, links, other tables, etc</w:t>
      </w:r>
      <w:r w:rsidRPr="00D11225">
        <w:rPr>
          <w:rFonts w:ascii="Times New Roman" w:eastAsia="Times New Roman" w:hAnsi="Times New Roman" w:cs="Times New Roman"/>
          <w:color w:val="000000"/>
          <w:sz w:val="28"/>
          <w:szCs w:val="28"/>
          <w:lang w:eastAsia="en-IN"/>
        </w:rPr>
        <w:t xml:space="preserve">. </w:t>
      </w:r>
    </w:p>
    <w:p w14:paraId="100A0E3C" w14:textId="77777777" w:rsidR="003D7671" w:rsidRPr="00D11225" w:rsidRDefault="003D7671" w:rsidP="003D7671">
      <w:pPr>
        <w:pStyle w:val="ListParagraph"/>
        <w:numPr>
          <w:ilvl w:val="0"/>
          <w:numId w:val="13"/>
        </w:num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To </w:t>
      </w:r>
      <w:r w:rsidRPr="00F859C4">
        <w:rPr>
          <w:rFonts w:ascii="Times New Roman" w:eastAsia="Times New Roman" w:hAnsi="Times New Roman" w:cs="Times New Roman"/>
          <w:color w:val="000000"/>
          <w:sz w:val="28"/>
          <w:szCs w:val="28"/>
          <w:highlight w:val="yellow"/>
          <w:lang w:eastAsia="en-IN"/>
        </w:rPr>
        <w:t xml:space="preserve">arrange the data </w:t>
      </w:r>
      <w:r w:rsidRPr="00F859C4">
        <w:rPr>
          <w:rFonts w:ascii="Times New Roman" w:eastAsia="Times New Roman" w:hAnsi="Times New Roman" w:cs="Times New Roman"/>
          <w:color w:val="000000"/>
          <w:sz w:val="28"/>
          <w:szCs w:val="28"/>
          <w:highlight w:val="green"/>
          <w:lang w:eastAsia="en-IN"/>
        </w:rPr>
        <w:t>into rows and columns</w:t>
      </w:r>
      <w:r w:rsidRPr="00D11225">
        <w:rPr>
          <w:rFonts w:ascii="Times New Roman" w:eastAsia="Times New Roman" w:hAnsi="Times New Roman" w:cs="Times New Roman"/>
          <w:color w:val="000000"/>
          <w:sz w:val="28"/>
          <w:szCs w:val="28"/>
          <w:lang w:eastAsia="en-IN"/>
        </w:rPr>
        <w:t xml:space="preserve"> we can use the </w:t>
      </w:r>
      <w:r w:rsidRPr="00F859C4">
        <w:rPr>
          <w:rFonts w:ascii="Times New Roman" w:eastAsia="Times New Roman" w:hAnsi="Times New Roman" w:cs="Times New Roman"/>
          <w:color w:val="000000"/>
          <w:sz w:val="28"/>
          <w:szCs w:val="28"/>
          <w:highlight w:val="yellow"/>
          <w:lang w:eastAsia="en-IN"/>
        </w:rPr>
        <w:t>“Table Tag</w:t>
      </w:r>
      <w:r w:rsidRPr="00D11225">
        <w:rPr>
          <w:rFonts w:ascii="Times New Roman" w:eastAsia="Times New Roman" w:hAnsi="Times New Roman" w:cs="Times New Roman"/>
          <w:color w:val="000000"/>
          <w:sz w:val="28"/>
          <w:szCs w:val="28"/>
          <w:lang w:eastAsia="en-IN"/>
        </w:rPr>
        <w:t>”.</w:t>
      </w:r>
    </w:p>
    <w:p w14:paraId="6CD0D3F8" w14:textId="77777777" w:rsidR="003D7671" w:rsidRPr="00D11225" w:rsidRDefault="003D7671" w:rsidP="003D7671">
      <w:pPr>
        <w:pStyle w:val="ListParagraph"/>
        <w:numPr>
          <w:ilvl w:val="0"/>
          <w:numId w:val="13"/>
        </w:num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The HTML tables are created using the </w:t>
      </w:r>
      <w:r w:rsidRPr="00D11225">
        <w:rPr>
          <w:rFonts w:ascii="Times New Roman" w:eastAsia="Times New Roman" w:hAnsi="Times New Roman" w:cs="Times New Roman"/>
          <w:b/>
          <w:bCs/>
          <w:color w:val="000000"/>
          <w:sz w:val="28"/>
          <w:szCs w:val="28"/>
          <w:lang w:eastAsia="en-IN"/>
        </w:rPr>
        <w:t>&lt;table&gt;</w:t>
      </w:r>
      <w:r w:rsidRPr="00D11225">
        <w:rPr>
          <w:rFonts w:ascii="Times New Roman" w:eastAsia="Times New Roman" w:hAnsi="Times New Roman" w:cs="Times New Roman"/>
          <w:color w:val="000000"/>
          <w:sz w:val="28"/>
          <w:szCs w:val="28"/>
          <w:lang w:eastAsia="en-IN"/>
        </w:rPr>
        <w:t> tag.</w:t>
      </w:r>
    </w:p>
    <w:p w14:paraId="2260D42F" w14:textId="77777777" w:rsidR="003D7671" w:rsidRPr="00D11225" w:rsidRDefault="003D7671" w:rsidP="003D7671">
      <w:pPr>
        <w:pStyle w:val="ListParagraph"/>
        <w:numPr>
          <w:ilvl w:val="0"/>
          <w:numId w:val="13"/>
        </w:num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The table tag </w:t>
      </w:r>
      <w:r w:rsidRPr="00F859C4">
        <w:rPr>
          <w:rFonts w:ascii="Times New Roman" w:eastAsia="Times New Roman" w:hAnsi="Times New Roman" w:cs="Times New Roman"/>
          <w:color w:val="000000"/>
          <w:sz w:val="28"/>
          <w:szCs w:val="28"/>
          <w:highlight w:val="yellow"/>
          <w:lang w:eastAsia="en-IN"/>
        </w:rPr>
        <w:t>consist 3 tags</w:t>
      </w:r>
      <w:r w:rsidRPr="00D11225">
        <w:rPr>
          <w:rFonts w:ascii="Times New Roman" w:eastAsia="Times New Roman" w:hAnsi="Times New Roman" w:cs="Times New Roman"/>
          <w:color w:val="000000"/>
          <w:sz w:val="28"/>
          <w:szCs w:val="28"/>
          <w:lang w:eastAsia="en-IN"/>
        </w:rPr>
        <w:t>.</w:t>
      </w:r>
    </w:p>
    <w:p w14:paraId="77B8CD56" w14:textId="77777777" w:rsidR="003D7671" w:rsidRPr="00A55F47" w:rsidRDefault="003D7671" w:rsidP="003D7671">
      <w:pPr>
        <w:pStyle w:val="ListParagraph"/>
        <w:spacing w:after="144" w:line="360" w:lineRule="atLeast"/>
        <w:ind w:left="768" w:right="48"/>
        <w:jc w:val="both"/>
        <w:rPr>
          <w:rFonts w:ascii="Times New Roman" w:eastAsia="Times New Roman" w:hAnsi="Times New Roman" w:cs="Times New Roman"/>
          <w:color w:val="000000"/>
          <w:sz w:val="28"/>
          <w:szCs w:val="28"/>
          <w:highlight w:val="green"/>
          <w:lang w:eastAsia="en-IN"/>
        </w:rPr>
      </w:pPr>
      <w:r w:rsidRPr="00D11225">
        <w:rPr>
          <w:rFonts w:ascii="Times New Roman" w:eastAsia="Times New Roman" w:hAnsi="Times New Roman" w:cs="Times New Roman"/>
          <w:color w:val="000000"/>
          <w:sz w:val="28"/>
          <w:szCs w:val="28"/>
          <w:lang w:eastAsia="en-IN"/>
        </w:rPr>
        <w:t xml:space="preserve">     (1) </w:t>
      </w:r>
      <w:r w:rsidRPr="00A55F47">
        <w:rPr>
          <w:rFonts w:ascii="Times New Roman" w:eastAsia="Times New Roman" w:hAnsi="Times New Roman" w:cs="Times New Roman"/>
          <w:color w:val="000000"/>
          <w:sz w:val="28"/>
          <w:szCs w:val="28"/>
          <w:highlight w:val="green"/>
          <w:lang w:eastAsia="en-IN"/>
        </w:rPr>
        <w:t>&lt;tr&gt; tag</w:t>
      </w:r>
    </w:p>
    <w:p w14:paraId="07AA5A46" w14:textId="77777777" w:rsidR="003D7671" w:rsidRPr="00A55F47" w:rsidRDefault="003D7671" w:rsidP="003D7671">
      <w:pPr>
        <w:pStyle w:val="ListParagraph"/>
        <w:spacing w:after="144" w:line="360" w:lineRule="atLeast"/>
        <w:ind w:left="768" w:right="48"/>
        <w:jc w:val="both"/>
        <w:rPr>
          <w:rFonts w:ascii="Times New Roman" w:eastAsia="Times New Roman" w:hAnsi="Times New Roman" w:cs="Times New Roman"/>
          <w:color w:val="000000"/>
          <w:sz w:val="28"/>
          <w:szCs w:val="28"/>
          <w:highlight w:val="green"/>
          <w:lang w:eastAsia="en-IN"/>
        </w:rPr>
      </w:pPr>
      <w:r w:rsidRPr="00A55F47">
        <w:rPr>
          <w:rFonts w:ascii="Times New Roman" w:eastAsia="Times New Roman" w:hAnsi="Times New Roman" w:cs="Times New Roman"/>
          <w:color w:val="000000"/>
          <w:sz w:val="28"/>
          <w:szCs w:val="28"/>
          <w:highlight w:val="green"/>
          <w:lang w:eastAsia="en-IN"/>
        </w:rPr>
        <w:t xml:space="preserve">     (2) &lt;td&gt; tag</w:t>
      </w:r>
    </w:p>
    <w:p w14:paraId="2D55F6FD" w14:textId="77777777" w:rsidR="003D7671" w:rsidRPr="00D11225" w:rsidRDefault="003D7671" w:rsidP="003D7671">
      <w:pPr>
        <w:pStyle w:val="ListParagraph"/>
        <w:spacing w:after="144" w:line="360" w:lineRule="atLeast"/>
        <w:ind w:left="768" w:right="48"/>
        <w:jc w:val="both"/>
        <w:rPr>
          <w:rFonts w:ascii="Times New Roman" w:eastAsia="Times New Roman" w:hAnsi="Times New Roman" w:cs="Times New Roman"/>
          <w:color w:val="000000"/>
          <w:sz w:val="28"/>
          <w:szCs w:val="28"/>
          <w:lang w:eastAsia="en-IN"/>
        </w:rPr>
      </w:pPr>
      <w:r w:rsidRPr="00A55F47">
        <w:rPr>
          <w:rFonts w:ascii="Times New Roman" w:eastAsia="Times New Roman" w:hAnsi="Times New Roman" w:cs="Times New Roman"/>
          <w:color w:val="000000"/>
          <w:sz w:val="28"/>
          <w:szCs w:val="28"/>
          <w:highlight w:val="green"/>
          <w:lang w:eastAsia="en-IN"/>
        </w:rPr>
        <w:t xml:space="preserve">     (3) &lt;th&gt; tag</w:t>
      </w:r>
    </w:p>
    <w:p w14:paraId="55F10D4B" w14:textId="77777777" w:rsidR="00A6109A" w:rsidRPr="00D11225" w:rsidRDefault="003D7671" w:rsidP="00A6109A">
      <w:p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w:t>
      </w:r>
      <w:r w:rsidR="00A6109A" w:rsidRPr="00D11225">
        <w:rPr>
          <w:rFonts w:ascii="Times New Roman" w:eastAsia="Times New Roman" w:hAnsi="Times New Roman" w:cs="Times New Roman"/>
          <w:color w:val="000000"/>
          <w:sz w:val="28"/>
          <w:szCs w:val="28"/>
          <w:lang w:eastAsia="en-IN"/>
        </w:rPr>
        <w:t xml:space="preserve">   (1)</w:t>
      </w:r>
      <w:r w:rsidRPr="00D11225">
        <w:rPr>
          <w:rFonts w:ascii="Times New Roman" w:eastAsia="Times New Roman" w:hAnsi="Times New Roman" w:cs="Times New Roman"/>
          <w:b/>
          <w:bCs/>
          <w:color w:val="000000"/>
          <w:sz w:val="28"/>
          <w:szCs w:val="28"/>
          <w:u w:val="single"/>
          <w:lang w:eastAsia="en-IN"/>
        </w:rPr>
        <w:t>&lt;tr&gt;</w:t>
      </w:r>
      <w:r w:rsidRPr="00D11225">
        <w:rPr>
          <w:rFonts w:ascii="Times New Roman" w:eastAsia="Times New Roman" w:hAnsi="Times New Roman" w:cs="Times New Roman"/>
          <w:b/>
          <w:color w:val="000000"/>
          <w:sz w:val="28"/>
          <w:szCs w:val="28"/>
          <w:u w:val="single"/>
          <w:lang w:eastAsia="en-IN"/>
        </w:rPr>
        <w:t> tag</w:t>
      </w:r>
      <w:r w:rsidR="00A6109A" w:rsidRPr="00D11225">
        <w:rPr>
          <w:rFonts w:ascii="Times New Roman" w:eastAsia="Times New Roman" w:hAnsi="Times New Roman" w:cs="Times New Roman"/>
          <w:color w:val="000000"/>
          <w:sz w:val="28"/>
          <w:szCs w:val="28"/>
          <w:lang w:eastAsia="en-IN"/>
        </w:rPr>
        <w:t>:</w:t>
      </w:r>
      <w:r w:rsidRPr="00D11225">
        <w:rPr>
          <w:rFonts w:ascii="Times New Roman" w:eastAsia="Times New Roman" w:hAnsi="Times New Roman" w:cs="Times New Roman"/>
          <w:color w:val="000000"/>
          <w:sz w:val="28"/>
          <w:szCs w:val="28"/>
          <w:lang w:eastAsia="en-IN"/>
        </w:rPr>
        <w:t xml:space="preserve"> </w:t>
      </w:r>
      <w:r w:rsidR="00A6109A" w:rsidRPr="00D11225">
        <w:rPr>
          <w:rFonts w:ascii="Times New Roman" w:eastAsia="Times New Roman" w:hAnsi="Times New Roman" w:cs="Times New Roman"/>
          <w:color w:val="000000"/>
          <w:sz w:val="28"/>
          <w:szCs w:val="28"/>
          <w:lang w:eastAsia="en-IN"/>
        </w:rPr>
        <w:t xml:space="preserve">It </w:t>
      </w:r>
      <w:r w:rsidRPr="00D11225">
        <w:rPr>
          <w:rFonts w:ascii="Times New Roman" w:eastAsia="Times New Roman" w:hAnsi="Times New Roman" w:cs="Times New Roman"/>
          <w:color w:val="000000"/>
          <w:sz w:val="28"/>
          <w:szCs w:val="28"/>
          <w:lang w:eastAsia="en-IN"/>
        </w:rPr>
        <w:t>i</w:t>
      </w:r>
      <w:r w:rsidR="00565C08" w:rsidRPr="00D11225">
        <w:rPr>
          <w:rFonts w:ascii="Times New Roman" w:eastAsia="Times New Roman" w:hAnsi="Times New Roman" w:cs="Times New Roman"/>
          <w:color w:val="000000"/>
          <w:sz w:val="28"/>
          <w:szCs w:val="28"/>
          <w:lang w:eastAsia="en-IN"/>
        </w:rPr>
        <w:t xml:space="preserve">s used </w:t>
      </w:r>
      <w:r w:rsidR="00565C08" w:rsidRPr="00F859C4">
        <w:rPr>
          <w:rFonts w:ascii="Times New Roman" w:eastAsia="Times New Roman" w:hAnsi="Times New Roman" w:cs="Times New Roman"/>
          <w:color w:val="000000"/>
          <w:sz w:val="28"/>
          <w:szCs w:val="28"/>
          <w:highlight w:val="yellow"/>
          <w:lang w:eastAsia="en-IN"/>
        </w:rPr>
        <w:t>to create table rows</w:t>
      </w:r>
      <w:r w:rsidR="00565C08" w:rsidRPr="00D11225">
        <w:rPr>
          <w:rFonts w:ascii="Times New Roman" w:eastAsia="Times New Roman" w:hAnsi="Times New Roman" w:cs="Times New Roman"/>
          <w:color w:val="000000"/>
          <w:sz w:val="28"/>
          <w:szCs w:val="28"/>
          <w:lang w:eastAsia="en-IN"/>
        </w:rPr>
        <w:t>.</w:t>
      </w:r>
    </w:p>
    <w:p w14:paraId="1B97D7BB" w14:textId="77777777" w:rsidR="00A6109A" w:rsidRPr="00F859C4" w:rsidRDefault="00A6109A" w:rsidP="00A6109A">
      <w:pPr>
        <w:spacing w:after="144" w:line="360" w:lineRule="atLeast"/>
        <w:ind w:right="48"/>
        <w:jc w:val="both"/>
        <w:rPr>
          <w:rFonts w:ascii="Times New Roman" w:eastAsia="Times New Roman" w:hAnsi="Times New Roman" w:cs="Times New Roman"/>
          <w:color w:val="000000"/>
          <w:sz w:val="28"/>
          <w:szCs w:val="28"/>
          <w:highlight w:val="yellow"/>
          <w:lang w:eastAsia="en-IN"/>
        </w:rPr>
      </w:pPr>
      <w:r w:rsidRPr="00D11225">
        <w:rPr>
          <w:rFonts w:ascii="Times New Roman" w:eastAsia="Times New Roman" w:hAnsi="Times New Roman" w:cs="Times New Roman"/>
          <w:color w:val="000000"/>
          <w:sz w:val="28"/>
          <w:szCs w:val="28"/>
          <w:lang w:eastAsia="en-IN"/>
        </w:rPr>
        <w:t xml:space="preserve">    (2)</w:t>
      </w:r>
      <w:r w:rsidR="003D7671" w:rsidRPr="00D11225">
        <w:rPr>
          <w:rFonts w:ascii="Times New Roman" w:eastAsia="Times New Roman" w:hAnsi="Times New Roman" w:cs="Times New Roman"/>
          <w:b/>
          <w:bCs/>
          <w:color w:val="000000"/>
          <w:sz w:val="28"/>
          <w:szCs w:val="28"/>
          <w:u w:val="single"/>
          <w:lang w:eastAsia="en-IN"/>
        </w:rPr>
        <w:t>&lt;td&gt;</w:t>
      </w:r>
      <w:r w:rsidR="003D7671" w:rsidRPr="00D11225">
        <w:rPr>
          <w:rFonts w:ascii="Times New Roman" w:eastAsia="Times New Roman" w:hAnsi="Times New Roman" w:cs="Times New Roman"/>
          <w:b/>
          <w:color w:val="000000"/>
          <w:sz w:val="28"/>
          <w:szCs w:val="28"/>
          <w:u w:val="single"/>
          <w:lang w:eastAsia="en-IN"/>
        </w:rPr>
        <w:t> tag</w:t>
      </w:r>
      <w:r w:rsidRPr="00D11225">
        <w:rPr>
          <w:rFonts w:ascii="Times New Roman" w:eastAsia="Times New Roman" w:hAnsi="Times New Roman" w:cs="Times New Roman"/>
          <w:color w:val="000000"/>
          <w:sz w:val="28"/>
          <w:szCs w:val="28"/>
          <w:lang w:eastAsia="en-IN"/>
        </w:rPr>
        <w:t xml:space="preserve">: It is used </w:t>
      </w:r>
      <w:r w:rsidRPr="00F859C4">
        <w:rPr>
          <w:rFonts w:ascii="Times New Roman" w:eastAsia="Times New Roman" w:hAnsi="Times New Roman" w:cs="Times New Roman"/>
          <w:color w:val="000000"/>
          <w:sz w:val="28"/>
          <w:szCs w:val="28"/>
          <w:highlight w:val="yellow"/>
          <w:lang w:eastAsia="en-IN"/>
        </w:rPr>
        <w:t>to create data cel</w:t>
      </w:r>
      <w:r w:rsidRPr="00D11225">
        <w:rPr>
          <w:rFonts w:ascii="Times New Roman" w:eastAsia="Times New Roman" w:hAnsi="Times New Roman" w:cs="Times New Roman"/>
          <w:color w:val="000000"/>
          <w:sz w:val="28"/>
          <w:szCs w:val="28"/>
          <w:lang w:eastAsia="en-IN"/>
        </w:rPr>
        <w:t xml:space="preserve">l or </w:t>
      </w:r>
      <w:r w:rsidRPr="00F859C4">
        <w:rPr>
          <w:rFonts w:ascii="Times New Roman" w:eastAsia="Times New Roman" w:hAnsi="Times New Roman" w:cs="Times New Roman"/>
          <w:color w:val="000000"/>
          <w:sz w:val="28"/>
          <w:szCs w:val="28"/>
          <w:highlight w:val="yellow"/>
          <w:lang w:eastAsia="en-IN"/>
        </w:rPr>
        <w:t xml:space="preserve">to insert the data into </w:t>
      </w:r>
    </w:p>
    <w:p w14:paraId="2B3BE079" w14:textId="77777777" w:rsidR="00A6109A" w:rsidRPr="00D11225" w:rsidRDefault="00A6109A" w:rsidP="00A6109A">
      <w:pPr>
        <w:spacing w:after="144" w:line="360" w:lineRule="atLeast"/>
        <w:ind w:right="48"/>
        <w:jc w:val="both"/>
        <w:rPr>
          <w:rFonts w:ascii="Times New Roman" w:eastAsia="Times New Roman" w:hAnsi="Times New Roman" w:cs="Times New Roman"/>
          <w:color w:val="000000"/>
          <w:sz w:val="28"/>
          <w:szCs w:val="28"/>
          <w:lang w:eastAsia="en-IN"/>
        </w:rPr>
      </w:pPr>
      <w:r w:rsidRPr="00F859C4">
        <w:rPr>
          <w:rFonts w:ascii="Times New Roman" w:eastAsia="Times New Roman" w:hAnsi="Times New Roman" w:cs="Times New Roman"/>
          <w:color w:val="000000"/>
          <w:sz w:val="28"/>
          <w:szCs w:val="28"/>
          <w:highlight w:val="yellow"/>
          <w:lang w:eastAsia="en-IN"/>
        </w:rPr>
        <w:t xml:space="preserve">                         the table.</w:t>
      </w:r>
    </w:p>
    <w:p w14:paraId="331F5CFF" w14:textId="77777777" w:rsidR="003D7671" w:rsidRPr="00D11225" w:rsidRDefault="001D593D" w:rsidP="001D593D">
      <w:pPr>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w:t>
      </w:r>
      <w:r w:rsidRPr="00D11225">
        <w:rPr>
          <w:rFonts w:ascii="Times New Roman" w:eastAsia="Times New Roman" w:hAnsi="Times New Roman" w:cs="Times New Roman"/>
          <w:b/>
          <w:color w:val="000000"/>
          <w:sz w:val="28"/>
          <w:szCs w:val="28"/>
          <w:u w:val="single"/>
          <w:lang w:eastAsia="en-IN"/>
        </w:rPr>
        <w:t>Note:</w:t>
      </w:r>
      <w:r w:rsidR="00646354" w:rsidRPr="00D11225">
        <w:rPr>
          <w:rFonts w:ascii="Times New Roman" w:eastAsia="Times New Roman" w:hAnsi="Times New Roman" w:cs="Times New Roman"/>
          <w:b/>
          <w:color w:val="000000"/>
          <w:sz w:val="28"/>
          <w:szCs w:val="28"/>
          <w:u w:val="single"/>
          <w:lang w:eastAsia="en-IN"/>
        </w:rPr>
        <w:t xml:space="preserve"> </w:t>
      </w:r>
      <w:r w:rsidR="003D7671" w:rsidRPr="00D11225">
        <w:rPr>
          <w:rFonts w:ascii="Times New Roman" w:eastAsia="Times New Roman" w:hAnsi="Times New Roman" w:cs="Times New Roman"/>
          <w:color w:val="000000"/>
          <w:sz w:val="28"/>
          <w:szCs w:val="28"/>
          <w:lang w:eastAsia="en-IN"/>
        </w:rPr>
        <w:t xml:space="preserve">The elements </w:t>
      </w:r>
      <w:r w:rsidR="003D7671" w:rsidRPr="00F859C4">
        <w:rPr>
          <w:rFonts w:ascii="Times New Roman" w:eastAsia="Times New Roman" w:hAnsi="Times New Roman" w:cs="Times New Roman"/>
          <w:color w:val="000000"/>
          <w:sz w:val="28"/>
          <w:szCs w:val="28"/>
          <w:highlight w:val="yellow"/>
          <w:lang w:eastAsia="en-IN"/>
        </w:rPr>
        <w:t>under &lt;td&gt;</w:t>
      </w:r>
      <w:r w:rsidR="003D7671" w:rsidRPr="00D11225">
        <w:rPr>
          <w:rFonts w:ascii="Times New Roman" w:eastAsia="Times New Roman" w:hAnsi="Times New Roman" w:cs="Times New Roman"/>
          <w:color w:val="000000"/>
          <w:sz w:val="28"/>
          <w:szCs w:val="28"/>
          <w:lang w:eastAsia="en-IN"/>
        </w:rPr>
        <w:t xml:space="preserve"> are regular and </w:t>
      </w:r>
      <w:r w:rsidR="003D7671" w:rsidRPr="00AF513A">
        <w:rPr>
          <w:rFonts w:ascii="Times New Roman" w:eastAsia="Times New Roman" w:hAnsi="Times New Roman" w:cs="Times New Roman"/>
          <w:color w:val="000000"/>
          <w:sz w:val="28"/>
          <w:szCs w:val="28"/>
          <w:highlight w:val="green"/>
          <w:lang w:eastAsia="en-IN"/>
        </w:rPr>
        <w:t>left aligned by default</w:t>
      </w:r>
      <w:r w:rsidRPr="00AF513A">
        <w:rPr>
          <w:rFonts w:ascii="Times New Roman" w:eastAsia="Times New Roman" w:hAnsi="Times New Roman" w:cs="Times New Roman"/>
          <w:color w:val="000000"/>
          <w:sz w:val="28"/>
          <w:szCs w:val="28"/>
          <w:highlight w:val="green"/>
          <w:lang w:eastAsia="en-IN"/>
        </w:rPr>
        <w:t>.</w:t>
      </w:r>
    </w:p>
    <w:p w14:paraId="553F70B6" w14:textId="77777777" w:rsidR="008D3201" w:rsidRPr="00D11225" w:rsidRDefault="00982B5B" w:rsidP="001D593D">
      <w:pPr>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CC"/>
        </w:rPr>
        <w:t> </w:t>
      </w:r>
      <w:r w:rsidR="00EE57FB" w:rsidRPr="00D11225">
        <w:rPr>
          <w:rFonts w:ascii="Times New Roman" w:hAnsi="Times New Roman" w:cs="Times New Roman"/>
          <w:color w:val="000000"/>
          <w:sz w:val="28"/>
          <w:szCs w:val="28"/>
          <w:shd w:val="clear" w:color="auto" w:fill="FFFFFF"/>
        </w:rPr>
        <w:t xml:space="preserve">   (3)</w:t>
      </w:r>
      <w:r w:rsidR="00EE57FB" w:rsidRPr="00D11225">
        <w:rPr>
          <w:rFonts w:ascii="Times New Roman" w:hAnsi="Times New Roman" w:cs="Times New Roman"/>
          <w:b/>
          <w:color w:val="000000"/>
          <w:sz w:val="28"/>
          <w:szCs w:val="28"/>
          <w:u w:val="single"/>
          <w:shd w:val="clear" w:color="auto" w:fill="FFFFFF"/>
        </w:rPr>
        <w:t>&lt;th&gt; tag:</w:t>
      </w:r>
      <w:r w:rsidR="008D3201" w:rsidRPr="00D11225">
        <w:rPr>
          <w:rFonts w:ascii="Times New Roman" w:hAnsi="Times New Roman" w:cs="Times New Roman"/>
          <w:color w:val="000000"/>
          <w:sz w:val="28"/>
          <w:szCs w:val="28"/>
          <w:shd w:val="clear" w:color="auto" w:fill="FFFFFF"/>
        </w:rPr>
        <w:t xml:space="preserve"> It is used to </w:t>
      </w:r>
      <w:r w:rsidR="008D3201" w:rsidRPr="00F859C4">
        <w:rPr>
          <w:rFonts w:ascii="Times New Roman" w:hAnsi="Times New Roman" w:cs="Times New Roman"/>
          <w:color w:val="000000"/>
          <w:sz w:val="28"/>
          <w:szCs w:val="28"/>
          <w:highlight w:val="yellow"/>
          <w:shd w:val="clear" w:color="auto" w:fill="FFFFFF"/>
        </w:rPr>
        <w:t>define the</w:t>
      </w:r>
      <w:r w:rsidR="00EE57FB" w:rsidRPr="00F859C4">
        <w:rPr>
          <w:rFonts w:ascii="Times New Roman" w:hAnsi="Times New Roman" w:cs="Times New Roman"/>
          <w:color w:val="000000"/>
          <w:sz w:val="28"/>
          <w:szCs w:val="28"/>
          <w:highlight w:val="yellow"/>
          <w:shd w:val="clear" w:color="auto" w:fill="FFFFFF"/>
        </w:rPr>
        <w:t xml:space="preserve"> header</w:t>
      </w:r>
      <w:r w:rsidR="008D3201" w:rsidRPr="00D11225">
        <w:rPr>
          <w:rFonts w:ascii="Times New Roman" w:hAnsi="Times New Roman" w:cs="Times New Roman"/>
          <w:color w:val="000000"/>
          <w:sz w:val="28"/>
          <w:szCs w:val="28"/>
          <w:shd w:val="clear" w:color="auto" w:fill="FFFFFF"/>
        </w:rPr>
        <w:t xml:space="preserve">(or) column of the table. </w:t>
      </w:r>
    </w:p>
    <w:p w14:paraId="7DD3DA4B" w14:textId="77777777" w:rsidR="00207CA4" w:rsidRPr="00D11225" w:rsidRDefault="008D3201" w:rsidP="001D593D">
      <w:pPr>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        </w:t>
      </w:r>
      <w:r w:rsidRPr="00D11225">
        <w:rPr>
          <w:rFonts w:ascii="Times New Roman" w:hAnsi="Times New Roman" w:cs="Times New Roman"/>
          <w:b/>
          <w:color w:val="000000"/>
          <w:sz w:val="28"/>
          <w:szCs w:val="28"/>
          <w:u w:val="single"/>
          <w:shd w:val="clear" w:color="auto" w:fill="FFFFFF"/>
        </w:rPr>
        <w:t>Note:</w:t>
      </w:r>
      <w:r w:rsidRPr="00D11225">
        <w:rPr>
          <w:rFonts w:ascii="Times New Roman" w:hAnsi="Times New Roman" w:cs="Times New Roman"/>
          <w:color w:val="000000"/>
          <w:sz w:val="28"/>
          <w:szCs w:val="28"/>
          <w:shd w:val="clear" w:color="auto" w:fill="FFFFFF"/>
        </w:rPr>
        <w:t xml:space="preserve"> </w:t>
      </w:r>
    </w:p>
    <w:p w14:paraId="436A69D4" w14:textId="77777777" w:rsidR="00982B5B" w:rsidRPr="00D11225" w:rsidRDefault="00133D13" w:rsidP="001D593D">
      <w:pPr>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         (i</w:t>
      </w:r>
      <w:r w:rsidR="00207CA4" w:rsidRPr="00D11225">
        <w:rPr>
          <w:rFonts w:ascii="Times New Roman" w:hAnsi="Times New Roman" w:cs="Times New Roman"/>
          <w:color w:val="000000"/>
          <w:sz w:val="28"/>
          <w:szCs w:val="28"/>
          <w:shd w:val="clear" w:color="auto" w:fill="FFFFFF"/>
        </w:rPr>
        <w:t>)</w:t>
      </w:r>
      <w:r w:rsidR="008D3201" w:rsidRPr="00D11225">
        <w:rPr>
          <w:rFonts w:ascii="Times New Roman" w:hAnsi="Times New Roman" w:cs="Times New Roman"/>
          <w:color w:val="000000"/>
          <w:sz w:val="28"/>
          <w:szCs w:val="28"/>
          <w:shd w:val="clear" w:color="auto" w:fill="FFFFFF"/>
        </w:rPr>
        <w:t xml:space="preserve">By </w:t>
      </w:r>
      <w:r w:rsidR="00EE57FB" w:rsidRPr="00D11225">
        <w:rPr>
          <w:rFonts w:ascii="Times New Roman" w:hAnsi="Times New Roman" w:cs="Times New Roman"/>
          <w:color w:val="000000"/>
          <w:sz w:val="28"/>
          <w:szCs w:val="28"/>
          <w:shd w:val="clear" w:color="auto" w:fill="FFFFFF"/>
        </w:rPr>
        <w:t xml:space="preserve"> </w:t>
      </w:r>
      <w:r w:rsidR="00EE57FB" w:rsidRPr="00F859C4">
        <w:rPr>
          <w:rFonts w:ascii="Times New Roman" w:hAnsi="Times New Roman" w:cs="Times New Roman"/>
          <w:color w:val="000000"/>
          <w:sz w:val="28"/>
          <w:szCs w:val="28"/>
          <w:highlight w:val="yellow"/>
          <w:shd w:val="clear" w:color="auto" w:fill="FFFFFF"/>
        </w:rPr>
        <w:t>default, table headings</w:t>
      </w:r>
      <w:r w:rsidR="00EE57FB" w:rsidRPr="00D11225">
        <w:rPr>
          <w:rFonts w:ascii="Times New Roman" w:hAnsi="Times New Roman" w:cs="Times New Roman"/>
          <w:color w:val="000000"/>
          <w:sz w:val="28"/>
          <w:szCs w:val="28"/>
          <w:shd w:val="clear" w:color="auto" w:fill="FFFFFF"/>
        </w:rPr>
        <w:t xml:space="preserve"> are </w:t>
      </w:r>
      <w:r w:rsidR="00EE57FB" w:rsidRPr="00AF513A">
        <w:rPr>
          <w:rFonts w:ascii="Times New Roman" w:hAnsi="Times New Roman" w:cs="Times New Roman"/>
          <w:color w:val="000000"/>
          <w:sz w:val="28"/>
          <w:szCs w:val="28"/>
          <w:highlight w:val="green"/>
          <w:shd w:val="clear" w:color="auto" w:fill="FFFFFF"/>
        </w:rPr>
        <w:t>bold and centered.</w:t>
      </w:r>
    </w:p>
    <w:p w14:paraId="646ACA26" w14:textId="77777777" w:rsidR="00982B5B" w:rsidRPr="00D11225" w:rsidRDefault="00133D13" w:rsidP="00565C08">
      <w:pPr>
        <w:pStyle w:val="ListParagraph"/>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(ii</w:t>
      </w:r>
      <w:r w:rsidR="00207CA4" w:rsidRPr="00D11225">
        <w:rPr>
          <w:rFonts w:ascii="Times New Roman" w:hAnsi="Times New Roman" w:cs="Times New Roman"/>
          <w:color w:val="000000"/>
          <w:sz w:val="28"/>
          <w:szCs w:val="28"/>
          <w:shd w:val="clear" w:color="auto" w:fill="FFFFFF"/>
        </w:rPr>
        <w:t>)</w:t>
      </w:r>
      <w:r w:rsidR="00982B5B" w:rsidRPr="00D11225">
        <w:rPr>
          <w:rFonts w:ascii="Times New Roman" w:hAnsi="Times New Roman" w:cs="Times New Roman"/>
          <w:color w:val="000000"/>
          <w:sz w:val="28"/>
          <w:szCs w:val="28"/>
          <w:shd w:val="clear" w:color="auto" w:fill="FFFFFF"/>
        </w:rPr>
        <w:t xml:space="preserve"> The </w:t>
      </w:r>
      <w:r w:rsidR="00982B5B" w:rsidRPr="00AF513A">
        <w:rPr>
          <w:rFonts w:ascii="Times New Roman" w:hAnsi="Times New Roman" w:cs="Times New Roman"/>
          <w:color w:val="000000"/>
          <w:sz w:val="28"/>
          <w:szCs w:val="28"/>
          <w:highlight w:val="yellow"/>
          <w:shd w:val="clear" w:color="auto" w:fill="FFFFFF"/>
        </w:rPr>
        <w:t>&lt;td&gt; elements</w:t>
      </w:r>
      <w:r w:rsidR="00982B5B" w:rsidRPr="00D11225">
        <w:rPr>
          <w:rFonts w:ascii="Times New Roman" w:hAnsi="Times New Roman" w:cs="Times New Roman"/>
          <w:color w:val="000000"/>
          <w:sz w:val="28"/>
          <w:szCs w:val="28"/>
          <w:shd w:val="clear" w:color="auto" w:fill="FFFFFF"/>
        </w:rPr>
        <w:t xml:space="preserve"> are the </w:t>
      </w:r>
      <w:r w:rsidR="00982B5B" w:rsidRPr="00AF513A">
        <w:rPr>
          <w:rFonts w:ascii="Times New Roman" w:hAnsi="Times New Roman" w:cs="Times New Roman"/>
          <w:color w:val="000000"/>
          <w:sz w:val="28"/>
          <w:szCs w:val="28"/>
          <w:highlight w:val="green"/>
          <w:shd w:val="clear" w:color="auto" w:fill="FFFFFF"/>
        </w:rPr>
        <w:t>data container</w:t>
      </w:r>
      <w:r w:rsidR="00982B5B" w:rsidRPr="00D11225">
        <w:rPr>
          <w:rFonts w:ascii="Times New Roman" w:hAnsi="Times New Roman" w:cs="Times New Roman"/>
          <w:color w:val="000000"/>
          <w:sz w:val="28"/>
          <w:szCs w:val="28"/>
          <w:shd w:val="clear" w:color="auto" w:fill="FFFFFF"/>
        </w:rPr>
        <w:t>s</w:t>
      </w:r>
      <w:r w:rsidR="00565C08" w:rsidRPr="00D11225">
        <w:rPr>
          <w:rFonts w:ascii="Times New Roman" w:hAnsi="Times New Roman" w:cs="Times New Roman"/>
          <w:color w:val="000000"/>
          <w:sz w:val="28"/>
          <w:szCs w:val="28"/>
          <w:shd w:val="clear" w:color="auto" w:fill="FFFFFF"/>
        </w:rPr>
        <w:t xml:space="preserve"> </w:t>
      </w:r>
      <w:r w:rsidR="00982B5B" w:rsidRPr="00D11225">
        <w:rPr>
          <w:rFonts w:ascii="Times New Roman" w:hAnsi="Times New Roman" w:cs="Times New Roman"/>
          <w:color w:val="000000"/>
          <w:sz w:val="28"/>
          <w:szCs w:val="28"/>
          <w:shd w:val="clear" w:color="auto" w:fill="FFFFFF"/>
        </w:rPr>
        <w:t>of the table.</w:t>
      </w:r>
    </w:p>
    <w:p w14:paraId="6FD9EF5D" w14:textId="77777777" w:rsidR="00207CA4" w:rsidRPr="00D11225" w:rsidRDefault="00133D13" w:rsidP="00207CA4">
      <w:pPr>
        <w:pStyle w:val="ListParagraph"/>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(iii</w:t>
      </w:r>
      <w:r w:rsidR="00207CA4" w:rsidRPr="00D11225">
        <w:rPr>
          <w:rFonts w:ascii="Times New Roman" w:hAnsi="Times New Roman" w:cs="Times New Roman"/>
          <w:color w:val="000000"/>
          <w:sz w:val="28"/>
          <w:szCs w:val="28"/>
          <w:shd w:val="clear" w:color="auto" w:fill="FFFFFF"/>
        </w:rPr>
        <w:t>)</w:t>
      </w:r>
      <w:r w:rsidR="00982B5B" w:rsidRPr="00D11225">
        <w:rPr>
          <w:rFonts w:ascii="Times New Roman" w:hAnsi="Times New Roman" w:cs="Times New Roman"/>
          <w:color w:val="000000"/>
          <w:sz w:val="28"/>
          <w:szCs w:val="28"/>
          <w:shd w:val="clear" w:color="auto" w:fill="FFFFFF"/>
        </w:rPr>
        <w:t xml:space="preserve">They </w:t>
      </w:r>
      <w:r w:rsidR="00982B5B" w:rsidRPr="00AF513A">
        <w:rPr>
          <w:rFonts w:ascii="Times New Roman" w:hAnsi="Times New Roman" w:cs="Times New Roman"/>
          <w:color w:val="000000"/>
          <w:sz w:val="28"/>
          <w:szCs w:val="28"/>
          <w:highlight w:val="green"/>
          <w:shd w:val="clear" w:color="auto" w:fill="FFFFFF"/>
        </w:rPr>
        <w:t>can contain all sorts of HTML elem</w:t>
      </w:r>
      <w:r w:rsidR="00982B5B" w:rsidRPr="00AF513A">
        <w:rPr>
          <w:rFonts w:ascii="Times New Roman" w:hAnsi="Times New Roman" w:cs="Times New Roman"/>
          <w:color w:val="000000"/>
          <w:sz w:val="28"/>
          <w:szCs w:val="28"/>
          <w:highlight w:val="yellow"/>
          <w:shd w:val="clear" w:color="auto" w:fill="FFFFFF"/>
        </w:rPr>
        <w:t>ents; text, images, lists,</w:t>
      </w:r>
      <w:r w:rsidR="00982B5B" w:rsidRPr="00D11225">
        <w:rPr>
          <w:rFonts w:ascii="Times New Roman" w:hAnsi="Times New Roman" w:cs="Times New Roman"/>
          <w:color w:val="000000"/>
          <w:sz w:val="28"/>
          <w:szCs w:val="28"/>
          <w:shd w:val="clear" w:color="auto" w:fill="FFFFFF"/>
        </w:rPr>
        <w:t xml:space="preserve"> </w:t>
      </w:r>
    </w:p>
    <w:p w14:paraId="16C0C1A4" w14:textId="77777777" w:rsidR="00EE57FB" w:rsidRPr="00D11225" w:rsidRDefault="00207CA4" w:rsidP="00207CA4">
      <w:pPr>
        <w:pStyle w:val="ListParagraph"/>
        <w:spacing w:after="144" w:line="360" w:lineRule="atLeast"/>
        <w:ind w:right="48"/>
        <w:jc w:val="both"/>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    </w:t>
      </w:r>
      <w:r w:rsidR="00982B5B" w:rsidRPr="00D11225">
        <w:rPr>
          <w:rFonts w:ascii="Times New Roman" w:hAnsi="Times New Roman" w:cs="Times New Roman"/>
          <w:color w:val="000000"/>
          <w:sz w:val="28"/>
          <w:szCs w:val="28"/>
          <w:shd w:val="clear" w:color="auto" w:fill="FFFFFF"/>
        </w:rPr>
        <w:t>other tables, etc.</w:t>
      </w:r>
      <w:r w:rsidR="00EE57FB" w:rsidRPr="00D11225">
        <w:rPr>
          <w:rFonts w:ascii="Times New Roman" w:hAnsi="Times New Roman" w:cs="Times New Roman"/>
          <w:color w:val="000000"/>
          <w:sz w:val="28"/>
          <w:szCs w:val="28"/>
          <w:shd w:val="clear" w:color="auto" w:fill="FFFFFF"/>
        </w:rPr>
        <w:t> </w:t>
      </w:r>
    </w:p>
    <w:p w14:paraId="7BD177FB" w14:textId="77777777" w:rsidR="00B36460" w:rsidRPr="00D11225" w:rsidRDefault="00B36460" w:rsidP="00207CA4">
      <w:pPr>
        <w:pStyle w:val="ListParagraph"/>
        <w:spacing w:after="144" w:line="360" w:lineRule="atLeast"/>
        <w:ind w:right="48"/>
        <w:jc w:val="both"/>
        <w:rPr>
          <w:rFonts w:ascii="Times New Roman" w:hAnsi="Times New Roman" w:cs="Times New Roman"/>
          <w:b/>
          <w:color w:val="000000"/>
          <w:sz w:val="28"/>
          <w:szCs w:val="28"/>
          <w:u w:val="single"/>
          <w:shd w:val="clear" w:color="auto" w:fill="FFFFFF"/>
        </w:rPr>
      </w:pPr>
    </w:p>
    <w:p w14:paraId="2DF4DC5C" w14:textId="77777777" w:rsidR="00B36460" w:rsidRPr="00D11225" w:rsidRDefault="00B36460" w:rsidP="00207CA4">
      <w:pPr>
        <w:pStyle w:val="ListParagraph"/>
        <w:spacing w:after="144" w:line="360" w:lineRule="atLeast"/>
        <w:ind w:right="48"/>
        <w:jc w:val="both"/>
        <w:rPr>
          <w:rFonts w:ascii="Times New Roman" w:hAnsi="Times New Roman" w:cs="Times New Roman"/>
          <w:b/>
          <w:color w:val="000000"/>
          <w:sz w:val="28"/>
          <w:szCs w:val="28"/>
          <w:u w:val="single"/>
          <w:shd w:val="clear" w:color="auto" w:fill="FFFFFF"/>
        </w:rPr>
      </w:pPr>
    </w:p>
    <w:p w14:paraId="25B678C9" w14:textId="77777777" w:rsidR="00B36460" w:rsidRPr="00D11225" w:rsidRDefault="00B36460" w:rsidP="00207CA4">
      <w:pPr>
        <w:pStyle w:val="ListParagraph"/>
        <w:spacing w:after="144" w:line="360" w:lineRule="atLeast"/>
        <w:ind w:right="48"/>
        <w:jc w:val="both"/>
        <w:rPr>
          <w:rFonts w:ascii="Times New Roman" w:hAnsi="Times New Roman" w:cs="Times New Roman"/>
          <w:b/>
          <w:color w:val="000000"/>
          <w:sz w:val="28"/>
          <w:szCs w:val="28"/>
          <w:u w:val="single"/>
          <w:shd w:val="clear" w:color="auto" w:fill="FFFFFF"/>
        </w:rPr>
      </w:pPr>
    </w:p>
    <w:p w14:paraId="644475CF" w14:textId="77777777" w:rsidR="00B36460" w:rsidRPr="00D11225" w:rsidRDefault="00B36460" w:rsidP="00207CA4">
      <w:pPr>
        <w:pStyle w:val="ListParagraph"/>
        <w:spacing w:after="144" w:line="360" w:lineRule="atLeast"/>
        <w:ind w:right="48"/>
        <w:jc w:val="both"/>
        <w:rPr>
          <w:rFonts w:ascii="Times New Roman" w:hAnsi="Times New Roman" w:cs="Times New Roman"/>
          <w:b/>
          <w:color w:val="000000"/>
          <w:sz w:val="28"/>
          <w:szCs w:val="28"/>
          <w:u w:val="single"/>
          <w:shd w:val="clear" w:color="auto" w:fill="FFFFFF"/>
        </w:rPr>
      </w:pPr>
    </w:p>
    <w:p w14:paraId="31686848" w14:textId="77777777" w:rsidR="00B36460" w:rsidRPr="00D11225" w:rsidRDefault="00B36460" w:rsidP="00207CA4">
      <w:pPr>
        <w:pStyle w:val="ListParagraph"/>
        <w:spacing w:after="144" w:line="360" w:lineRule="atLeast"/>
        <w:ind w:right="48"/>
        <w:jc w:val="both"/>
        <w:rPr>
          <w:rFonts w:ascii="Times New Roman" w:hAnsi="Times New Roman" w:cs="Times New Roman"/>
          <w:b/>
          <w:color w:val="000000"/>
          <w:sz w:val="28"/>
          <w:szCs w:val="28"/>
          <w:u w:val="single"/>
          <w:shd w:val="clear" w:color="auto" w:fill="FFFFFF"/>
        </w:rPr>
      </w:pPr>
      <w:r w:rsidRPr="00D11225">
        <w:rPr>
          <w:rFonts w:ascii="Times New Roman" w:hAnsi="Times New Roman" w:cs="Times New Roman"/>
          <w:b/>
          <w:color w:val="000000"/>
          <w:sz w:val="28"/>
          <w:szCs w:val="28"/>
          <w:u w:val="single"/>
          <w:shd w:val="clear" w:color="auto" w:fill="FFFFFF"/>
        </w:rPr>
        <w:t>Example:</w:t>
      </w:r>
    </w:p>
    <w:p w14:paraId="0D756315"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&lt;!DOCTYPE html&gt;</w:t>
      </w:r>
    </w:p>
    <w:p w14:paraId="6B66D6B2"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&lt;html&gt;</w:t>
      </w:r>
    </w:p>
    <w:p w14:paraId="63476219"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&lt;head&gt;</w:t>
      </w:r>
    </w:p>
    <w:p w14:paraId="448B479A"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&lt;title&gt; Table Tag&lt;/title&gt;</w:t>
      </w:r>
    </w:p>
    <w:p w14:paraId="2E46B5B7" w14:textId="77777777" w:rsidR="00B36460" w:rsidRPr="00D11225" w:rsidRDefault="00D47BFF"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&lt;h1&gt; Employee Details&lt;/h1</w:t>
      </w:r>
      <w:r w:rsidR="00B36460" w:rsidRPr="00D11225">
        <w:rPr>
          <w:rFonts w:ascii="Times New Roman" w:eastAsia="Times New Roman" w:hAnsi="Times New Roman" w:cs="Times New Roman"/>
          <w:color w:val="000000"/>
          <w:sz w:val="28"/>
          <w:szCs w:val="28"/>
          <w:lang w:eastAsia="en-IN"/>
        </w:rPr>
        <w:t>&gt;</w:t>
      </w:r>
    </w:p>
    <w:p w14:paraId="69B5EDFE"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&lt;/head&gt;</w:t>
      </w:r>
    </w:p>
    <w:p w14:paraId="0378122D"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&lt;body&gt;</w:t>
      </w:r>
    </w:p>
    <w:p w14:paraId="305E0737" w14:textId="77777777" w:rsidR="00B36460" w:rsidRPr="00D11225" w:rsidRDefault="00F15476"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AF513A">
        <w:rPr>
          <w:rFonts w:ascii="Times New Roman" w:eastAsia="Times New Roman" w:hAnsi="Times New Roman" w:cs="Times New Roman"/>
          <w:color w:val="000000"/>
          <w:sz w:val="28"/>
          <w:szCs w:val="28"/>
          <w:highlight w:val="yellow"/>
          <w:lang w:eastAsia="en-IN"/>
        </w:rPr>
        <w:t>&lt;table style="width:70%"</w:t>
      </w:r>
      <w:r w:rsidR="00B36460" w:rsidRPr="00AF513A">
        <w:rPr>
          <w:rFonts w:ascii="Times New Roman" w:eastAsia="Times New Roman" w:hAnsi="Times New Roman" w:cs="Times New Roman"/>
          <w:color w:val="000000"/>
          <w:sz w:val="28"/>
          <w:szCs w:val="28"/>
          <w:highlight w:val="yellow"/>
          <w:lang w:eastAsia="en-IN"/>
        </w:rPr>
        <w:t>&gt;</w:t>
      </w:r>
    </w:p>
    <w:p w14:paraId="22478BAB"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2DC5EBED"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&lt;th&gt;Firstname&lt;/th&gt;</w:t>
      </w:r>
    </w:p>
    <w:p w14:paraId="1CF89D8B"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lastRenderedPageBreak/>
        <w:t xml:space="preserve">    &lt;th&gt;Lastname&lt;/th&gt; </w:t>
      </w:r>
    </w:p>
    <w:p w14:paraId="08C0AB0D"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&lt;th&gt;Age&lt;/th&gt;</w:t>
      </w:r>
    </w:p>
    <w:p w14:paraId="626EC51F"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4E8D2754"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182A9F07"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&lt;td&gt;Jill&lt;/td&gt;</w:t>
      </w:r>
    </w:p>
    <w:p w14:paraId="36239D65"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&lt;td&gt;Smith&lt;/td&gt;</w:t>
      </w:r>
    </w:p>
    <w:p w14:paraId="0F59FAF8"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&lt;td&gt;50&lt;/td&gt;</w:t>
      </w:r>
    </w:p>
    <w:p w14:paraId="09FDB651"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6547FA12"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15516AAB"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&lt;td&gt;Eve&lt;/td&gt;</w:t>
      </w:r>
    </w:p>
    <w:p w14:paraId="6F75EBB3"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&lt;td&gt;Jackson&lt;/td&gt;</w:t>
      </w:r>
    </w:p>
    <w:p w14:paraId="19E01A1B"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&lt;td&gt;94&lt;/td&gt;</w:t>
      </w:r>
    </w:p>
    <w:p w14:paraId="45563CD3"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18683B47"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71B6D75A"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&lt;td&gt;John&lt;/td&gt;</w:t>
      </w:r>
    </w:p>
    <w:p w14:paraId="0E707941"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&lt;td&gt;Doe&lt;/td&gt;</w:t>
      </w:r>
    </w:p>
    <w:p w14:paraId="0BE87946"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&lt;td&gt;80&lt;/td&gt;</w:t>
      </w:r>
    </w:p>
    <w:p w14:paraId="708130EB"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&lt;/tr&gt;</w:t>
      </w:r>
    </w:p>
    <w:p w14:paraId="273E93F2"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&lt;/table&gt;</w:t>
      </w:r>
    </w:p>
    <w:p w14:paraId="26BE6609"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p>
    <w:p w14:paraId="715D26CE"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&lt;/body&gt;</w:t>
      </w:r>
    </w:p>
    <w:p w14:paraId="1DA6AE3D" w14:textId="77777777" w:rsidR="00B36460" w:rsidRPr="00D11225" w:rsidRDefault="00B36460" w:rsidP="00B36460">
      <w:pPr>
        <w:pStyle w:val="ListParagraph"/>
        <w:spacing w:after="144" w:line="360" w:lineRule="atLeast"/>
        <w:ind w:right="48"/>
        <w:jc w:val="both"/>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&lt;/html&gt;</w:t>
      </w:r>
    </w:p>
    <w:p w14:paraId="1E772850" w14:textId="77777777" w:rsidR="00A44CC9" w:rsidRPr="00D11225" w:rsidRDefault="00A44CC9" w:rsidP="00A44CC9">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Adding a Border to theTable</w:t>
      </w:r>
    </w:p>
    <w:p w14:paraId="5C5249D8" w14:textId="77777777" w:rsidR="002602AC" w:rsidRPr="00D11225" w:rsidRDefault="002602AC" w:rsidP="002602A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-&gt;If we </w:t>
      </w:r>
      <w:r w:rsidRPr="00AF513A">
        <w:rPr>
          <w:rFonts w:ascii="Times New Roman" w:eastAsia="Times New Roman" w:hAnsi="Times New Roman" w:cs="Times New Roman"/>
          <w:color w:val="000000"/>
          <w:sz w:val="28"/>
          <w:szCs w:val="28"/>
          <w:highlight w:val="yellow"/>
          <w:lang w:eastAsia="en-IN"/>
        </w:rPr>
        <w:t>do not specify a borde</w:t>
      </w:r>
      <w:r w:rsidRPr="00D11225">
        <w:rPr>
          <w:rFonts w:ascii="Times New Roman" w:eastAsia="Times New Roman" w:hAnsi="Times New Roman" w:cs="Times New Roman"/>
          <w:color w:val="000000"/>
          <w:sz w:val="28"/>
          <w:szCs w:val="28"/>
          <w:lang w:eastAsia="en-IN"/>
        </w:rPr>
        <w:t xml:space="preserve">r for the table, it </w:t>
      </w:r>
      <w:r w:rsidRPr="00AF513A">
        <w:rPr>
          <w:rFonts w:ascii="Times New Roman" w:eastAsia="Times New Roman" w:hAnsi="Times New Roman" w:cs="Times New Roman"/>
          <w:color w:val="000000"/>
          <w:sz w:val="28"/>
          <w:szCs w:val="28"/>
          <w:highlight w:val="yellow"/>
          <w:lang w:eastAsia="en-IN"/>
        </w:rPr>
        <w:t xml:space="preserve">will be </w:t>
      </w:r>
      <w:r w:rsidRPr="00AF513A">
        <w:rPr>
          <w:rFonts w:ascii="Times New Roman" w:eastAsia="Times New Roman" w:hAnsi="Times New Roman" w:cs="Times New Roman"/>
          <w:color w:val="000000"/>
          <w:sz w:val="28"/>
          <w:szCs w:val="28"/>
          <w:highlight w:val="green"/>
          <w:lang w:eastAsia="en-IN"/>
        </w:rPr>
        <w:t>displayed without borders</w:t>
      </w:r>
      <w:r w:rsidRPr="00D11225">
        <w:rPr>
          <w:rFonts w:ascii="Times New Roman" w:eastAsia="Times New Roman" w:hAnsi="Times New Roman" w:cs="Times New Roman"/>
          <w:color w:val="000000"/>
          <w:sz w:val="28"/>
          <w:szCs w:val="28"/>
          <w:lang w:eastAsia="en-IN"/>
        </w:rPr>
        <w:t>.</w:t>
      </w:r>
    </w:p>
    <w:p w14:paraId="5BE7D9EE" w14:textId="77777777" w:rsidR="002602AC" w:rsidRPr="00A55F47" w:rsidRDefault="002602AC" w:rsidP="002602A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green"/>
          <w:lang w:eastAsia="en-IN"/>
        </w:rPr>
      </w:pPr>
      <w:r w:rsidRPr="00D11225">
        <w:rPr>
          <w:rFonts w:ascii="Times New Roman" w:eastAsia="Times New Roman" w:hAnsi="Times New Roman" w:cs="Times New Roman"/>
          <w:color w:val="000000"/>
          <w:sz w:val="28"/>
          <w:szCs w:val="28"/>
          <w:lang w:eastAsia="en-IN"/>
        </w:rPr>
        <w:t xml:space="preserve">A </w:t>
      </w:r>
      <w:r w:rsidRPr="00AF513A">
        <w:rPr>
          <w:rFonts w:ascii="Times New Roman" w:eastAsia="Times New Roman" w:hAnsi="Times New Roman" w:cs="Times New Roman"/>
          <w:color w:val="000000"/>
          <w:sz w:val="28"/>
          <w:szCs w:val="28"/>
          <w:highlight w:val="yellow"/>
          <w:lang w:eastAsia="en-IN"/>
        </w:rPr>
        <w:t>border can be set using</w:t>
      </w:r>
      <w:r w:rsidRPr="00D11225">
        <w:rPr>
          <w:rFonts w:ascii="Times New Roman" w:eastAsia="Times New Roman" w:hAnsi="Times New Roman" w:cs="Times New Roman"/>
          <w:color w:val="000000"/>
          <w:sz w:val="28"/>
          <w:szCs w:val="28"/>
          <w:lang w:eastAsia="en-IN"/>
        </w:rPr>
        <w:t xml:space="preserve"> </w:t>
      </w:r>
      <w:r w:rsidRPr="00A55F47">
        <w:rPr>
          <w:rFonts w:ascii="Times New Roman" w:eastAsia="Times New Roman" w:hAnsi="Times New Roman" w:cs="Times New Roman"/>
          <w:color w:val="000000"/>
          <w:sz w:val="28"/>
          <w:szCs w:val="28"/>
          <w:highlight w:val="green"/>
          <w:lang w:eastAsia="en-IN"/>
        </w:rPr>
        <w:t>the CSS </w:t>
      </w:r>
      <w:r w:rsidRPr="00A55F47">
        <w:rPr>
          <w:rFonts w:ascii="Times New Roman" w:eastAsia="Times New Roman" w:hAnsi="Times New Roman" w:cs="Times New Roman"/>
          <w:b/>
          <w:bCs/>
          <w:color w:val="000000"/>
          <w:sz w:val="28"/>
          <w:szCs w:val="28"/>
          <w:highlight w:val="green"/>
          <w:lang w:eastAsia="en-IN"/>
        </w:rPr>
        <w:t>border</w:t>
      </w:r>
      <w:r w:rsidRPr="00A55F47">
        <w:rPr>
          <w:rFonts w:ascii="Times New Roman" w:eastAsia="Times New Roman" w:hAnsi="Times New Roman" w:cs="Times New Roman"/>
          <w:color w:val="000000"/>
          <w:sz w:val="28"/>
          <w:szCs w:val="28"/>
          <w:highlight w:val="green"/>
          <w:lang w:eastAsia="en-IN"/>
        </w:rPr>
        <w:t> property:</w:t>
      </w:r>
    </w:p>
    <w:p w14:paraId="68A05FF7" w14:textId="77777777" w:rsidR="002B5120" w:rsidRPr="00D11225" w:rsidRDefault="002602AC" w:rsidP="00D0499C">
      <w:pPr>
        <w:rPr>
          <w:rFonts w:ascii="Times New Roman" w:hAnsi="Times New Roman" w:cs="Times New Roman"/>
          <w:sz w:val="28"/>
          <w:szCs w:val="28"/>
        </w:rPr>
      </w:pPr>
      <w:r w:rsidRPr="00D11225">
        <w:rPr>
          <w:rFonts w:ascii="Times New Roman" w:hAnsi="Times New Roman" w:cs="Times New Roman"/>
          <w:sz w:val="28"/>
          <w:szCs w:val="28"/>
        </w:rPr>
        <w:t xml:space="preserve">  i.e</w:t>
      </w:r>
    </w:p>
    <w:p w14:paraId="6B8E8522" w14:textId="77777777" w:rsidR="0009648A" w:rsidRPr="00A55F47" w:rsidRDefault="0009648A" w:rsidP="00D0499C">
      <w:pPr>
        <w:rPr>
          <w:rFonts w:ascii="Times New Roman" w:hAnsi="Times New Roman" w:cs="Times New Roman"/>
          <w:sz w:val="28"/>
          <w:szCs w:val="28"/>
          <w:highlight w:val="green"/>
          <w:shd w:val="clear" w:color="auto" w:fill="FFFFFF"/>
        </w:rPr>
      </w:pPr>
      <w:r w:rsidRPr="00A55F47">
        <w:rPr>
          <w:rFonts w:ascii="Times New Roman" w:hAnsi="Times New Roman" w:cs="Times New Roman"/>
          <w:sz w:val="28"/>
          <w:szCs w:val="28"/>
          <w:highlight w:val="green"/>
          <w:shd w:val="clear" w:color="auto" w:fill="FFFFFF"/>
        </w:rPr>
        <w:t>&lt;style&gt;</w:t>
      </w:r>
    </w:p>
    <w:p w14:paraId="55965399" w14:textId="77777777" w:rsidR="002602AC" w:rsidRPr="00A55F47" w:rsidRDefault="0009648A" w:rsidP="00D0499C">
      <w:pPr>
        <w:rPr>
          <w:rFonts w:ascii="Times New Roman" w:hAnsi="Times New Roman" w:cs="Times New Roman"/>
          <w:sz w:val="28"/>
          <w:szCs w:val="28"/>
          <w:highlight w:val="green"/>
          <w:shd w:val="clear" w:color="auto" w:fill="FFFFFF"/>
        </w:rPr>
      </w:pPr>
      <w:r w:rsidRPr="00A55F47">
        <w:rPr>
          <w:rFonts w:ascii="Times New Roman" w:hAnsi="Times New Roman" w:cs="Times New Roman"/>
          <w:sz w:val="28"/>
          <w:szCs w:val="28"/>
          <w:highlight w:val="green"/>
          <w:shd w:val="clear" w:color="auto" w:fill="FFFFFF"/>
        </w:rPr>
        <w:t xml:space="preserve">   </w:t>
      </w:r>
      <w:r w:rsidR="002602AC" w:rsidRPr="00A55F47">
        <w:rPr>
          <w:rFonts w:ascii="Times New Roman" w:hAnsi="Times New Roman" w:cs="Times New Roman"/>
          <w:sz w:val="28"/>
          <w:szCs w:val="28"/>
          <w:highlight w:val="green"/>
          <w:shd w:val="clear" w:color="auto" w:fill="FFFFFF"/>
        </w:rPr>
        <w:t>table, th, td</w:t>
      </w:r>
    </w:p>
    <w:p w14:paraId="0312044E" w14:textId="77777777" w:rsidR="0009648A" w:rsidRPr="00A55F47" w:rsidRDefault="002602AC" w:rsidP="00D0499C">
      <w:pPr>
        <w:rPr>
          <w:rFonts w:ascii="Times New Roman" w:hAnsi="Times New Roman" w:cs="Times New Roman"/>
          <w:sz w:val="28"/>
          <w:szCs w:val="28"/>
          <w:highlight w:val="green"/>
          <w:shd w:val="clear" w:color="auto" w:fill="FFFFFF"/>
        </w:rPr>
      </w:pPr>
      <w:r w:rsidRPr="00A55F47">
        <w:rPr>
          <w:rFonts w:ascii="Times New Roman" w:hAnsi="Times New Roman" w:cs="Times New Roman"/>
          <w:sz w:val="28"/>
          <w:szCs w:val="28"/>
          <w:highlight w:val="green"/>
          <w:shd w:val="clear" w:color="auto" w:fill="FFFFFF"/>
        </w:rPr>
        <w:t> </w:t>
      </w:r>
      <w:r w:rsidR="0009648A" w:rsidRPr="00A55F47">
        <w:rPr>
          <w:rFonts w:ascii="Times New Roman" w:hAnsi="Times New Roman" w:cs="Times New Roman"/>
          <w:sz w:val="28"/>
          <w:szCs w:val="28"/>
          <w:highlight w:val="green"/>
          <w:shd w:val="clear" w:color="auto" w:fill="FFFFFF"/>
        </w:rPr>
        <w:t xml:space="preserve">  </w:t>
      </w:r>
      <w:r w:rsidRPr="00A55F47">
        <w:rPr>
          <w:rFonts w:ascii="Times New Roman" w:hAnsi="Times New Roman" w:cs="Times New Roman"/>
          <w:sz w:val="28"/>
          <w:szCs w:val="28"/>
          <w:highlight w:val="green"/>
          <w:shd w:val="clear" w:color="auto" w:fill="FFFFFF"/>
        </w:rPr>
        <w:t>{</w:t>
      </w:r>
      <w:r w:rsidRPr="00A55F47">
        <w:rPr>
          <w:rFonts w:ascii="Times New Roman" w:hAnsi="Times New Roman" w:cs="Times New Roman"/>
          <w:sz w:val="28"/>
          <w:szCs w:val="28"/>
          <w:highlight w:val="green"/>
          <w:shd w:val="clear" w:color="auto" w:fill="FFFFFF"/>
        </w:rPr>
        <w:br/>
        <w:t>   </w:t>
      </w:r>
      <w:r w:rsidR="0009648A" w:rsidRPr="00A55F47">
        <w:rPr>
          <w:rFonts w:ascii="Times New Roman" w:hAnsi="Times New Roman" w:cs="Times New Roman"/>
          <w:sz w:val="28"/>
          <w:szCs w:val="28"/>
          <w:highlight w:val="green"/>
          <w:shd w:val="clear" w:color="auto" w:fill="FFFFFF"/>
        </w:rPr>
        <w:t xml:space="preserve">  </w:t>
      </w:r>
      <w:r w:rsidRPr="00A55F47">
        <w:rPr>
          <w:rFonts w:ascii="Times New Roman" w:hAnsi="Times New Roman" w:cs="Times New Roman"/>
          <w:sz w:val="28"/>
          <w:szCs w:val="28"/>
          <w:highlight w:val="green"/>
          <w:shd w:val="clear" w:color="auto" w:fill="FFFFFF"/>
        </w:rPr>
        <w:t xml:space="preserve"> border: 1px solid black;</w:t>
      </w:r>
      <w:r w:rsidRPr="00A55F47">
        <w:rPr>
          <w:rFonts w:ascii="Times New Roman" w:hAnsi="Times New Roman" w:cs="Times New Roman"/>
          <w:sz w:val="28"/>
          <w:szCs w:val="28"/>
          <w:highlight w:val="green"/>
          <w:shd w:val="clear" w:color="auto" w:fill="FFFFFF"/>
        </w:rPr>
        <w:br/>
      </w:r>
      <w:r w:rsidR="0009648A" w:rsidRPr="00A55F47">
        <w:rPr>
          <w:rFonts w:ascii="Times New Roman" w:hAnsi="Times New Roman" w:cs="Times New Roman"/>
          <w:sz w:val="28"/>
          <w:szCs w:val="28"/>
          <w:highlight w:val="green"/>
          <w:shd w:val="clear" w:color="auto" w:fill="FFFFFF"/>
        </w:rPr>
        <w:t xml:space="preserve">   </w:t>
      </w:r>
      <w:r w:rsidRPr="00A55F47">
        <w:rPr>
          <w:rFonts w:ascii="Times New Roman" w:hAnsi="Times New Roman" w:cs="Times New Roman"/>
          <w:sz w:val="28"/>
          <w:szCs w:val="28"/>
          <w:highlight w:val="green"/>
          <w:shd w:val="clear" w:color="auto" w:fill="FFFFFF"/>
        </w:rPr>
        <w:t>}</w:t>
      </w:r>
    </w:p>
    <w:p w14:paraId="653BD124" w14:textId="77777777" w:rsidR="0009648A" w:rsidRPr="00D11225" w:rsidRDefault="0009648A" w:rsidP="00D0499C">
      <w:pPr>
        <w:rPr>
          <w:rFonts w:ascii="Times New Roman" w:hAnsi="Times New Roman" w:cs="Times New Roman"/>
          <w:sz w:val="28"/>
          <w:szCs w:val="28"/>
          <w:shd w:val="clear" w:color="auto" w:fill="FFFFFF"/>
        </w:rPr>
      </w:pPr>
      <w:r w:rsidRPr="00A55F47">
        <w:rPr>
          <w:rFonts w:ascii="Times New Roman" w:hAnsi="Times New Roman" w:cs="Times New Roman"/>
          <w:sz w:val="28"/>
          <w:szCs w:val="28"/>
          <w:highlight w:val="green"/>
          <w:shd w:val="clear" w:color="auto" w:fill="FFFFFF"/>
        </w:rPr>
        <w:t>&lt;/style&gt;</w:t>
      </w:r>
    </w:p>
    <w:p w14:paraId="42D343BF" w14:textId="77777777" w:rsidR="00C862E9" w:rsidRPr="00D11225" w:rsidRDefault="00C862E9" w:rsidP="00D0499C">
      <w:pPr>
        <w:rPr>
          <w:rFonts w:ascii="Times New Roman" w:hAnsi="Times New Roman" w:cs="Times New Roman"/>
          <w:b/>
          <w:sz w:val="28"/>
          <w:szCs w:val="28"/>
          <w:u w:val="single"/>
          <w:shd w:val="clear" w:color="auto" w:fill="FFFFFF"/>
        </w:rPr>
      </w:pPr>
      <w:r w:rsidRPr="00D11225">
        <w:rPr>
          <w:rFonts w:ascii="Times New Roman" w:hAnsi="Times New Roman" w:cs="Times New Roman"/>
          <w:b/>
          <w:sz w:val="28"/>
          <w:szCs w:val="28"/>
          <w:u w:val="single"/>
          <w:shd w:val="clear" w:color="auto" w:fill="FFFFFF"/>
        </w:rPr>
        <w:t>Example:</w:t>
      </w:r>
    </w:p>
    <w:p w14:paraId="3DDAD5EC"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&lt;!DOCTYPE html&gt;</w:t>
      </w:r>
    </w:p>
    <w:p w14:paraId="0F4D88EB"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&lt;html&gt;</w:t>
      </w:r>
    </w:p>
    <w:p w14:paraId="2C8A4C1B"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&lt;head&gt;</w:t>
      </w:r>
    </w:p>
    <w:p w14:paraId="50966C24"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&lt;title&gt;Defining the Table&lt;/title&gt;</w:t>
      </w:r>
    </w:p>
    <w:p w14:paraId="35BF9418"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lastRenderedPageBreak/>
        <w:t xml:space="preserve">    &lt;h1&gt;Employee Details&lt;/h1&gt;</w:t>
      </w:r>
    </w:p>
    <w:p w14:paraId="11A12F98"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&lt;style&gt;</w:t>
      </w:r>
    </w:p>
    <w:p w14:paraId="6FAB89A5"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table, th, td</w:t>
      </w:r>
    </w:p>
    <w:p w14:paraId="22CC7E52"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w:t>
      </w:r>
    </w:p>
    <w:p w14:paraId="1A16E18A"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border: 1px </w:t>
      </w:r>
      <w:r w:rsidR="004E61C7" w:rsidRPr="00D11225">
        <w:rPr>
          <w:rFonts w:ascii="Times New Roman" w:hAnsi="Times New Roman" w:cs="Times New Roman"/>
          <w:sz w:val="28"/>
          <w:szCs w:val="28"/>
          <w:shd w:val="clear" w:color="auto" w:fill="FFFFFF"/>
        </w:rPr>
        <w:t>solid red</w:t>
      </w:r>
      <w:r w:rsidRPr="00D11225">
        <w:rPr>
          <w:rFonts w:ascii="Times New Roman" w:hAnsi="Times New Roman" w:cs="Times New Roman"/>
          <w:sz w:val="28"/>
          <w:szCs w:val="28"/>
          <w:shd w:val="clear" w:color="auto" w:fill="FFFFFF"/>
        </w:rPr>
        <w:t>;</w:t>
      </w:r>
    </w:p>
    <w:p w14:paraId="7AD72520"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w:t>
      </w:r>
    </w:p>
    <w:p w14:paraId="2AB82D18"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&lt;/style&gt;</w:t>
      </w:r>
    </w:p>
    <w:p w14:paraId="76A6BDEB"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&lt;/head&gt;</w:t>
      </w:r>
    </w:p>
    <w:p w14:paraId="75D0D628" w14:textId="77777777" w:rsidR="00C862E9" w:rsidRPr="00D11225" w:rsidRDefault="004E61C7"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&lt;body&gt;</w:t>
      </w:r>
    </w:p>
    <w:p w14:paraId="67B4AB0C"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&lt;table&gt;</w:t>
      </w:r>
    </w:p>
    <w:p w14:paraId="1912E891"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0570CA29"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&lt;th&gt;Firstname&lt;/th&gt;</w:t>
      </w:r>
    </w:p>
    <w:p w14:paraId="5308454F"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&lt;th&gt;Lastname&lt;/th&gt; </w:t>
      </w:r>
    </w:p>
    <w:p w14:paraId="7F57CD4C"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&lt;th&gt;Age&lt;/th&gt;</w:t>
      </w:r>
    </w:p>
    <w:p w14:paraId="666BE880"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54C35522"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64A5E300"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&lt;td&gt;Jill&lt;/td&gt;</w:t>
      </w:r>
    </w:p>
    <w:p w14:paraId="4B02552F"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&lt;td&gt;Smith&lt;/td&gt;</w:t>
      </w:r>
    </w:p>
    <w:p w14:paraId="338AD247"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&lt;td&gt;50&lt;/td&gt;</w:t>
      </w:r>
    </w:p>
    <w:p w14:paraId="6FB1BE57"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10DFF390"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7A8F9AC6"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&lt;td&gt;Eve&lt;/td&gt;</w:t>
      </w:r>
    </w:p>
    <w:p w14:paraId="7231985C"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&lt;td&gt;Jackson&lt;/td&gt;</w:t>
      </w:r>
    </w:p>
    <w:p w14:paraId="73AEFA21"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&lt;td&gt;94&lt;/td&gt;</w:t>
      </w:r>
    </w:p>
    <w:p w14:paraId="1ABEB5CF"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21517661"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4D373936"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&lt;td&gt;John&lt;/td&gt;</w:t>
      </w:r>
    </w:p>
    <w:p w14:paraId="5A9A9B84"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&lt;td&gt;Doe&lt;/td&gt;</w:t>
      </w:r>
    </w:p>
    <w:p w14:paraId="784CFB0E"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lastRenderedPageBreak/>
        <w:t xml:space="preserve">    &lt;td&gt;80&lt;/td&gt;</w:t>
      </w:r>
    </w:p>
    <w:p w14:paraId="3C483BB3"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 xml:space="preserve">  &lt;/tr&gt;</w:t>
      </w:r>
    </w:p>
    <w:p w14:paraId="3A27265B" w14:textId="77777777" w:rsidR="00C862E9" w:rsidRPr="00D11225" w:rsidRDefault="00837E81"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&lt;/table&gt;</w:t>
      </w:r>
    </w:p>
    <w:p w14:paraId="0AF75338"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&lt;/body&gt;</w:t>
      </w:r>
    </w:p>
    <w:p w14:paraId="4D403CDF" w14:textId="77777777" w:rsidR="00C862E9" w:rsidRPr="00D11225" w:rsidRDefault="00C862E9" w:rsidP="00C862E9">
      <w:pPr>
        <w:rPr>
          <w:rFonts w:ascii="Times New Roman" w:hAnsi="Times New Roman" w:cs="Times New Roman"/>
          <w:sz w:val="28"/>
          <w:szCs w:val="28"/>
          <w:shd w:val="clear" w:color="auto" w:fill="FFFFFF"/>
        </w:rPr>
      </w:pPr>
      <w:r w:rsidRPr="00D11225">
        <w:rPr>
          <w:rFonts w:ascii="Times New Roman" w:hAnsi="Times New Roman" w:cs="Times New Roman"/>
          <w:sz w:val="28"/>
          <w:szCs w:val="28"/>
          <w:shd w:val="clear" w:color="auto" w:fill="FFFFFF"/>
        </w:rPr>
        <w:t>&lt;/html&gt;</w:t>
      </w:r>
    </w:p>
    <w:p w14:paraId="346C1353" w14:textId="77777777" w:rsidR="008C5558" w:rsidRPr="00D11225" w:rsidRDefault="008C5558" w:rsidP="008C5558">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Collapsed Borders to the Table:</w:t>
      </w:r>
    </w:p>
    <w:p w14:paraId="312E289A" w14:textId="77777777" w:rsidR="008C5558" w:rsidRPr="00D11225" w:rsidRDefault="008C5558" w:rsidP="008C5558">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If you want the </w:t>
      </w:r>
      <w:r w:rsidRPr="00AF513A">
        <w:rPr>
          <w:rFonts w:ascii="Times New Roman" w:hAnsi="Times New Roman" w:cs="Times New Roman"/>
          <w:color w:val="000000"/>
          <w:sz w:val="28"/>
          <w:szCs w:val="28"/>
          <w:highlight w:val="yellow"/>
          <w:shd w:val="clear" w:color="auto" w:fill="FFFFFF"/>
        </w:rPr>
        <w:t>borders to collapse into one border</w:t>
      </w:r>
      <w:r w:rsidRPr="00D11225">
        <w:rPr>
          <w:rFonts w:ascii="Times New Roman" w:hAnsi="Times New Roman" w:cs="Times New Roman"/>
          <w:color w:val="000000"/>
          <w:sz w:val="28"/>
          <w:szCs w:val="28"/>
          <w:shd w:val="clear" w:color="auto" w:fill="FFFFFF"/>
        </w:rPr>
        <w:t xml:space="preserve">, add the </w:t>
      </w:r>
      <w:r w:rsidR="005D55E3" w:rsidRPr="00D11225">
        <w:rPr>
          <w:rFonts w:ascii="Times New Roman" w:hAnsi="Times New Roman" w:cs="Times New Roman"/>
          <w:color w:val="000000"/>
          <w:sz w:val="28"/>
          <w:szCs w:val="28"/>
          <w:shd w:val="clear" w:color="auto" w:fill="FFFFFF"/>
        </w:rPr>
        <w:t>“</w:t>
      </w:r>
      <w:r w:rsidRPr="00D11225">
        <w:rPr>
          <w:rFonts w:ascii="Times New Roman" w:hAnsi="Times New Roman" w:cs="Times New Roman"/>
          <w:color w:val="000000"/>
          <w:sz w:val="28"/>
          <w:szCs w:val="28"/>
          <w:shd w:val="clear" w:color="auto" w:fill="FFFFFF"/>
        </w:rPr>
        <w:t>CSS </w:t>
      </w:r>
      <w:r w:rsidRPr="00AF513A">
        <w:rPr>
          <w:rStyle w:val="Strong"/>
          <w:rFonts w:ascii="Times New Roman" w:hAnsi="Times New Roman" w:cs="Times New Roman"/>
          <w:color w:val="000000"/>
          <w:sz w:val="28"/>
          <w:szCs w:val="28"/>
          <w:highlight w:val="yellow"/>
          <w:shd w:val="clear" w:color="auto" w:fill="FFFFFF"/>
        </w:rPr>
        <w:t>border-collapse</w:t>
      </w:r>
      <w:r w:rsidR="005D55E3" w:rsidRPr="00AF513A">
        <w:rPr>
          <w:rStyle w:val="Strong"/>
          <w:rFonts w:ascii="Times New Roman" w:hAnsi="Times New Roman" w:cs="Times New Roman"/>
          <w:color w:val="000000"/>
          <w:sz w:val="28"/>
          <w:szCs w:val="28"/>
          <w:highlight w:val="yellow"/>
          <w:shd w:val="clear" w:color="auto" w:fill="FFFFFF"/>
        </w:rPr>
        <w:t>”</w:t>
      </w:r>
      <w:r w:rsidRPr="00AF513A">
        <w:rPr>
          <w:rFonts w:ascii="Times New Roman" w:hAnsi="Times New Roman" w:cs="Times New Roman"/>
          <w:color w:val="000000"/>
          <w:sz w:val="28"/>
          <w:szCs w:val="28"/>
          <w:highlight w:val="yellow"/>
          <w:shd w:val="clear" w:color="auto" w:fill="FFFFFF"/>
        </w:rPr>
        <w:t> property:</w:t>
      </w:r>
    </w:p>
    <w:p w14:paraId="52D8606E" w14:textId="77777777" w:rsidR="00F363D1" w:rsidRPr="00D11225" w:rsidRDefault="00F363D1" w:rsidP="008C5558">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Example:</w:t>
      </w:r>
    </w:p>
    <w:p w14:paraId="51F8368C"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&lt;!DOCTYPE html&gt;</w:t>
      </w:r>
    </w:p>
    <w:p w14:paraId="3A5189DA"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&lt;html&gt;</w:t>
      </w:r>
    </w:p>
    <w:p w14:paraId="652246BC"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&lt;head&gt;</w:t>
      </w:r>
    </w:p>
    <w:p w14:paraId="6F0092A1"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&lt;style&gt;</w:t>
      </w:r>
    </w:p>
    <w:p w14:paraId="04061FC1"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table, th, td {</w:t>
      </w:r>
    </w:p>
    <w:p w14:paraId="79FCECED" w14:textId="77777777" w:rsidR="00F363D1" w:rsidRPr="00AF513A" w:rsidRDefault="00F363D1" w:rsidP="00F363D1">
      <w:pPr>
        <w:rPr>
          <w:rFonts w:ascii="Times New Roman" w:hAnsi="Times New Roman" w:cs="Times New Roman"/>
          <w:sz w:val="28"/>
          <w:szCs w:val="28"/>
          <w:highlight w:val="yellow"/>
        </w:rPr>
      </w:pPr>
      <w:r w:rsidRPr="00D11225">
        <w:rPr>
          <w:rFonts w:ascii="Times New Roman" w:hAnsi="Times New Roman" w:cs="Times New Roman"/>
          <w:sz w:val="28"/>
          <w:szCs w:val="28"/>
        </w:rPr>
        <w:t xml:space="preserve">    </w:t>
      </w:r>
      <w:r w:rsidRPr="00AF513A">
        <w:rPr>
          <w:rFonts w:ascii="Times New Roman" w:hAnsi="Times New Roman" w:cs="Times New Roman"/>
          <w:sz w:val="28"/>
          <w:szCs w:val="28"/>
          <w:highlight w:val="yellow"/>
        </w:rPr>
        <w:t>border: 1px solid black;</w:t>
      </w:r>
    </w:p>
    <w:p w14:paraId="771A3AAD" w14:textId="77777777" w:rsidR="00F363D1" w:rsidRPr="00D11225" w:rsidRDefault="00F363D1" w:rsidP="00F363D1">
      <w:pPr>
        <w:rPr>
          <w:rFonts w:ascii="Times New Roman" w:hAnsi="Times New Roman" w:cs="Times New Roman"/>
          <w:b/>
          <w:sz w:val="28"/>
          <w:szCs w:val="28"/>
        </w:rPr>
      </w:pPr>
      <w:r w:rsidRPr="00AF513A">
        <w:rPr>
          <w:rFonts w:ascii="Times New Roman" w:hAnsi="Times New Roman" w:cs="Times New Roman"/>
          <w:sz w:val="28"/>
          <w:szCs w:val="28"/>
          <w:highlight w:val="yellow"/>
        </w:rPr>
        <w:t xml:space="preserve">  </w:t>
      </w:r>
      <w:r w:rsidRPr="00AF513A">
        <w:rPr>
          <w:rFonts w:ascii="Times New Roman" w:hAnsi="Times New Roman" w:cs="Times New Roman"/>
          <w:b/>
          <w:sz w:val="28"/>
          <w:szCs w:val="28"/>
          <w:highlight w:val="yellow"/>
        </w:rPr>
        <w:t xml:space="preserve">  border-collapse: collapse;</w:t>
      </w:r>
    </w:p>
    <w:p w14:paraId="444A0558"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w:t>
      </w:r>
    </w:p>
    <w:p w14:paraId="66BBDC9B"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&lt;/style&gt;</w:t>
      </w:r>
    </w:p>
    <w:p w14:paraId="500B05C4"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&lt;/head&gt;</w:t>
      </w:r>
    </w:p>
    <w:p w14:paraId="51E919C7"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&lt;body&gt;</w:t>
      </w:r>
    </w:p>
    <w:p w14:paraId="768EBE82"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w:t>
      </w:r>
      <w:commentRangeStart w:id="4"/>
      <w:r w:rsidRPr="00AF513A">
        <w:rPr>
          <w:rFonts w:ascii="Times New Roman" w:hAnsi="Times New Roman" w:cs="Times New Roman"/>
          <w:sz w:val="28"/>
          <w:szCs w:val="28"/>
          <w:highlight w:val="yellow"/>
        </w:rPr>
        <w:t>table style="width:100%"&gt;</w:t>
      </w:r>
      <w:commentRangeEnd w:id="4"/>
      <w:r w:rsidR="00AF513A">
        <w:rPr>
          <w:rStyle w:val="CommentReference"/>
        </w:rPr>
        <w:commentReference w:id="4"/>
      </w:r>
    </w:p>
    <w:p w14:paraId="5D2F6B8C"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7F3DD078"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&lt;th&gt;Firstname&lt;/th&gt;</w:t>
      </w:r>
    </w:p>
    <w:p w14:paraId="01737A0B"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&lt;th&gt;Lastname&lt;/th&gt; </w:t>
      </w:r>
    </w:p>
    <w:p w14:paraId="461DA195"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&lt;th&gt;Age&lt;/th&gt;</w:t>
      </w:r>
    </w:p>
    <w:p w14:paraId="79CCA3B3"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3AB0F5C6"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31D18E90"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&lt;td&gt;Jill&lt;/td&gt;</w:t>
      </w:r>
    </w:p>
    <w:p w14:paraId="4F56F7CA"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lastRenderedPageBreak/>
        <w:t xml:space="preserve">    &lt;td&gt;Smith&lt;/td&gt;</w:t>
      </w:r>
    </w:p>
    <w:p w14:paraId="566CD32D"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&lt;td&gt;50&lt;/td&gt;</w:t>
      </w:r>
    </w:p>
    <w:p w14:paraId="27EE5A8A"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7E1416E7"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63BF93A7"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&lt;td&gt;Eve&lt;/td&gt;</w:t>
      </w:r>
    </w:p>
    <w:p w14:paraId="479051B2"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&lt;td&gt;Jackson&lt;/td&gt;</w:t>
      </w:r>
    </w:p>
    <w:p w14:paraId="069B0650"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&lt;td&gt;94&lt;/td&gt;</w:t>
      </w:r>
    </w:p>
    <w:p w14:paraId="044DED14"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3C8CCCB7"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00966805"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&lt;td&gt;John&lt;/td&gt;</w:t>
      </w:r>
    </w:p>
    <w:p w14:paraId="25212BA2"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&lt;td&gt;Doe&lt;/td&gt;</w:t>
      </w:r>
    </w:p>
    <w:p w14:paraId="0493B8F4"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&lt;td&gt;80&lt;/td&gt;</w:t>
      </w:r>
    </w:p>
    <w:p w14:paraId="322B121D"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3962BDD6"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&lt;/table&gt;</w:t>
      </w:r>
    </w:p>
    <w:p w14:paraId="1C198E07"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&lt;/body&gt;</w:t>
      </w:r>
    </w:p>
    <w:p w14:paraId="1B6A6515" w14:textId="77777777" w:rsidR="00F363D1" w:rsidRPr="00D11225" w:rsidRDefault="00F363D1" w:rsidP="00F363D1">
      <w:pPr>
        <w:rPr>
          <w:rFonts w:ascii="Times New Roman" w:hAnsi="Times New Roman" w:cs="Times New Roman"/>
          <w:sz w:val="28"/>
          <w:szCs w:val="28"/>
        </w:rPr>
      </w:pPr>
      <w:r w:rsidRPr="00D11225">
        <w:rPr>
          <w:rFonts w:ascii="Times New Roman" w:hAnsi="Times New Roman" w:cs="Times New Roman"/>
          <w:sz w:val="28"/>
          <w:szCs w:val="28"/>
        </w:rPr>
        <w:t>&lt;/html&gt;</w:t>
      </w:r>
    </w:p>
    <w:p w14:paraId="5BB4957E" w14:textId="77777777" w:rsidR="00D87585" w:rsidRPr="00D11225" w:rsidRDefault="00D87585" w:rsidP="00D87585">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HTML Table - Left-align Headings</w:t>
      </w:r>
    </w:p>
    <w:p w14:paraId="39D7EBD3" w14:textId="77777777" w:rsidR="00D87585" w:rsidRPr="00D11225" w:rsidRDefault="00745E72" w:rsidP="00D87585">
      <w:pPr>
        <w:pStyle w:val="NormalWeb"/>
        <w:shd w:val="clear" w:color="auto" w:fill="FFFFFF"/>
        <w:rPr>
          <w:color w:val="000000"/>
          <w:sz w:val="28"/>
          <w:szCs w:val="28"/>
        </w:rPr>
      </w:pPr>
      <w:r w:rsidRPr="00D11225">
        <w:rPr>
          <w:color w:val="000000"/>
          <w:sz w:val="28"/>
          <w:szCs w:val="28"/>
        </w:rPr>
        <w:t>-&gt;</w:t>
      </w:r>
      <w:r w:rsidR="00D87585" w:rsidRPr="00D11225">
        <w:rPr>
          <w:color w:val="000000"/>
          <w:sz w:val="28"/>
          <w:szCs w:val="28"/>
        </w:rPr>
        <w:t xml:space="preserve">By default, </w:t>
      </w:r>
      <w:r w:rsidR="00D87585" w:rsidRPr="00AF513A">
        <w:rPr>
          <w:color w:val="000000"/>
          <w:sz w:val="28"/>
          <w:szCs w:val="28"/>
          <w:highlight w:val="yellow"/>
        </w:rPr>
        <w:t xml:space="preserve">table headings </w:t>
      </w:r>
      <w:r w:rsidR="00D87585" w:rsidRPr="00AF513A">
        <w:rPr>
          <w:color w:val="000000"/>
          <w:sz w:val="28"/>
          <w:szCs w:val="28"/>
          <w:highlight w:val="green"/>
        </w:rPr>
        <w:t>are bold and centered</w:t>
      </w:r>
      <w:r w:rsidR="00D87585" w:rsidRPr="00D11225">
        <w:rPr>
          <w:color w:val="000000"/>
          <w:sz w:val="28"/>
          <w:szCs w:val="28"/>
        </w:rPr>
        <w:t>.</w:t>
      </w:r>
    </w:p>
    <w:p w14:paraId="2B7ECA75" w14:textId="77777777" w:rsidR="00D87585" w:rsidRPr="00D11225" w:rsidRDefault="00745E72" w:rsidP="00D87585">
      <w:pPr>
        <w:pStyle w:val="NormalWeb"/>
        <w:shd w:val="clear" w:color="auto" w:fill="FFFFFF"/>
        <w:rPr>
          <w:color w:val="000000"/>
          <w:sz w:val="28"/>
          <w:szCs w:val="28"/>
        </w:rPr>
      </w:pPr>
      <w:r w:rsidRPr="00D11225">
        <w:rPr>
          <w:color w:val="000000"/>
          <w:sz w:val="28"/>
          <w:szCs w:val="28"/>
        </w:rPr>
        <w:t>-&gt;</w:t>
      </w:r>
      <w:r w:rsidR="00D87585" w:rsidRPr="00AF513A">
        <w:rPr>
          <w:color w:val="000000"/>
          <w:sz w:val="28"/>
          <w:szCs w:val="28"/>
          <w:highlight w:val="yellow"/>
        </w:rPr>
        <w:t>To left-align the table headings</w:t>
      </w:r>
      <w:r w:rsidR="00D87585" w:rsidRPr="00D11225">
        <w:rPr>
          <w:color w:val="000000"/>
          <w:sz w:val="28"/>
          <w:szCs w:val="28"/>
        </w:rPr>
        <w:t>, use the CSS </w:t>
      </w:r>
      <w:r w:rsidR="00D87585" w:rsidRPr="00D11225">
        <w:rPr>
          <w:rStyle w:val="Strong"/>
          <w:color w:val="000000"/>
          <w:sz w:val="28"/>
          <w:szCs w:val="28"/>
        </w:rPr>
        <w:t>text-align</w:t>
      </w:r>
      <w:r w:rsidR="00D87585" w:rsidRPr="00D11225">
        <w:rPr>
          <w:color w:val="000000"/>
          <w:sz w:val="28"/>
          <w:szCs w:val="28"/>
        </w:rPr>
        <w:t> property:</w:t>
      </w:r>
    </w:p>
    <w:p w14:paraId="3A29A4F3" w14:textId="77777777" w:rsidR="00F066EF" w:rsidRPr="00D11225" w:rsidRDefault="00F066EF" w:rsidP="009E7981">
      <w:pPr>
        <w:rPr>
          <w:rFonts w:ascii="Times New Roman" w:hAnsi="Times New Roman" w:cs="Times New Roman"/>
          <w:b/>
          <w:sz w:val="28"/>
          <w:szCs w:val="28"/>
          <w:u w:val="single"/>
          <w:shd w:val="clear" w:color="auto" w:fill="FFFFFF"/>
        </w:rPr>
      </w:pPr>
      <w:r w:rsidRPr="00D11225">
        <w:rPr>
          <w:rFonts w:ascii="Times New Roman" w:hAnsi="Times New Roman" w:cs="Times New Roman"/>
          <w:b/>
          <w:sz w:val="28"/>
          <w:szCs w:val="28"/>
          <w:u w:val="single"/>
          <w:shd w:val="clear" w:color="auto" w:fill="FFFFFF"/>
        </w:rPr>
        <w:t>Syntax:</w:t>
      </w:r>
    </w:p>
    <w:p w14:paraId="6AA9CBD3" w14:textId="77777777" w:rsidR="009E7981" w:rsidRPr="00D11225" w:rsidRDefault="00EE2337" w:rsidP="009E7981">
      <w:pPr>
        <w:rPr>
          <w:rFonts w:ascii="Times New Roman" w:hAnsi="Times New Roman" w:cs="Times New Roman"/>
          <w:sz w:val="28"/>
          <w:szCs w:val="28"/>
          <w:shd w:val="clear" w:color="auto" w:fill="FFFFFF"/>
        </w:rPr>
      </w:pPr>
      <w:r w:rsidRPr="00AF513A">
        <w:rPr>
          <w:rFonts w:ascii="Times New Roman" w:hAnsi="Times New Roman" w:cs="Times New Roman"/>
          <w:sz w:val="28"/>
          <w:szCs w:val="28"/>
          <w:highlight w:val="yellow"/>
          <w:shd w:val="clear" w:color="auto" w:fill="FFFFFF"/>
        </w:rPr>
        <w:t>th {</w:t>
      </w:r>
      <w:r w:rsidRPr="00AF513A">
        <w:rPr>
          <w:rFonts w:ascii="Times New Roman" w:hAnsi="Times New Roman" w:cs="Times New Roman"/>
          <w:sz w:val="28"/>
          <w:szCs w:val="28"/>
          <w:highlight w:val="yellow"/>
          <w:shd w:val="clear" w:color="auto" w:fill="FFFFFF"/>
        </w:rPr>
        <w:br/>
        <w:t xml:space="preserve">    </w:t>
      </w:r>
      <w:r w:rsidR="003F25CA" w:rsidRPr="00AF513A">
        <w:rPr>
          <w:rFonts w:ascii="Times New Roman" w:hAnsi="Times New Roman" w:cs="Times New Roman"/>
          <w:sz w:val="28"/>
          <w:szCs w:val="28"/>
          <w:highlight w:val="yellow"/>
          <w:shd w:val="clear" w:color="auto" w:fill="FFFFFF"/>
        </w:rPr>
        <w:t xml:space="preserve">    </w:t>
      </w:r>
      <w:r w:rsidRPr="00AF513A">
        <w:rPr>
          <w:rFonts w:ascii="Times New Roman" w:hAnsi="Times New Roman" w:cs="Times New Roman"/>
          <w:sz w:val="28"/>
          <w:szCs w:val="28"/>
          <w:highlight w:val="yellow"/>
          <w:shd w:val="clear" w:color="auto" w:fill="FFFFFF"/>
        </w:rPr>
        <w:t>text-align: left;</w:t>
      </w:r>
      <w:r w:rsidRPr="00AF513A">
        <w:rPr>
          <w:rFonts w:ascii="Times New Roman" w:hAnsi="Times New Roman" w:cs="Times New Roman"/>
          <w:sz w:val="28"/>
          <w:szCs w:val="28"/>
          <w:highlight w:val="yellow"/>
          <w:shd w:val="clear" w:color="auto" w:fill="FFFFFF"/>
        </w:rPr>
        <w:br/>
        <w:t xml:space="preserve">   }</w:t>
      </w:r>
    </w:p>
    <w:p w14:paraId="0EFD5DC8" w14:textId="77777777" w:rsidR="009E7981" w:rsidRPr="00D11225" w:rsidRDefault="009E7981" w:rsidP="009E7981">
      <w:pPr>
        <w:rPr>
          <w:rFonts w:ascii="Times New Roman" w:hAnsi="Times New Roman" w:cs="Times New Roman"/>
          <w:b/>
          <w:bCs/>
          <w:color w:val="000000"/>
          <w:sz w:val="28"/>
          <w:szCs w:val="28"/>
          <w:u w:val="single"/>
        </w:rPr>
      </w:pPr>
      <w:r w:rsidRPr="00D11225">
        <w:rPr>
          <w:rFonts w:ascii="Times New Roman" w:hAnsi="Times New Roman" w:cs="Times New Roman"/>
          <w:b/>
          <w:bCs/>
          <w:color w:val="000000"/>
          <w:sz w:val="28"/>
          <w:szCs w:val="28"/>
          <w:u w:val="single"/>
        </w:rPr>
        <w:t>Cells that Span Many Columns</w:t>
      </w:r>
    </w:p>
    <w:p w14:paraId="29038C5D" w14:textId="77777777" w:rsidR="00485C97" w:rsidRPr="00D11225" w:rsidRDefault="00485C97" w:rsidP="009E7981">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-&gt;To make a </w:t>
      </w:r>
      <w:r w:rsidRPr="00AF513A">
        <w:rPr>
          <w:rFonts w:ascii="Times New Roman" w:hAnsi="Times New Roman" w:cs="Times New Roman"/>
          <w:color w:val="000000"/>
          <w:sz w:val="28"/>
          <w:szCs w:val="28"/>
          <w:highlight w:val="yellow"/>
          <w:shd w:val="clear" w:color="auto" w:fill="FFFFFF"/>
        </w:rPr>
        <w:t>cell span more than one column</w:t>
      </w:r>
      <w:r w:rsidRPr="00D11225">
        <w:rPr>
          <w:rFonts w:ascii="Times New Roman" w:hAnsi="Times New Roman" w:cs="Times New Roman"/>
          <w:color w:val="000000"/>
          <w:sz w:val="28"/>
          <w:szCs w:val="28"/>
          <w:shd w:val="clear" w:color="auto" w:fill="FFFFFF"/>
        </w:rPr>
        <w:t>, use the </w:t>
      </w:r>
      <w:r w:rsidRPr="00AF513A">
        <w:rPr>
          <w:rStyle w:val="Strong"/>
          <w:rFonts w:ascii="Times New Roman" w:hAnsi="Times New Roman" w:cs="Times New Roman"/>
          <w:color w:val="000000"/>
          <w:sz w:val="28"/>
          <w:szCs w:val="28"/>
          <w:highlight w:val="yellow"/>
          <w:shd w:val="clear" w:color="auto" w:fill="FFFFFF"/>
        </w:rPr>
        <w:t>colspan</w:t>
      </w:r>
      <w:r w:rsidRPr="00AF513A">
        <w:rPr>
          <w:rFonts w:ascii="Times New Roman" w:hAnsi="Times New Roman" w:cs="Times New Roman"/>
          <w:color w:val="000000"/>
          <w:sz w:val="28"/>
          <w:szCs w:val="28"/>
          <w:highlight w:val="yellow"/>
          <w:shd w:val="clear" w:color="auto" w:fill="FFFFFF"/>
        </w:rPr>
        <w:t> attribute</w:t>
      </w:r>
      <w:r w:rsidRPr="00D11225">
        <w:rPr>
          <w:rFonts w:ascii="Times New Roman" w:hAnsi="Times New Roman" w:cs="Times New Roman"/>
          <w:color w:val="000000"/>
          <w:sz w:val="28"/>
          <w:szCs w:val="28"/>
          <w:shd w:val="clear" w:color="auto" w:fill="FFFFFF"/>
        </w:rPr>
        <w:t>:</w:t>
      </w:r>
    </w:p>
    <w:p w14:paraId="082C82F0" w14:textId="77777777" w:rsidR="00911F0D" w:rsidRPr="00D11225" w:rsidRDefault="00911F0D" w:rsidP="009E7981">
      <w:pPr>
        <w:rPr>
          <w:rFonts w:ascii="Times New Roman" w:hAnsi="Times New Roman" w:cs="Times New Roman"/>
          <w:color w:val="000000"/>
          <w:sz w:val="28"/>
          <w:szCs w:val="28"/>
          <w:shd w:val="clear" w:color="auto" w:fill="FFFFFF"/>
        </w:rPr>
      </w:pPr>
    </w:p>
    <w:p w14:paraId="2EA7D8AD" w14:textId="77777777" w:rsidR="00911F0D" w:rsidRPr="00D11225" w:rsidRDefault="00911F0D" w:rsidP="009E7981">
      <w:pPr>
        <w:rPr>
          <w:rFonts w:ascii="Times New Roman" w:hAnsi="Times New Roman" w:cs="Times New Roman"/>
          <w:color w:val="000000"/>
          <w:sz w:val="28"/>
          <w:szCs w:val="28"/>
          <w:shd w:val="clear" w:color="auto" w:fill="FFFFFF"/>
        </w:rPr>
      </w:pPr>
    </w:p>
    <w:p w14:paraId="7830341E" w14:textId="77777777" w:rsidR="001F6DCD" w:rsidRPr="00D11225" w:rsidRDefault="001F6DCD" w:rsidP="009E7981">
      <w:pPr>
        <w:rPr>
          <w:rFonts w:ascii="Times New Roman" w:hAnsi="Times New Roman" w:cs="Times New Roman"/>
          <w:b/>
          <w:color w:val="000000"/>
          <w:sz w:val="28"/>
          <w:szCs w:val="28"/>
          <w:u w:val="single"/>
          <w:shd w:val="clear" w:color="auto" w:fill="FFFFFF"/>
        </w:rPr>
      </w:pPr>
      <w:r w:rsidRPr="00D11225">
        <w:rPr>
          <w:rFonts w:ascii="Times New Roman" w:hAnsi="Times New Roman" w:cs="Times New Roman"/>
          <w:b/>
          <w:color w:val="000000"/>
          <w:sz w:val="28"/>
          <w:szCs w:val="28"/>
          <w:u w:val="single"/>
          <w:shd w:val="clear" w:color="auto" w:fill="FFFFFF"/>
        </w:rPr>
        <w:t>Example:</w:t>
      </w:r>
    </w:p>
    <w:p w14:paraId="6C4C69D8"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lastRenderedPageBreak/>
        <w:t>&lt;!DOCTYPE html&gt;</w:t>
      </w:r>
    </w:p>
    <w:p w14:paraId="4A85628D"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&lt;html&gt;</w:t>
      </w:r>
    </w:p>
    <w:p w14:paraId="7A22A864"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&lt;head&gt;</w:t>
      </w:r>
    </w:p>
    <w:p w14:paraId="1EA2F71F"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&lt;style&gt;</w:t>
      </w:r>
    </w:p>
    <w:p w14:paraId="6CEF1E3A" w14:textId="77777777" w:rsidR="001F6DCD" w:rsidRPr="00AF513A" w:rsidRDefault="001F6DCD" w:rsidP="001F6DCD">
      <w:pPr>
        <w:rPr>
          <w:rFonts w:ascii="Times New Roman" w:hAnsi="Times New Roman" w:cs="Times New Roman"/>
          <w:bCs/>
          <w:color w:val="000000"/>
          <w:sz w:val="28"/>
          <w:szCs w:val="28"/>
          <w:highlight w:val="yellow"/>
        </w:rPr>
      </w:pPr>
      <w:r w:rsidRPr="00AF513A">
        <w:rPr>
          <w:rFonts w:ascii="Times New Roman" w:hAnsi="Times New Roman" w:cs="Times New Roman"/>
          <w:bCs/>
          <w:color w:val="000000"/>
          <w:sz w:val="28"/>
          <w:szCs w:val="28"/>
          <w:highlight w:val="yellow"/>
        </w:rPr>
        <w:t>table, th, td {</w:t>
      </w:r>
    </w:p>
    <w:p w14:paraId="2C67793A" w14:textId="77777777" w:rsidR="001F6DCD" w:rsidRPr="00AF513A" w:rsidRDefault="001F6DCD" w:rsidP="001F6DCD">
      <w:pPr>
        <w:rPr>
          <w:rFonts w:ascii="Times New Roman" w:hAnsi="Times New Roman" w:cs="Times New Roman"/>
          <w:bCs/>
          <w:color w:val="000000"/>
          <w:sz w:val="28"/>
          <w:szCs w:val="28"/>
          <w:highlight w:val="yellow"/>
        </w:rPr>
      </w:pPr>
      <w:r w:rsidRPr="00AF513A">
        <w:rPr>
          <w:rFonts w:ascii="Times New Roman" w:hAnsi="Times New Roman" w:cs="Times New Roman"/>
          <w:bCs/>
          <w:color w:val="000000"/>
          <w:sz w:val="28"/>
          <w:szCs w:val="28"/>
          <w:highlight w:val="yellow"/>
        </w:rPr>
        <w:t xml:space="preserve">    border: 1px solid black;</w:t>
      </w:r>
    </w:p>
    <w:p w14:paraId="18A27E1D" w14:textId="77777777" w:rsidR="001F6DCD" w:rsidRPr="00AF513A" w:rsidRDefault="001F6DCD" w:rsidP="001F6DCD">
      <w:pPr>
        <w:rPr>
          <w:rFonts w:ascii="Times New Roman" w:hAnsi="Times New Roman" w:cs="Times New Roman"/>
          <w:bCs/>
          <w:color w:val="000000"/>
          <w:sz w:val="28"/>
          <w:szCs w:val="28"/>
          <w:highlight w:val="yellow"/>
        </w:rPr>
      </w:pPr>
      <w:r w:rsidRPr="00AF513A">
        <w:rPr>
          <w:rFonts w:ascii="Times New Roman" w:hAnsi="Times New Roman" w:cs="Times New Roman"/>
          <w:bCs/>
          <w:color w:val="000000"/>
          <w:sz w:val="28"/>
          <w:szCs w:val="28"/>
          <w:highlight w:val="yellow"/>
        </w:rPr>
        <w:t xml:space="preserve">    border-collapse: collapse;</w:t>
      </w:r>
    </w:p>
    <w:p w14:paraId="2CCCE26C" w14:textId="77777777" w:rsidR="001F6DCD" w:rsidRPr="00D11225" w:rsidRDefault="001F6DCD" w:rsidP="001F6DCD">
      <w:pPr>
        <w:rPr>
          <w:rFonts w:ascii="Times New Roman" w:hAnsi="Times New Roman" w:cs="Times New Roman"/>
          <w:bCs/>
          <w:color w:val="000000"/>
          <w:sz w:val="28"/>
          <w:szCs w:val="28"/>
        </w:rPr>
      </w:pPr>
      <w:r w:rsidRPr="00AF513A">
        <w:rPr>
          <w:rFonts w:ascii="Times New Roman" w:hAnsi="Times New Roman" w:cs="Times New Roman"/>
          <w:bCs/>
          <w:color w:val="000000"/>
          <w:sz w:val="28"/>
          <w:szCs w:val="28"/>
          <w:highlight w:val="yellow"/>
        </w:rPr>
        <w:t>}</w:t>
      </w:r>
    </w:p>
    <w:p w14:paraId="4B171270"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th, td {</w:t>
      </w:r>
    </w:p>
    <w:p w14:paraId="4F2B3E49"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padding: 5px;</w:t>
      </w:r>
    </w:p>
    <w:p w14:paraId="49014A10"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text-align: left;    </w:t>
      </w:r>
    </w:p>
    <w:p w14:paraId="518335F5"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w:t>
      </w:r>
    </w:p>
    <w:p w14:paraId="31B9D24B"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&lt;/style&gt;</w:t>
      </w:r>
    </w:p>
    <w:p w14:paraId="40C55C5D"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&lt;/head&gt;</w:t>
      </w:r>
    </w:p>
    <w:p w14:paraId="6E7542CF"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&lt;body&gt;</w:t>
      </w:r>
    </w:p>
    <w:p w14:paraId="2390F60A"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&lt;h2&gt;Cell that spans two columns:&lt;/h2&gt;</w:t>
      </w:r>
    </w:p>
    <w:p w14:paraId="0B3B9469"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w:t>
      </w:r>
      <w:r w:rsidRPr="00AF513A">
        <w:rPr>
          <w:rFonts w:ascii="Times New Roman" w:hAnsi="Times New Roman" w:cs="Times New Roman"/>
          <w:bCs/>
          <w:color w:val="000000"/>
          <w:sz w:val="28"/>
          <w:szCs w:val="28"/>
          <w:highlight w:val="yellow"/>
        </w:rPr>
        <w:t>table style="width:100%"&gt;</w:t>
      </w:r>
    </w:p>
    <w:p w14:paraId="07B92B28"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&lt;tr&gt;</w:t>
      </w:r>
    </w:p>
    <w:p w14:paraId="65B95B0C"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&lt;th&gt;Name&lt;/th&gt;</w:t>
      </w:r>
    </w:p>
    <w:p w14:paraId="12E6BA12"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w:t>
      </w:r>
      <w:r w:rsidRPr="00AF513A">
        <w:rPr>
          <w:rFonts w:ascii="Times New Roman" w:hAnsi="Times New Roman" w:cs="Times New Roman"/>
          <w:bCs/>
          <w:color w:val="000000"/>
          <w:sz w:val="28"/>
          <w:szCs w:val="28"/>
          <w:highlight w:val="yellow"/>
        </w:rPr>
        <w:t>&lt;th colspan="2"&gt;Telephone&lt;/th&gt;</w:t>
      </w:r>
    </w:p>
    <w:p w14:paraId="387D0ECB"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&lt;/tr&gt;</w:t>
      </w:r>
    </w:p>
    <w:p w14:paraId="30AD5BD0"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&lt;tr&gt;</w:t>
      </w:r>
    </w:p>
    <w:p w14:paraId="05A7FAC8"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&lt;td&gt;Bill Gates&lt;/td&gt;</w:t>
      </w:r>
    </w:p>
    <w:p w14:paraId="184C7152"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&lt;td&gt;55577854&lt;/td&gt;</w:t>
      </w:r>
    </w:p>
    <w:p w14:paraId="47A42623"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&lt;td&gt;55577855&lt;/td&gt;</w:t>
      </w:r>
    </w:p>
    <w:p w14:paraId="7F57F443"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 xml:space="preserve">  &lt;/tr&gt;</w:t>
      </w:r>
    </w:p>
    <w:p w14:paraId="6C42AF97"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&lt;/table&gt;</w:t>
      </w:r>
    </w:p>
    <w:p w14:paraId="55571A6E"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t>&lt;/body&gt;</w:t>
      </w:r>
    </w:p>
    <w:p w14:paraId="099DE16E" w14:textId="77777777" w:rsidR="001F6DCD" w:rsidRPr="00D11225" w:rsidRDefault="001F6DCD" w:rsidP="001F6DCD">
      <w:pPr>
        <w:rPr>
          <w:rFonts w:ascii="Times New Roman" w:hAnsi="Times New Roman" w:cs="Times New Roman"/>
          <w:bCs/>
          <w:color w:val="000000"/>
          <w:sz w:val="28"/>
          <w:szCs w:val="28"/>
        </w:rPr>
      </w:pPr>
      <w:r w:rsidRPr="00D11225">
        <w:rPr>
          <w:rFonts w:ascii="Times New Roman" w:hAnsi="Times New Roman" w:cs="Times New Roman"/>
          <w:bCs/>
          <w:color w:val="000000"/>
          <w:sz w:val="28"/>
          <w:szCs w:val="28"/>
        </w:rPr>
        <w:lastRenderedPageBreak/>
        <w:t>&lt;/html&gt;</w:t>
      </w:r>
    </w:p>
    <w:p w14:paraId="08DDE8EB" w14:textId="77777777" w:rsidR="00170365" w:rsidRPr="00D11225" w:rsidRDefault="00170365" w:rsidP="00170365">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Cells that Span Many Rows</w:t>
      </w:r>
    </w:p>
    <w:p w14:paraId="443D3C70" w14:textId="77777777" w:rsidR="00DA0637" w:rsidRPr="00D11225" w:rsidRDefault="00DA0637" w:rsidP="00DA0637">
      <w:pPr>
        <w:pStyle w:val="NormalWeb"/>
        <w:shd w:val="clear" w:color="auto" w:fill="FFFFFF"/>
        <w:rPr>
          <w:color w:val="000000"/>
          <w:sz w:val="28"/>
          <w:szCs w:val="28"/>
        </w:rPr>
      </w:pPr>
      <w:r w:rsidRPr="00D11225">
        <w:rPr>
          <w:color w:val="000000"/>
          <w:sz w:val="28"/>
          <w:szCs w:val="28"/>
        </w:rPr>
        <w:t xml:space="preserve">To </w:t>
      </w:r>
      <w:r w:rsidRPr="00AF513A">
        <w:rPr>
          <w:color w:val="000000"/>
          <w:sz w:val="28"/>
          <w:szCs w:val="28"/>
          <w:highlight w:val="yellow"/>
        </w:rPr>
        <w:t>make a cell span more than one row</w:t>
      </w:r>
      <w:r w:rsidRPr="00D11225">
        <w:rPr>
          <w:color w:val="000000"/>
          <w:sz w:val="28"/>
          <w:szCs w:val="28"/>
        </w:rPr>
        <w:t>, use the </w:t>
      </w:r>
      <w:r w:rsidRPr="00D11225">
        <w:rPr>
          <w:rStyle w:val="Strong"/>
          <w:color w:val="000000"/>
          <w:sz w:val="28"/>
          <w:szCs w:val="28"/>
        </w:rPr>
        <w:t>rowspan</w:t>
      </w:r>
      <w:r w:rsidRPr="00D11225">
        <w:rPr>
          <w:color w:val="000000"/>
          <w:sz w:val="28"/>
          <w:szCs w:val="28"/>
        </w:rPr>
        <w:t> attribute:</w:t>
      </w:r>
    </w:p>
    <w:p w14:paraId="7C446FF2" w14:textId="77777777" w:rsidR="00DA0637" w:rsidRPr="00D11225" w:rsidRDefault="00DA0637" w:rsidP="00DA0637">
      <w:pPr>
        <w:pStyle w:val="Heading3"/>
        <w:shd w:val="clear" w:color="auto" w:fill="F1F1F1"/>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Example</w:t>
      </w:r>
      <w:r w:rsidR="00412DB1" w:rsidRPr="00D11225">
        <w:rPr>
          <w:rFonts w:ascii="Times New Roman" w:hAnsi="Times New Roman" w:cs="Times New Roman"/>
          <w:bCs w:val="0"/>
          <w:color w:val="000000"/>
          <w:sz w:val="28"/>
          <w:szCs w:val="28"/>
          <w:u w:val="single"/>
        </w:rPr>
        <w:t>:</w:t>
      </w:r>
    </w:p>
    <w:p w14:paraId="6887A041"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&lt;!DOCTYPE html&gt;</w:t>
      </w:r>
    </w:p>
    <w:p w14:paraId="361BDBDE"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&lt;html&gt;</w:t>
      </w:r>
    </w:p>
    <w:p w14:paraId="65CEAFF5"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&lt;head&gt;</w:t>
      </w:r>
    </w:p>
    <w:p w14:paraId="454141D0"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&lt;style&gt;</w:t>
      </w:r>
    </w:p>
    <w:p w14:paraId="7386B368" w14:textId="77777777" w:rsidR="00412DB1" w:rsidRPr="00AF513A" w:rsidRDefault="00412DB1" w:rsidP="00412DB1">
      <w:pPr>
        <w:rPr>
          <w:rFonts w:ascii="Times New Roman" w:hAnsi="Times New Roman" w:cs="Times New Roman"/>
          <w:sz w:val="28"/>
          <w:szCs w:val="28"/>
          <w:highlight w:val="yellow"/>
        </w:rPr>
      </w:pPr>
      <w:r w:rsidRPr="00AF513A">
        <w:rPr>
          <w:rFonts w:ascii="Times New Roman" w:hAnsi="Times New Roman" w:cs="Times New Roman"/>
          <w:sz w:val="28"/>
          <w:szCs w:val="28"/>
          <w:highlight w:val="yellow"/>
        </w:rPr>
        <w:t>table, th, td {</w:t>
      </w:r>
    </w:p>
    <w:p w14:paraId="119D9DBC" w14:textId="77777777" w:rsidR="00412DB1" w:rsidRPr="00AF513A" w:rsidRDefault="00412DB1" w:rsidP="00412DB1">
      <w:pPr>
        <w:rPr>
          <w:rFonts w:ascii="Times New Roman" w:hAnsi="Times New Roman" w:cs="Times New Roman"/>
          <w:sz w:val="28"/>
          <w:szCs w:val="28"/>
          <w:highlight w:val="yellow"/>
        </w:rPr>
      </w:pPr>
      <w:r w:rsidRPr="00AF513A">
        <w:rPr>
          <w:rFonts w:ascii="Times New Roman" w:hAnsi="Times New Roman" w:cs="Times New Roman"/>
          <w:sz w:val="28"/>
          <w:szCs w:val="28"/>
          <w:highlight w:val="yellow"/>
        </w:rPr>
        <w:t xml:space="preserve">    border: 1px solid black;</w:t>
      </w:r>
    </w:p>
    <w:p w14:paraId="66B90000" w14:textId="77777777" w:rsidR="00412DB1" w:rsidRPr="00AF513A" w:rsidRDefault="00412DB1" w:rsidP="00412DB1">
      <w:pPr>
        <w:rPr>
          <w:rFonts w:ascii="Times New Roman" w:hAnsi="Times New Roman" w:cs="Times New Roman"/>
          <w:sz w:val="28"/>
          <w:szCs w:val="28"/>
          <w:highlight w:val="yellow"/>
        </w:rPr>
      </w:pPr>
      <w:r w:rsidRPr="00AF513A">
        <w:rPr>
          <w:rFonts w:ascii="Times New Roman" w:hAnsi="Times New Roman" w:cs="Times New Roman"/>
          <w:sz w:val="28"/>
          <w:szCs w:val="28"/>
          <w:highlight w:val="yellow"/>
        </w:rPr>
        <w:t xml:space="preserve">    border-collapse: collapse;</w:t>
      </w:r>
    </w:p>
    <w:p w14:paraId="6241DD82" w14:textId="77777777" w:rsidR="00412DB1" w:rsidRPr="00D11225" w:rsidRDefault="00412DB1" w:rsidP="00412DB1">
      <w:pPr>
        <w:rPr>
          <w:rFonts w:ascii="Times New Roman" w:hAnsi="Times New Roman" w:cs="Times New Roman"/>
          <w:sz w:val="28"/>
          <w:szCs w:val="28"/>
        </w:rPr>
      </w:pPr>
      <w:r w:rsidRPr="00AF513A">
        <w:rPr>
          <w:rFonts w:ascii="Times New Roman" w:hAnsi="Times New Roman" w:cs="Times New Roman"/>
          <w:sz w:val="28"/>
          <w:szCs w:val="28"/>
          <w:highlight w:val="yellow"/>
        </w:rPr>
        <w:t>}</w:t>
      </w:r>
    </w:p>
    <w:p w14:paraId="13DBB872"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th, td {</w:t>
      </w:r>
    </w:p>
    <w:p w14:paraId="6F3F9653"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padding: 5px;</w:t>
      </w:r>
    </w:p>
    <w:p w14:paraId="7576CEBB"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text-align: left;    </w:t>
      </w:r>
    </w:p>
    <w:p w14:paraId="69E5E161"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w:t>
      </w:r>
    </w:p>
    <w:p w14:paraId="33043369"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&lt;/style&gt;</w:t>
      </w:r>
    </w:p>
    <w:p w14:paraId="43350F92"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&lt;/head&gt;</w:t>
      </w:r>
    </w:p>
    <w:p w14:paraId="65A3385E"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&lt;body&gt;</w:t>
      </w:r>
    </w:p>
    <w:p w14:paraId="41B6504E"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&lt;h2&gt;Cell that spans two rows:&lt;/h2&gt;</w:t>
      </w:r>
    </w:p>
    <w:p w14:paraId="0A33983B"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&lt;table style="width:100%"&gt;</w:t>
      </w:r>
    </w:p>
    <w:p w14:paraId="7863C561"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2698120D"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&lt;th&gt;Name:&lt;/th&gt;</w:t>
      </w:r>
    </w:p>
    <w:p w14:paraId="32F94148"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&lt;td&gt;Bill Gates&lt;/td&gt;</w:t>
      </w:r>
    </w:p>
    <w:p w14:paraId="1F4A48B7"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7FD45AFC"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10B372D5"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w:t>
      </w:r>
      <w:r w:rsidRPr="00AF513A">
        <w:rPr>
          <w:rFonts w:ascii="Times New Roman" w:hAnsi="Times New Roman" w:cs="Times New Roman"/>
          <w:sz w:val="28"/>
          <w:szCs w:val="28"/>
          <w:highlight w:val="yellow"/>
        </w:rPr>
        <w:t>th rowspan="2"&gt;Telephone:&lt;/th&gt;</w:t>
      </w:r>
    </w:p>
    <w:p w14:paraId="4F48FD77"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&lt;td&gt;55577854&lt;/td&gt;</w:t>
      </w:r>
    </w:p>
    <w:p w14:paraId="3E309EE3"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lastRenderedPageBreak/>
        <w:t xml:space="preserve">  &lt;/tr&gt;</w:t>
      </w:r>
    </w:p>
    <w:p w14:paraId="6A4C5071"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0CB6E10F"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&lt;td&gt;55577855&lt;/td&gt;</w:t>
      </w:r>
    </w:p>
    <w:p w14:paraId="5EE4C667"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099C41FA"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&lt;/table&gt;</w:t>
      </w:r>
    </w:p>
    <w:p w14:paraId="4A9BBE28"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&lt;/body&gt;</w:t>
      </w:r>
    </w:p>
    <w:p w14:paraId="53DAD00F" w14:textId="77777777" w:rsidR="00412DB1" w:rsidRPr="00D11225" w:rsidRDefault="00412DB1" w:rsidP="00412DB1">
      <w:pPr>
        <w:rPr>
          <w:rFonts w:ascii="Times New Roman" w:hAnsi="Times New Roman" w:cs="Times New Roman"/>
          <w:sz w:val="28"/>
          <w:szCs w:val="28"/>
        </w:rPr>
      </w:pPr>
      <w:r w:rsidRPr="00D11225">
        <w:rPr>
          <w:rFonts w:ascii="Times New Roman" w:hAnsi="Times New Roman" w:cs="Times New Roman"/>
          <w:sz w:val="28"/>
          <w:szCs w:val="28"/>
        </w:rPr>
        <w:t>&lt;/html&gt;</w:t>
      </w:r>
    </w:p>
    <w:p w14:paraId="0C6CACE3" w14:textId="77777777" w:rsidR="00220325" w:rsidRPr="00D11225" w:rsidRDefault="00220325" w:rsidP="00220325">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Adding a Caption to the Table</w:t>
      </w:r>
    </w:p>
    <w:p w14:paraId="40314759" w14:textId="77777777" w:rsidR="00DA0637" w:rsidRPr="00D11225" w:rsidRDefault="00AE5496" w:rsidP="00DA0637">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-&gt;</w:t>
      </w:r>
      <w:r w:rsidR="00280362" w:rsidRPr="00D11225">
        <w:rPr>
          <w:rFonts w:ascii="Times New Roman" w:hAnsi="Times New Roman" w:cs="Times New Roman"/>
          <w:color w:val="000000"/>
          <w:sz w:val="28"/>
          <w:szCs w:val="28"/>
          <w:shd w:val="clear" w:color="auto" w:fill="FFFFFF"/>
        </w:rPr>
        <w:t>To add a caption to a table, we can use the </w:t>
      </w:r>
      <w:r w:rsidR="00280362" w:rsidRPr="00D11225">
        <w:rPr>
          <w:rStyle w:val="Strong"/>
          <w:rFonts w:ascii="Times New Roman" w:hAnsi="Times New Roman" w:cs="Times New Roman"/>
          <w:color w:val="000000"/>
          <w:sz w:val="28"/>
          <w:szCs w:val="28"/>
          <w:shd w:val="clear" w:color="auto" w:fill="FFFFFF"/>
        </w:rPr>
        <w:t>&lt;</w:t>
      </w:r>
      <w:r w:rsidR="00280362" w:rsidRPr="00AF513A">
        <w:rPr>
          <w:rStyle w:val="Strong"/>
          <w:rFonts w:ascii="Times New Roman" w:hAnsi="Times New Roman" w:cs="Times New Roman"/>
          <w:color w:val="000000"/>
          <w:sz w:val="28"/>
          <w:szCs w:val="28"/>
          <w:highlight w:val="yellow"/>
          <w:shd w:val="clear" w:color="auto" w:fill="FFFFFF"/>
        </w:rPr>
        <w:t>caption&gt;</w:t>
      </w:r>
      <w:r w:rsidR="00280362" w:rsidRPr="00AF513A">
        <w:rPr>
          <w:rFonts w:ascii="Times New Roman" w:hAnsi="Times New Roman" w:cs="Times New Roman"/>
          <w:color w:val="000000"/>
          <w:sz w:val="28"/>
          <w:szCs w:val="28"/>
          <w:highlight w:val="yellow"/>
          <w:shd w:val="clear" w:color="auto" w:fill="FFFFFF"/>
        </w:rPr>
        <w:t> tag:</w:t>
      </w:r>
    </w:p>
    <w:p w14:paraId="3D8AF4BA"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&lt;!DOCTYPE html&gt;</w:t>
      </w:r>
    </w:p>
    <w:p w14:paraId="16DB63C8"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&lt;html&gt;</w:t>
      </w:r>
    </w:p>
    <w:p w14:paraId="798FABD2"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&lt;head&gt;</w:t>
      </w:r>
    </w:p>
    <w:p w14:paraId="17BF9206"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&lt;style&gt;</w:t>
      </w:r>
    </w:p>
    <w:p w14:paraId="2B51B80A"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table, th, td {</w:t>
      </w:r>
    </w:p>
    <w:p w14:paraId="790E1286"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border: 1px solid black;</w:t>
      </w:r>
    </w:p>
    <w:p w14:paraId="2BE9960B"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border-collapse: collapse;</w:t>
      </w:r>
    </w:p>
    <w:p w14:paraId="3B2DE51C"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w:t>
      </w:r>
    </w:p>
    <w:p w14:paraId="6ABB3717"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th, td {</w:t>
      </w:r>
    </w:p>
    <w:p w14:paraId="2B3D57FB"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padding: 5px;</w:t>
      </w:r>
    </w:p>
    <w:p w14:paraId="6B64FDDD"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text-align: left;</w:t>
      </w:r>
    </w:p>
    <w:p w14:paraId="1C6C04A5"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w:t>
      </w:r>
    </w:p>
    <w:p w14:paraId="76FADD11"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&lt;/style&gt;</w:t>
      </w:r>
    </w:p>
    <w:p w14:paraId="10FFDF0C"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&lt;/head&gt;</w:t>
      </w:r>
    </w:p>
    <w:p w14:paraId="431C8B3A"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&lt;body&gt;</w:t>
      </w:r>
    </w:p>
    <w:p w14:paraId="39160EEE"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&lt;table style="width:100%"&gt;</w:t>
      </w:r>
    </w:p>
    <w:p w14:paraId="1E4798A7" w14:textId="77777777" w:rsidR="00A53ACD" w:rsidRPr="00D11225" w:rsidRDefault="00A53ACD" w:rsidP="00A53ACD">
      <w:pPr>
        <w:rPr>
          <w:rFonts w:ascii="Times New Roman" w:hAnsi="Times New Roman" w:cs="Times New Roman"/>
          <w:sz w:val="28"/>
          <w:szCs w:val="28"/>
        </w:rPr>
      </w:pPr>
      <w:commentRangeStart w:id="5"/>
      <w:r w:rsidRPr="00D11225">
        <w:rPr>
          <w:rFonts w:ascii="Times New Roman" w:hAnsi="Times New Roman" w:cs="Times New Roman"/>
          <w:sz w:val="28"/>
          <w:szCs w:val="28"/>
        </w:rPr>
        <w:t xml:space="preserve">  </w:t>
      </w:r>
      <w:r w:rsidRPr="00AF513A">
        <w:rPr>
          <w:rFonts w:ascii="Times New Roman" w:hAnsi="Times New Roman" w:cs="Times New Roman"/>
          <w:sz w:val="28"/>
          <w:szCs w:val="28"/>
          <w:highlight w:val="yellow"/>
        </w:rPr>
        <w:t>&lt;caption&gt;Monthly savings&lt;/caption&gt;</w:t>
      </w:r>
      <w:commentRangeEnd w:id="5"/>
      <w:r w:rsidR="00AF513A">
        <w:rPr>
          <w:rStyle w:val="CommentReference"/>
        </w:rPr>
        <w:commentReference w:id="5"/>
      </w:r>
    </w:p>
    <w:p w14:paraId="3BB8107E"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1F5D72BD"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&lt;th&gt;Month&lt;/th&gt;</w:t>
      </w:r>
    </w:p>
    <w:p w14:paraId="5F0782A4"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lastRenderedPageBreak/>
        <w:t xml:space="preserve">    &lt;th&gt;Savings&lt;/th&gt;</w:t>
      </w:r>
    </w:p>
    <w:p w14:paraId="3E2BC072"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2F829A59"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4068265E"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&lt;td&gt;January&lt;/td&gt;</w:t>
      </w:r>
    </w:p>
    <w:p w14:paraId="7694BC69"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&lt;td&gt;$100&lt;/td&gt;</w:t>
      </w:r>
    </w:p>
    <w:p w14:paraId="430D074C"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65DDD1E3"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09C9E528"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&lt;td&gt;February&lt;/td&gt;</w:t>
      </w:r>
    </w:p>
    <w:p w14:paraId="2168F464"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&lt;td&gt;$50&lt;/td&gt;</w:t>
      </w:r>
    </w:p>
    <w:p w14:paraId="52747765"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 xml:space="preserve">  &lt;/tr&gt;</w:t>
      </w:r>
    </w:p>
    <w:p w14:paraId="59153A14"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&lt;/table&gt;</w:t>
      </w:r>
    </w:p>
    <w:p w14:paraId="1E61E9AF"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&lt;/body&gt;</w:t>
      </w:r>
    </w:p>
    <w:p w14:paraId="2D4E9EF0" w14:textId="77777777" w:rsidR="00A53ACD" w:rsidRPr="00D11225" w:rsidRDefault="00A53ACD" w:rsidP="00A53ACD">
      <w:pPr>
        <w:rPr>
          <w:rFonts w:ascii="Times New Roman" w:hAnsi="Times New Roman" w:cs="Times New Roman"/>
          <w:sz w:val="28"/>
          <w:szCs w:val="28"/>
        </w:rPr>
      </w:pPr>
      <w:r w:rsidRPr="00D11225">
        <w:rPr>
          <w:rFonts w:ascii="Times New Roman" w:hAnsi="Times New Roman" w:cs="Times New Roman"/>
          <w:sz w:val="28"/>
          <w:szCs w:val="28"/>
        </w:rPr>
        <w:t>&lt;/html&gt;</w:t>
      </w:r>
    </w:p>
    <w:p w14:paraId="3C343827" w14:textId="77777777" w:rsidR="009E7981" w:rsidRPr="00D11225" w:rsidRDefault="00496560" w:rsidP="00C862E9">
      <w:pPr>
        <w:rPr>
          <w:rFonts w:ascii="Times New Roman" w:hAnsi="Times New Roman" w:cs="Times New Roman"/>
          <w:color w:val="000000"/>
          <w:sz w:val="28"/>
          <w:szCs w:val="28"/>
          <w:shd w:val="clear" w:color="auto" w:fill="FFFFCC"/>
        </w:rPr>
      </w:pPr>
      <w:r w:rsidRPr="00D11225">
        <w:rPr>
          <w:rFonts w:ascii="Times New Roman" w:hAnsi="Times New Roman" w:cs="Times New Roman"/>
          <w:b/>
          <w:sz w:val="28"/>
          <w:szCs w:val="28"/>
          <w:u w:val="single"/>
          <w:shd w:val="clear" w:color="auto" w:fill="FFFFFF"/>
        </w:rPr>
        <w:t>Note:</w:t>
      </w:r>
      <w:r w:rsidRPr="00D11225">
        <w:rPr>
          <w:rFonts w:ascii="Times New Roman" w:hAnsi="Times New Roman" w:cs="Times New Roman"/>
          <w:color w:val="000000"/>
          <w:sz w:val="28"/>
          <w:szCs w:val="28"/>
          <w:shd w:val="clear" w:color="auto" w:fill="FFFFCC"/>
        </w:rPr>
        <w:t xml:space="preserve"> </w:t>
      </w:r>
      <w:r w:rsidRPr="00A55F47">
        <w:rPr>
          <w:rFonts w:ascii="Times New Roman" w:hAnsi="Times New Roman" w:cs="Times New Roman"/>
          <w:color w:val="000000"/>
          <w:sz w:val="28"/>
          <w:szCs w:val="28"/>
          <w:highlight w:val="green"/>
          <w:shd w:val="clear" w:color="auto" w:fill="FFFFCC"/>
        </w:rPr>
        <w:t>The &lt;caption&gt; tag must be inserted immediately after the &lt;table&gt; tag</w:t>
      </w:r>
      <w:r w:rsidRPr="00D11225">
        <w:rPr>
          <w:rFonts w:ascii="Times New Roman" w:hAnsi="Times New Roman" w:cs="Times New Roman"/>
          <w:color w:val="000000"/>
          <w:sz w:val="28"/>
          <w:szCs w:val="28"/>
          <w:shd w:val="clear" w:color="auto" w:fill="FFFFCC"/>
        </w:rPr>
        <w:t>.</w:t>
      </w:r>
    </w:p>
    <w:p w14:paraId="3A5AF747" w14:textId="77777777" w:rsidR="00927A9D" w:rsidRPr="00D11225" w:rsidRDefault="00927A9D" w:rsidP="00C862E9">
      <w:pPr>
        <w:rPr>
          <w:rFonts w:ascii="Times New Roman" w:hAnsi="Times New Roman" w:cs="Times New Roman"/>
          <w:color w:val="000000"/>
          <w:sz w:val="28"/>
          <w:szCs w:val="28"/>
          <w:shd w:val="clear" w:color="auto" w:fill="FFFFCC"/>
        </w:rPr>
      </w:pPr>
    </w:p>
    <w:p w14:paraId="4ECD20BB" w14:textId="77777777" w:rsidR="00927A9D" w:rsidRPr="00D11225" w:rsidRDefault="00927A9D" w:rsidP="00C862E9">
      <w:pPr>
        <w:rPr>
          <w:rFonts w:ascii="Times New Roman" w:hAnsi="Times New Roman" w:cs="Times New Roman"/>
          <w:color w:val="000000"/>
          <w:sz w:val="28"/>
          <w:szCs w:val="28"/>
          <w:shd w:val="clear" w:color="auto" w:fill="FFFFCC"/>
        </w:rPr>
      </w:pPr>
    </w:p>
    <w:p w14:paraId="2E6D79C8" w14:textId="77777777" w:rsidR="00927A9D" w:rsidRPr="00D11225" w:rsidRDefault="00927A9D" w:rsidP="00927A9D">
      <w:pPr>
        <w:pStyle w:val="Heading1"/>
        <w:spacing w:before="48" w:beforeAutospacing="0" w:after="48" w:afterAutospacing="0" w:line="450" w:lineRule="atLeast"/>
        <w:ind w:right="48"/>
        <w:jc w:val="center"/>
        <w:rPr>
          <w:b w:val="0"/>
          <w:bCs w:val="0"/>
          <w:color w:val="121214"/>
          <w:spacing w:val="-15"/>
          <w:sz w:val="28"/>
          <w:szCs w:val="28"/>
        </w:rPr>
      </w:pPr>
      <w:r w:rsidRPr="00D11225">
        <w:rPr>
          <w:b w:val="0"/>
          <w:bCs w:val="0"/>
          <w:color w:val="121214"/>
          <w:spacing w:val="-15"/>
          <w:sz w:val="28"/>
          <w:szCs w:val="28"/>
        </w:rPr>
        <w:t>Frames</w:t>
      </w:r>
    </w:p>
    <w:p w14:paraId="38E5AAF3" w14:textId="77777777" w:rsidR="00927A9D" w:rsidRPr="00D11225" w:rsidRDefault="00927A9D" w:rsidP="00C862E9">
      <w:pPr>
        <w:rPr>
          <w:rFonts w:ascii="Times New Roman" w:hAnsi="Times New Roman" w:cs="Times New Roman"/>
          <w:color w:val="000000"/>
          <w:sz w:val="28"/>
          <w:szCs w:val="28"/>
          <w:shd w:val="clear" w:color="auto" w:fill="FFFFFF"/>
        </w:rPr>
      </w:pPr>
    </w:p>
    <w:p w14:paraId="5DDBF615" w14:textId="77777777" w:rsidR="00B74297" w:rsidRPr="00D11225" w:rsidRDefault="00927A9D" w:rsidP="00C862E9">
      <w:pPr>
        <w:rPr>
          <w:rFonts w:ascii="Times New Roman" w:hAnsi="Times New Roman" w:cs="Times New Roman"/>
          <w:color w:val="000000"/>
          <w:sz w:val="28"/>
          <w:szCs w:val="28"/>
          <w:shd w:val="clear" w:color="auto" w:fill="FFFFFF"/>
        </w:rPr>
      </w:pPr>
      <w:r w:rsidRPr="00D11225">
        <w:rPr>
          <w:rFonts w:ascii="Times New Roman" w:hAnsi="Times New Roman" w:cs="Times New Roman"/>
          <w:color w:val="000000"/>
          <w:sz w:val="28"/>
          <w:szCs w:val="28"/>
          <w:shd w:val="clear" w:color="auto" w:fill="FFFFFF"/>
        </w:rPr>
        <w:t xml:space="preserve">HTML </w:t>
      </w:r>
      <w:r w:rsidRPr="00A55F47">
        <w:rPr>
          <w:rFonts w:ascii="Times New Roman" w:hAnsi="Times New Roman" w:cs="Times New Roman"/>
          <w:color w:val="000000"/>
          <w:sz w:val="28"/>
          <w:szCs w:val="28"/>
          <w:highlight w:val="yellow"/>
          <w:shd w:val="clear" w:color="auto" w:fill="FFFFFF"/>
        </w:rPr>
        <w:t>frames are used to divide your browser</w:t>
      </w:r>
      <w:r w:rsidRPr="00D11225">
        <w:rPr>
          <w:rFonts w:ascii="Times New Roman" w:hAnsi="Times New Roman" w:cs="Times New Roman"/>
          <w:color w:val="000000"/>
          <w:sz w:val="28"/>
          <w:szCs w:val="28"/>
          <w:shd w:val="clear" w:color="auto" w:fill="FFFFFF"/>
        </w:rPr>
        <w:t xml:space="preserve"> w</w:t>
      </w:r>
      <w:r w:rsidRPr="00A55F47">
        <w:rPr>
          <w:rFonts w:ascii="Times New Roman" w:hAnsi="Times New Roman" w:cs="Times New Roman"/>
          <w:color w:val="000000"/>
          <w:sz w:val="28"/>
          <w:szCs w:val="28"/>
          <w:highlight w:val="green"/>
          <w:shd w:val="clear" w:color="auto" w:fill="FFFFFF"/>
        </w:rPr>
        <w:t>indow into multiple sections where each section can load a separate HTML document</w:t>
      </w:r>
      <w:r w:rsidRPr="00D11225">
        <w:rPr>
          <w:rFonts w:ascii="Times New Roman" w:hAnsi="Times New Roman" w:cs="Times New Roman"/>
          <w:color w:val="000000"/>
          <w:sz w:val="28"/>
          <w:szCs w:val="28"/>
          <w:shd w:val="clear" w:color="auto" w:fill="FFFFFF"/>
        </w:rPr>
        <w:t xml:space="preserve">. </w:t>
      </w:r>
    </w:p>
    <w:p w14:paraId="5A7C5A3F" w14:textId="77777777" w:rsidR="00927A9D" w:rsidRPr="00D11225" w:rsidRDefault="00927A9D" w:rsidP="00C862E9">
      <w:pPr>
        <w:rPr>
          <w:rFonts w:ascii="Times New Roman" w:hAnsi="Times New Roman" w:cs="Times New Roman"/>
          <w:color w:val="000000"/>
          <w:sz w:val="28"/>
          <w:szCs w:val="28"/>
          <w:shd w:val="clear" w:color="auto" w:fill="FFFFCC"/>
        </w:rPr>
      </w:pPr>
      <w:r w:rsidRPr="00A55F47">
        <w:rPr>
          <w:rFonts w:ascii="Times New Roman" w:hAnsi="Times New Roman" w:cs="Times New Roman"/>
          <w:color w:val="000000"/>
          <w:sz w:val="28"/>
          <w:szCs w:val="28"/>
          <w:highlight w:val="yellow"/>
          <w:shd w:val="clear" w:color="auto" w:fill="FFFFFF"/>
        </w:rPr>
        <w:t xml:space="preserve">A collection of frames in the browser window is known as a </w:t>
      </w:r>
      <w:r w:rsidRPr="00A55F47">
        <w:rPr>
          <w:rFonts w:ascii="Times New Roman" w:hAnsi="Times New Roman" w:cs="Times New Roman"/>
          <w:color w:val="000000"/>
          <w:sz w:val="28"/>
          <w:szCs w:val="28"/>
          <w:highlight w:val="green"/>
          <w:shd w:val="clear" w:color="auto" w:fill="FFFFFF"/>
        </w:rPr>
        <w:t>frameset</w:t>
      </w:r>
      <w:r w:rsidRPr="00D11225">
        <w:rPr>
          <w:rFonts w:ascii="Times New Roman" w:hAnsi="Times New Roman" w:cs="Times New Roman"/>
          <w:color w:val="000000"/>
          <w:sz w:val="28"/>
          <w:szCs w:val="28"/>
          <w:shd w:val="clear" w:color="auto" w:fill="FFFFFF"/>
        </w:rPr>
        <w:t>. The window is divided into frames in a similar way the tables are organized: into rows and columns.</w:t>
      </w:r>
    </w:p>
    <w:p w14:paraId="6F9EFBD3" w14:textId="77777777" w:rsidR="005673D5" w:rsidRPr="00D11225" w:rsidRDefault="005673D5" w:rsidP="005673D5">
      <w:pPr>
        <w:pStyle w:val="Heading2"/>
        <w:spacing w:before="48" w:after="48" w:line="360" w:lineRule="atLeast"/>
        <w:ind w:right="48"/>
        <w:rPr>
          <w:rFonts w:ascii="Times New Roman" w:hAnsi="Times New Roman" w:cs="Times New Roman"/>
          <w:b w:val="0"/>
          <w:bCs w:val="0"/>
          <w:color w:val="121214"/>
          <w:spacing w:val="-15"/>
          <w:sz w:val="28"/>
          <w:szCs w:val="28"/>
        </w:rPr>
      </w:pPr>
      <w:r w:rsidRPr="00D11225">
        <w:rPr>
          <w:rFonts w:ascii="Times New Roman" w:hAnsi="Times New Roman" w:cs="Times New Roman"/>
          <w:b w:val="0"/>
          <w:bCs w:val="0"/>
          <w:color w:val="121214"/>
          <w:spacing w:val="-15"/>
          <w:sz w:val="28"/>
          <w:szCs w:val="28"/>
        </w:rPr>
        <w:t>Creating Frames</w:t>
      </w:r>
    </w:p>
    <w:p w14:paraId="412FBECB" w14:textId="77777777" w:rsidR="005673D5" w:rsidRPr="00D11225" w:rsidRDefault="005673D5" w:rsidP="005673D5">
      <w:pPr>
        <w:pStyle w:val="NormalWeb"/>
        <w:spacing w:before="0" w:beforeAutospacing="0" w:after="144" w:afterAutospacing="0" w:line="360" w:lineRule="atLeast"/>
        <w:ind w:left="48" w:right="48"/>
        <w:jc w:val="both"/>
        <w:rPr>
          <w:color w:val="000000"/>
          <w:sz w:val="28"/>
          <w:szCs w:val="28"/>
        </w:rPr>
      </w:pPr>
      <w:r w:rsidRPr="00A55F47">
        <w:rPr>
          <w:color w:val="000000"/>
          <w:sz w:val="28"/>
          <w:szCs w:val="28"/>
          <w:highlight w:val="green"/>
        </w:rPr>
        <w:t>To use frames on a page we use &lt;frameset&gt; tag instead of &lt;body&gt; tag</w:t>
      </w:r>
      <w:r w:rsidRPr="00D11225">
        <w:rPr>
          <w:color w:val="000000"/>
          <w:sz w:val="28"/>
          <w:szCs w:val="28"/>
        </w:rPr>
        <w:t xml:space="preserve">. </w:t>
      </w:r>
      <w:r w:rsidRPr="00A55F47">
        <w:rPr>
          <w:color w:val="000000"/>
          <w:sz w:val="28"/>
          <w:szCs w:val="28"/>
          <w:highlight w:val="yellow"/>
        </w:rPr>
        <w:t xml:space="preserve">The </w:t>
      </w:r>
      <w:r w:rsidRPr="00A55F47">
        <w:rPr>
          <w:color w:val="000000"/>
          <w:sz w:val="28"/>
          <w:szCs w:val="28"/>
          <w:highlight w:val="lightGray"/>
        </w:rPr>
        <w:t xml:space="preserve">&lt;frameset&gt; tag </w:t>
      </w:r>
      <w:r w:rsidRPr="00A55F47">
        <w:rPr>
          <w:color w:val="000000"/>
          <w:sz w:val="28"/>
          <w:szCs w:val="28"/>
          <w:highlight w:val="yellow"/>
        </w:rPr>
        <w:t xml:space="preserve">defines, </w:t>
      </w:r>
      <w:r w:rsidRPr="00A55F47">
        <w:rPr>
          <w:color w:val="000000"/>
          <w:sz w:val="28"/>
          <w:szCs w:val="28"/>
          <w:highlight w:val="green"/>
        </w:rPr>
        <w:t>how to divide the window into frames</w:t>
      </w:r>
      <w:r w:rsidRPr="00D11225">
        <w:rPr>
          <w:color w:val="000000"/>
          <w:sz w:val="28"/>
          <w:szCs w:val="28"/>
        </w:rPr>
        <w:t xml:space="preserve">. </w:t>
      </w:r>
      <w:r w:rsidRPr="00A55F47">
        <w:rPr>
          <w:color w:val="000000"/>
          <w:sz w:val="28"/>
          <w:szCs w:val="28"/>
          <w:highlight w:val="yellow"/>
        </w:rPr>
        <w:t>The</w:t>
      </w:r>
      <w:r w:rsidRPr="00A55F47">
        <w:rPr>
          <w:rStyle w:val="apple-converted-space"/>
          <w:color w:val="000000"/>
          <w:sz w:val="28"/>
          <w:szCs w:val="28"/>
          <w:highlight w:val="yellow"/>
        </w:rPr>
        <w:t> </w:t>
      </w:r>
      <w:r w:rsidRPr="00A55F47">
        <w:rPr>
          <w:b/>
          <w:bCs/>
          <w:color w:val="000000"/>
          <w:sz w:val="28"/>
          <w:szCs w:val="28"/>
          <w:highlight w:val="yellow"/>
        </w:rPr>
        <w:t>rows</w:t>
      </w:r>
      <w:r w:rsidRPr="00A55F47">
        <w:rPr>
          <w:rStyle w:val="apple-converted-space"/>
          <w:color w:val="000000"/>
          <w:sz w:val="28"/>
          <w:szCs w:val="28"/>
          <w:highlight w:val="yellow"/>
        </w:rPr>
        <w:t> </w:t>
      </w:r>
      <w:r w:rsidRPr="00A55F47">
        <w:rPr>
          <w:color w:val="000000"/>
          <w:sz w:val="28"/>
          <w:szCs w:val="28"/>
          <w:highlight w:val="yellow"/>
        </w:rPr>
        <w:t>attribute of &lt;frameset&gt; tag</w:t>
      </w:r>
      <w:r w:rsidRPr="00D11225">
        <w:rPr>
          <w:color w:val="000000"/>
          <w:sz w:val="28"/>
          <w:szCs w:val="28"/>
        </w:rPr>
        <w:t xml:space="preserve"> </w:t>
      </w:r>
      <w:r w:rsidRPr="00A55F47">
        <w:rPr>
          <w:color w:val="000000"/>
          <w:sz w:val="28"/>
          <w:szCs w:val="28"/>
          <w:highlight w:val="green"/>
        </w:rPr>
        <w:t>defines horizontal frames</w:t>
      </w:r>
      <w:r w:rsidRPr="00D11225">
        <w:rPr>
          <w:color w:val="000000"/>
          <w:sz w:val="28"/>
          <w:szCs w:val="28"/>
        </w:rPr>
        <w:t xml:space="preserve"> and</w:t>
      </w:r>
      <w:r w:rsidRPr="00D11225">
        <w:rPr>
          <w:rStyle w:val="apple-converted-space"/>
          <w:color w:val="000000"/>
          <w:sz w:val="28"/>
          <w:szCs w:val="28"/>
        </w:rPr>
        <w:t> </w:t>
      </w:r>
      <w:r w:rsidRPr="00A55F47">
        <w:rPr>
          <w:b/>
          <w:bCs/>
          <w:color w:val="000000"/>
          <w:sz w:val="28"/>
          <w:szCs w:val="28"/>
          <w:highlight w:val="yellow"/>
        </w:rPr>
        <w:t>cols</w:t>
      </w:r>
      <w:r w:rsidRPr="00A55F47">
        <w:rPr>
          <w:rStyle w:val="apple-converted-space"/>
          <w:color w:val="000000"/>
          <w:sz w:val="28"/>
          <w:szCs w:val="28"/>
          <w:highlight w:val="yellow"/>
        </w:rPr>
        <w:t> </w:t>
      </w:r>
      <w:r w:rsidRPr="00A55F47">
        <w:rPr>
          <w:color w:val="000000"/>
          <w:sz w:val="28"/>
          <w:szCs w:val="28"/>
          <w:highlight w:val="yellow"/>
        </w:rPr>
        <w:t>attribu</w:t>
      </w:r>
      <w:r w:rsidRPr="00A55F47">
        <w:rPr>
          <w:color w:val="000000"/>
          <w:sz w:val="28"/>
          <w:szCs w:val="28"/>
          <w:highlight w:val="green"/>
        </w:rPr>
        <w:t>te defines vertical frames</w:t>
      </w:r>
      <w:r w:rsidRPr="00D11225">
        <w:rPr>
          <w:color w:val="000000"/>
          <w:sz w:val="28"/>
          <w:szCs w:val="28"/>
        </w:rPr>
        <w:t xml:space="preserve">. </w:t>
      </w:r>
      <w:r w:rsidRPr="00A55F47">
        <w:rPr>
          <w:color w:val="000000"/>
          <w:sz w:val="28"/>
          <w:szCs w:val="28"/>
          <w:highlight w:val="green"/>
        </w:rPr>
        <w:t>Each frame</w:t>
      </w:r>
      <w:r w:rsidRPr="00A55F47">
        <w:rPr>
          <w:color w:val="000000"/>
          <w:sz w:val="28"/>
          <w:szCs w:val="28"/>
          <w:highlight w:val="yellow"/>
        </w:rPr>
        <w:t xml:space="preserve"> is indicated by </w:t>
      </w:r>
      <w:r w:rsidRPr="00A55F47">
        <w:rPr>
          <w:color w:val="000000"/>
          <w:sz w:val="28"/>
          <w:szCs w:val="28"/>
          <w:highlight w:val="green"/>
        </w:rPr>
        <w:t>&lt;frame&gt; tag</w:t>
      </w:r>
      <w:r w:rsidRPr="00D11225">
        <w:rPr>
          <w:color w:val="000000"/>
          <w:sz w:val="28"/>
          <w:szCs w:val="28"/>
        </w:rPr>
        <w:t xml:space="preserve"> and it defines which HTML document shall open into the frame.</w:t>
      </w:r>
    </w:p>
    <w:p w14:paraId="5FB75660" w14:textId="77777777" w:rsidR="005673D5" w:rsidRPr="00D11225" w:rsidRDefault="005673D5" w:rsidP="005673D5">
      <w:pPr>
        <w:pStyle w:val="NormalWeb"/>
        <w:shd w:val="clear" w:color="auto" w:fill="F9F9F9"/>
        <w:spacing w:before="0" w:beforeAutospacing="0" w:after="144" w:afterAutospacing="0" w:line="360" w:lineRule="atLeast"/>
        <w:ind w:left="48" w:right="48"/>
        <w:jc w:val="both"/>
        <w:rPr>
          <w:color w:val="000000"/>
          <w:sz w:val="28"/>
          <w:szCs w:val="28"/>
        </w:rPr>
      </w:pPr>
      <w:r w:rsidRPr="00D11225">
        <w:rPr>
          <w:b/>
          <w:bCs/>
          <w:color w:val="000000"/>
          <w:sz w:val="28"/>
          <w:szCs w:val="28"/>
        </w:rPr>
        <w:t>Note</w:t>
      </w:r>
      <w:r w:rsidRPr="00D11225">
        <w:rPr>
          <w:rStyle w:val="apple-converted-space"/>
          <w:color w:val="000000"/>
          <w:sz w:val="28"/>
          <w:szCs w:val="28"/>
        </w:rPr>
        <w:t> </w:t>
      </w:r>
      <w:r w:rsidRPr="00D11225">
        <w:rPr>
          <w:color w:val="000000"/>
          <w:sz w:val="28"/>
          <w:szCs w:val="28"/>
        </w:rPr>
        <w:t>− The &lt;frame&gt; tag deprecated in HTML5. Do not use this element.</w:t>
      </w:r>
    </w:p>
    <w:p w14:paraId="1779788B" w14:textId="77777777" w:rsidR="005673D5" w:rsidRPr="00D11225" w:rsidRDefault="005673D5" w:rsidP="005673D5">
      <w:pPr>
        <w:pStyle w:val="Heading3"/>
        <w:spacing w:before="48" w:after="48" w:line="360" w:lineRule="atLeast"/>
        <w:ind w:right="48"/>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2A1233E8" w14:textId="77777777" w:rsidR="005673D5" w:rsidRPr="00D11225" w:rsidRDefault="005673D5" w:rsidP="005673D5">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is the example to create three horizontal frames −</w:t>
      </w:r>
    </w:p>
    <w:p w14:paraId="175E02BB"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7F0055"/>
          <w:sz w:val="28"/>
          <w:szCs w:val="28"/>
          <w:lang w:eastAsia="en-IN"/>
        </w:rPr>
        <w:lastRenderedPageBreak/>
        <w:t>&lt;!DOCTYPE html&gt;</w:t>
      </w:r>
    </w:p>
    <w:p w14:paraId="0C9B834C"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4508B966"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p>
    <w:p w14:paraId="7ABD6022"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4E1DEFA3"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&lt;title&gt;</w:t>
      </w:r>
      <w:r w:rsidRPr="00D11225">
        <w:rPr>
          <w:rFonts w:ascii="Times New Roman" w:eastAsia="Times New Roman" w:hAnsi="Times New Roman" w:cs="Times New Roman"/>
          <w:color w:val="313131"/>
          <w:sz w:val="28"/>
          <w:szCs w:val="28"/>
          <w:lang w:eastAsia="en-IN"/>
        </w:rPr>
        <w:t>HTML Frames</w:t>
      </w:r>
      <w:r w:rsidRPr="00D11225">
        <w:rPr>
          <w:rFonts w:ascii="Times New Roman" w:eastAsia="Times New Roman" w:hAnsi="Times New Roman" w:cs="Times New Roman"/>
          <w:color w:val="000088"/>
          <w:sz w:val="28"/>
          <w:szCs w:val="28"/>
          <w:lang w:eastAsia="en-IN"/>
        </w:rPr>
        <w:t>&lt;/title&gt;</w:t>
      </w:r>
    </w:p>
    <w:p w14:paraId="6D7F20A5"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&lt;/head&gt;</w:t>
      </w:r>
    </w:p>
    <w:p w14:paraId="41145161"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ab/>
      </w:r>
    </w:p>
    <w:p w14:paraId="4382BE65"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A55F47">
        <w:rPr>
          <w:rFonts w:ascii="Times New Roman" w:eastAsia="Times New Roman" w:hAnsi="Times New Roman" w:cs="Times New Roman"/>
          <w:color w:val="000088"/>
          <w:sz w:val="28"/>
          <w:szCs w:val="28"/>
          <w:highlight w:val="yellow"/>
          <w:lang w:eastAsia="en-IN"/>
        </w:rPr>
        <w:t>&lt;frameset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7F0055"/>
          <w:sz w:val="28"/>
          <w:szCs w:val="28"/>
          <w:highlight w:val="yellow"/>
          <w:lang w:eastAsia="en-IN"/>
        </w:rPr>
        <w:t>rows</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666600"/>
          <w:sz w:val="28"/>
          <w:szCs w:val="28"/>
          <w:highlight w:val="yellow"/>
          <w:lang w:eastAsia="en-IN"/>
        </w:rPr>
        <w: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8800"/>
          <w:sz w:val="28"/>
          <w:szCs w:val="28"/>
          <w:highlight w:val="yellow"/>
          <w:lang w:eastAsia="en-IN"/>
        </w:rPr>
        <w:t>"10%,80%,10%"</w:t>
      </w:r>
      <w:r w:rsidRPr="00A55F47">
        <w:rPr>
          <w:rFonts w:ascii="Times New Roman" w:eastAsia="Times New Roman" w:hAnsi="Times New Roman" w:cs="Times New Roman"/>
          <w:color w:val="000088"/>
          <w:sz w:val="28"/>
          <w:szCs w:val="28"/>
          <w:highlight w:val="yellow"/>
          <w:lang w:eastAsia="en-IN"/>
        </w:rPr>
        <w:t>&gt;</w:t>
      </w:r>
    </w:p>
    <w:p w14:paraId="09CEFF76" w14:textId="77777777" w:rsidR="005673D5" w:rsidRPr="00A55F47"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highlight w:val="yellow"/>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w:t>
      </w:r>
      <w:r w:rsidRPr="00A55F47">
        <w:rPr>
          <w:rFonts w:ascii="Times New Roman" w:eastAsia="Times New Roman" w:hAnsi="Times New Roman" w:cs="Times New Roman"/>
          <w:color w:val="000088"/>
          <w:sz w:val="28"/>
          <w:szCs w:val="28"/>
          <w:highlight w:val="yellow"/>
          <w:lang w:eastAsia="en-IN"/>
        </w:rPr>
        <w:t>frame</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7F0055"/>
          <w:sz w:val="28"/>
          <w:szCs w:val="28"/>
          <w:highlight w:val="yellow"/>
          <w:lang w:eastAsia="en-IN"/>
        </w:rPr>
        <w:t>name</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666600"/>
          <w:sz w:val="28"/>
          <w:szCs w:val="28"/>
          <w:highlight w:val="yellow"/>
          <w:lang w:eastAsia="en-IN"/>
        </w:rPr>
        <w: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8800"/>
          <w:sz w:val="28"/>
          <w:szCs w:val="28"/>
          <w:highlight w:val="yellow"/>
          <w:lang w:eastAsia="en-IN"/>
        </w:rPr>
        <w:t>"top"</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7F0055"/>
          <w:sz w:val="28"/>
          <w:szCs w:val="28"/>
          <w:highlight w:val="yellow"/>
          <w:lang w:eastAsia="en-IN"/>
        </w:rPr>
        <w:t>src</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666600"/>
          <w:sz w:val="28"/>
          <w:szCs w:val="28"/>
          <w:highlight w:val="yellow"/>
          <w:lang w:eastAsia="en-IN"/>
        </w:rPr>
        <w: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8800"/>
          <w:sz w:val="28"/>
          <w:szCs w:val="28"/>
          <w:highlight w:val="yellow"/>
          <w:lang w:eastAsia="en-IN"/>
        </w:rPr>
        <w:t>"/html/top_frame.htm"</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0088"/>
          <w:sz w:val="28"/>
          <w:szCs w:val="28"/>
          <w:highlight w:val="yellow"/>
          <w:lang w:eastAsia="en-IN"/>
        </w:rPr>
        <w:t>/&gt;</w:t>
      </w:r>
    </w:p>
    <w:p w14:paraId="652B1261"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0088"/>
          <w:sz w:val="28"/>
          <w:szCs w:val="28"/>
          <w:highlight w:val="yellow"/>
          <w:lang w:eastAsia="en-IN"/>
        </w:rPr>
        <w:t>&lt;frame</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7F0055"/>
          <w:sz w:val="28"/>
          <w:szCs w:val="28"/>
          <w:highlight w:val="yellow"/>
          <w:lang w:eastAsia="en-IN"/>
        </w:rPr>
        <w:t>name</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666600"/>
          <w:sz w:val="28"/>
          <w:szCs w:val="28"/>
          <w:highlight w:val="yellow"/>
          <w:lang w:eastAsia="en-IN"/>
        </w:rPr>
        <w: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8800"/>
          <w:sz w:val="28"/>
          <w:szCs w:val="28"/>
          <w:highlight w:val="yellow"/>
          <w:lang w:eastAsia="en-IN"/>
        </w:rPr>
        <w:t>"main"</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7F0055"/>
          <w:sz w:val="28"/>
          <w:szCs w:val="28"/>
          <w:highlight w:val="yellow"/>
          <w:lang w:eastAsia="en-IN"/>
        </w:rPr>
        <w:t>src</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666600"/>
          <w:sz w:val="28"/>
          <w:szCs w:val="28"/>
          <w:highlight w:val="yellow"/>
          <w:lang w:eastAsia="en-IN"/>
        </w:rPr>
        <w:t>=</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8800"/>
          <w:sz w:val="28"/>
          <w:szCs w:val="28"/>
          <w:highlight w:val="yellow"/>
          <w:lang w:eastAsia="en-IN"/>
        </w:rPr>
        <w:t>"/html/main_frame.htm"</w:t>
      </w:r>
      <w:r w:rsidRPr="00A55F47">
        <w:rPr>
          <w:rFonts w:ascii="Times New Roman" w:eastAsia="Times New Roman" w:hAnsi="Times New Roman" w:cs="Times New Roman"/>
          <w:color w:val="313131"/>
          <w:sz w:val="28"/>
          <w:szCs w:val="28"/>
          <w:highlight w:val="yellow"/>
          <w:lang w:eastAsia="en-IN"/>
        </w:rPr>
        <w:t xml:space="preserve"> </w:t>
      </w:r>
      <w:r w:rsidRPr="00A55F47">
        <w:rPr>
          <w:rFonts w:ascii="Times New Roman" w:eastAsia="Times New Roman" w:hAnsi="Times New Roman" w:cs="Times New Roman"/>
          <w:color w:val="000088"/>
          <w:sz w:val="28"/>
          <w:szCs w:val="28"/>
          <w:highlight w:val="yellow"/>
          <w:lang w:eastAsia="en-IN"/>
        </w:rPr>
        <w:t>/&gt;</w:t>
      </w:r>
    </w:p>
    <w:p w14:paraId="406CFC23"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&lt;frame</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7F0055"/>
          <w:sz w:val="28"/>
          <w:szCs w:val="28"/>
          <w:lang w:eastAsia="en-IN"/>
        </w:rPr>
        <w:t>name</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666600"/>
          <w:sz w:val="28"/>
          <w:szCs w:val="28"/>
          <w:lang w:eastAsia="en-IN"/>
        </w:rPr>
        <w:t>=</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8800"/>
          <w:sz w:val="28"/>
          <w:szCs w:val="28"/>
          <w:lang w:eastAsia="en-IN"/>
        </w:rPr>
        <w:t>"bottom"</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7F0055"/>
          <w:sz w:val="28"/>
          <w:szCs w:val="28"/>
          <w:lang w:eastAsia="en-IN"/>
        </w:rPr>
        <w:t>src</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666600"/>
          <w:sz w:val="28"/>
          <w:szCs w:val="28"/>
          <w:lang w:eastAsia="en-IN"/>
        </w:rPr>
        <w:t>=</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8800"/>
          <w:sz w:val="28"/>
          <w:szCs w:val="28"/>
          <w:lang w:eastAsia="en-IN"/>
        </w:rPr>
        <w:t>"/html/bottom_frame.htm"</w:t>
      </w: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/&gt;</w:t>
      </w:r>
    </w:p>
    <w:p w14:paraId="3011AFF2"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p>
    <w:p w14:paraId="3197999A"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&lt;noframes&gt;</w:t>
      </w:r>
    </w:p>
    <w:p w14:paraId="1FEC75C0"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&lt;body&gt;</w:t>
      </w:r>
      <w:r w:rsidRPr="00D11225">
        <w:rPr>
          <w:rFonts w:ascii="Times New Roman" w:eastAsia="Times New Roman" w:hAnsi="Times New Roman" w:cs="Times New Roman"/>
          <w:color w:val="313131"/>
          <w:sz w:val="28"/>
          <w:szCs w:val="28"/>
          <w:lang w:eastAsia="en-IN"/>
        </w:rPr>
        <w:t>Your browser does not support frames.</w:t>
      </w:r>
      <w:r w:rsidRPr="00D11225">
        <w:rPr>
          <w:rFonts w:ascii="Times New Roman" w:eastAsia="Times New Roman" w:hAnsi="Times New Roman" w:cs="Times New Roman"/>
          <w:color w:val="000088"/>
          <w:sz w:val="28"/>
          <w:szCs w:val="28"/>
          <w:lang w:eastAsia="en-IN"/>
        </w:rPr>
        <w:t>&lt;/body&gt;</w:t>
      </w:r>
    </w:p>
    <w:p w14:paraId="4D6E0132"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&lt;/noframes&gt;</w:t>
      </w:r>
    </w:p>
    <w:p w14:paraId="1030A8B8"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p>
    <w:p w14:paraId="35C54E3F"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r w:rsidRPr="00D11225">
        <w:rPr>
          <w:rFonts w:ascii="Times New Roman" w:eastAsia="Times New Roman" w:hAnsi="Times New Roman" w:cs="Times New Roman"/>
          <w:color w:val="000088"/>
          <w:sz w:val="28"/>
          <w:szCs w:val="28"/>
          <w:lang w:eastAsia="en-IN"/>
        </w:rPr>
        <w:t>&lt;/frameset&gt;</w:t>
      </w:r>
    </w:p>
    <w:p w14:paraId="6D579196"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313131"/>
          <w:sz w:val="28"/>
          <w:szCs w:val="28"/>
          <w:lang w:eastAsia="en-IN"/>
        </w:rPr>
        <w:t xml:space="preserve">   </w:t>
      </w:r>
    </w:p>
    <w:p w14:paraId="53792B5D" w14:textId="77777777" w:rsidR="005673D5" w:rsidRPr="00D11225" w:rsidRDefault="005673D5" w:rsidP="005673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8"/>
          <w:szCs w:val="28"/>
          <w:lang w:eastAsia="en-IN"/>
        </w:rPr>
      </w:pPr>
      <w:r w:rsidRPr="00D11225">
        <w:rPr>
          <w:rFonts w:ascii="Times New Roman" w:eastAsia="Times New Roman" w:hAnsi="Times New Roman" w:cs="Times New Roman"/>
          <w:color w:val="000088"/>
          <w:sz w:val="28"/>
          <w:szCs w:val="28"/>
          <w:lang w:eastAsia="en-IN"/>
        </w:rPr>
        <w:t>&lt;/html&gt;</w:t>
      </w:r>
    </w:p>
    <w:p w14:paraId="6A8182FF" w14:textId="77777777" w:rsidR="002C3349" w:rsidRPr="00D11225" w:rsidRDefault="002C3349" w:rsidP="002C3349">
      <w:pPr>
        <w:pStyle w:val="Heading3"/>
        <w:spacing w:before="48" w:after="48" w:line="360" w:lineRule="atLeast"/>
        <w:ind w:right="48"/>
        <w:rPr>
          <w:rFonts w:ascii="Times New Roman" w:hAnsi="Times New Roman" w:cs="Times New Roman"/>
          <w:b w:val="0"/>
          <w:bCs w:val="0"/>
          <w:color w:val="000000"/>
          <w:sz w:val="28"/>
          <w:szCs w:val="28"/>
        </w:rPr>
      </w:pPr>
      <w:r w:rsidRPr="00D11225">
        <w:rPr>
          <w:rFonts w:ascii="Times New Roman" w:hAnsi="Times New Roman" w:cs="Times New Roman"/>
          <w:b w:val="0"/>
          <w:bCs w:val="0"/>
          <w:color w:val="000000"/>
          <w:sz w:val="28"/>
          <w:szCs w:val="28"/>
        </w:rPr>
        <w:t>Example</w:t>
      </w:r>
    </w:p>
    <w:p w14:paraId="058B6647" w14:textId="77777777" w:rsidR="002C3349" w:rsidRPr="00D11225" w:rsidRDefault="002C3349" w:rsidP="002C3349">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Let's put the above example as follows, here we replaced rows attribute by cols and changed their width. This will create all the three frames vertically –</w:t>
      </w:r>
    </w:p>
    <w:p w14:paraId="4FDF6C03" w14:textId="77777777" w:rsidR="002C3349" w:rsidRPr="00D11225" w:rsidRDefault="002C3349" w:rsidP="002C3349">
      <w:pPr>
        <w:pStyle w:val="NormalWeb"/>
        <w:spacing w:before="0" w:beforeAutospacing="0" w:after="144" w:afterAutospacing="0" w:line="360" w:lineRule="atLeast"/>
        <w:ind w:left="48" w:right="48"/>
        <w:jc w:val="both"/>
        <w:rPr>
          <w:rStyle w:val="dec"/>
          <w:rFonts w:eastAsiaTheme="majorEastAsia"/>
          <w:color w:val="7F0055"/>
          <w:sz w:val="28"/>
          <w:szCs w:val="28"/>
        </w:rPr>
      </w:pPr>
      <w:r w:rsidRPr="00D11225">
        <w:rPr>
          <w:rStyle w:val="dec"/>
          <w:rFonts w:eastAsiaTheme="majorEastAsia"/>
          <w:color w:val="7F0055"/>
          <w:sz w:val="28"/>
          <w:szCs w:val="28"/>
        </w:rPr>
        <w:t>&lt;!DOCTYPE html&gt;</w:t>
      </w:r>
    </w:p>
    <w:p w14:paraId="493F8E19"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html&gt;</w:t>
      </w:r>
    </w:p>
    <w:p w14:paraId="263B3B36"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&lt;head&gt;</w:t>
      </w:r>
    </w:p>
    <w:p w14:paraId="495B5032"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&lt;title&gt;HTML Frames&lt;/title&gt;</w:t>
      </w:r>
    </w:p>
    <w:p w14:paraId="4F20763D"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&lt;/head&gt;   </w:t>
      </w:r>
    </w:p>
    <w:p w14:paraId="2B64E777"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&lt;frameset cols = "25%,50%,25%"&gt;</w:t>
      </w:r>
    </w:p>
    <w:p w14:paraId="591089E2"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lastRenderedPageBreak/>
        <w:t xml:space="preserve">      &lt;frame name = "left" src = "/html/top_frame.htm" /&gt;</w:t>
      </w:r>
    </w:p>
    <w:p w14:paraId="6A869225"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&lt;frame name = "center" src = "/html/main_frame.htm" /&gt;</w:t>
      </w:r>
    </w:p>
    <w:p w14:paraId="47A176A0"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&lt;frame name = "right" src = "/html/bottom_frame.htm" /&gt;</w:t>
      </w:r>
    </w:p>
    <w:p w14:paraId="1850A228"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w:t>
      </w:r>
    </w:p>
    <w:p w14:paraId="68699DB0"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&lt;noframes&gt;</w:t>
      </w:r>
    </w:p>
    <w:p w14:paraId="36D35BE1"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&lt;body&gt;Your browser does not support frames.&lt;/body&gt;</w:t>
      </w:r>
    </w:p>
    <w:p w14:paraId="657892A4"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&lt;/noframes&gt;</w:t>
      </w:r>
    </w:p>
    <w:p w14:paraId="5D9E777E"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&lt;/frameset&gt;</w:t>
      </w:r>
    </w:p>
    <w:p w14:paraId="235AF56A"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 xml:space="preserve">   </w:t>
      </w:r>
    </w:p>
    <w:p w14:paraId="7385B8C6" w14:textId="77777777" w:rsidR="002C3349" w:rsidRPr="00D11225" w:rsidRDefault="002C3349" w:rsidP="002C3349">
      <w:pPr>
        <w:pStyle w:val="NormalWeb"/>
        <w:spacing w:after="144" w:line="360" w:lineRule="atLeast"/>
        <w:ind w:left="48" w:right="48"/>
        <w:jc w:val="both"/>
        <w:rPr>
          <w:color w:val="313131"/>
          <w:sz w:val="28"/>
          <w:szCs w:val="28"/>
        </w:rPr>
      </w:pPr>
      <w:r w:rsidRPr="00D11225">
        <w:rPr>
          <w:color w:val="313131"/>
          <w:sz w:val="28"/>
          <w:szCs w:val="28"/>
        </w:rPr>
        <w:t>&lt;/html&gt;</w:t>
      </w:r>
    </w:p>
    <w:p w14:paraId="6C0E78E4" w14:textId="77777777" w:rsidR="007942C6" w:rsidRPr="00D11225" w:rsidRDefault="007942C6" w:rsidP="007942C6">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The &lt;frameset&gt; Tag Attributes</w:t>
      </w:r>
    </w:p>
    <w:p w14:paraId="0240B180" w14:textId="77777777" w:rsidR="007942C6" w:rsidRPr="00D11225" w:rsidRDefault="007942C6" w:rsidP="007942C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are important attributes of the &lt;frameset&gt;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127"/>
      </w:tblGrid>
      <w:tr w:rsidR="007942C6" w:rsidRPr="00D11225" w14:paraId="03EC7C33"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E639EB" w14:textId="77777777" w:rsidR="007942C6" w:rsidRPr="00D11225" w:rsidRDefault="007942C6">
            <w:pPr>
              <w:spacing w:after="27"/>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48AB9D" w14:textId="77777777" w:rsidR="007942C6" w:rsidRPr="00D11225" w:rsidRDefault="007942C6">
            <w:pPr>
              <w:spacing w:after="27"/>
              <w:jc w:val="center"/>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Attribute &amp; Description</w:t>
            </w:r>
          </w:p>
        </w:tc>
      </w:tr>
      <w:tr w:rsidR="007942C6" w:rsidRPr="00D11225" w14:paraId="542B570A"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655060" w14:textId="77777777" w:rsidR="007942C6" w:rsidRPr="00D11225" w:rsidRDefault="007942C6">
            <w:pPr>
              <w:spacing w:after="27"/>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2DEC"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C</w:t>
            </w:r>
            <w:r w:rsidR="007942C6" w:rsidRPr="00D11225">
              <w:rPr>
                <w:b/>
                <w:bCs/>
                <w:color w:val="000000"/>
                <w:sz w:val="28"/>
                <w:szCs w:val="28"/>
              </w:rPr>
              <w:t>ols</w:t>
            </w:r>
          </w:p>
          <w:p w14:paraId="77F36F4D"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3B4C81">
              <w:rPr>
                <w:color w:val="000000"/>
                <w:sz w:val="28"/>
                <w:szCs w:val="28"/>
                <w:highlight w:val="green"/>
              </w:rPr>
              <w:t>Specifies how many columns are contained in the frameset and the size of each column</w:t>
            </w:r>
            <w:r w:rsidRPr="00D11225">
              <w:rPr>
                <w:color w:val="000000"/>
                <w:sz w:val="28"/>
                <w:szCs w:val="28"/>
              </w:rPr>
              <w:t xml:space="preserve">. You can specify the width of each column in </w:t>
            </w:r>
            <w:r w:rsidRPr="003B4C81">
              <w:rPr>
                <w:color w:val="000000"/>
                <w:sz w:val="28"/>
                <w:szCs w:val="28"/>
                <w:highlight w:val="green"/>
              </w:rPr>
              <w:t>one of the four ways</w:t>
            </w:r>
            <w:r w:rsidRPr="00D11225">
              <w:rPr>
                <w:color w:val="000000"/>
                <w:sz w:val="28"/>
                <w:szCs w:val="28"/>
              </w:rPr>
              <w:t xml:space="preserve"> −</w:t>
            </w:r>
          </w:p>
          <w:p w14:paraId="5101E27F"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3B4C81">
              <w:rPr>
                <w:color w:val="000000"/>
                <w:sz w:val="28"/>
                <w:szCs w:val="28"/>
                <w:highlight w:val="green"/>
              </w:rPr>
              <w:t>Absolute values in pixels</w:t>
            </w:r>
            <w:r w:rsidRPr="00D11225">
              <w:rPr>
                <w:color w:val="000000"/>
                <w:sz w:val="28"/>
                <w:szCs w:val="28"/>
              </w:rPr>
              <w:t>. For example, to create three vertical frames, use</w:t>
            </w:r>
            <w:r w:rsidRPr="00D11225">
              <w:rPr>
                <w:rStyle w:val="apple-converted-space"/>
                <w:color w:val="000000"/>
                <w:sz w:val="28"/>
                <w:szCs w:val="28"/>
              </w:rPr>
              <w:t> </w:t>
            </w:r>
            <w:r w:rsidRPr="00D11225">
              <w:rPr>
                <w:i/>
                <w:iCs/>
                <w:color w:val="000000"/>
                <w:sz w:val="28"/>
                <w:szCs w:val="28"/>
              </w:rPr>
              <w:t>cols = "100, 500, 100"</w:t>
            </w:r>
            <w:r w:rsidRPr="00D11225">
              <w:rPr>
                <w:color w:val="000000"/>
                <w:sz w:val="28"/>
                <w:szCs w:val="28"/>
              </w:rPr>
              <w:t>.</w:t>
            </w:r>
          </w:p>
          <w:p w14:paraId="505AEFFD"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A </w:t>
            </w:r>
            <w:r w:rsidRPr="003B4C81">
              <w:rPr>
                <w:color w:val="000000"/>
                <w:sz w:val="28"/>
                <w:szCs w:val="28"/>
                <w:highlight w:val="green"/>
              </w:rPr>
              <w:t>percentage of the browser window</w:t>
            </w:r>
            <w:r w:rsidRPr="00D11225">
              <w:rPr>
                <w:color w:val="000000"/>
                <w:sz w:val="28"/>
                <w:szCs w:val="28"/>
              </w:rPr>
              <w:t>. For example, to create three vertical frames, use</w:t>
            </w:r>
            <w:r w:rsidRPr="00D11225">
              <w:rPr>
                <w:rStyle w:val="apple-converted-space"/>
                <w:color w:val="000000"/>
                <w:sz w:val="28"/>
                <w:szCs w:val="28"/>
              </w:rPr>
              <w:t> </w:t>
            </w:r>
            <w:r w:rsidRPr="00D11225">
              <w:rPr>
                <w:i/>
                <w:iCs/>
                <w:color w:val="000000"/>
                <w:sz w:val="28"/>
                <w:szCs w:val="28"/>
              </w:rPr>
              <w:t>cols = "10%, 80%, 10%"</w:t>
            </w:r>
            <w:r w:rsidRPr="00D11225">
              <w:rPr>
                <w:color w:val="000000"/>
                <w:sz w:val="28"/>
                <w:szCs w:val="28"/>
              </w:rPr>
              <w:t>.</w:t>
            </w:r>
          </w:p>
          <w:p w14:paraId="4BB58C2F"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3B4C81">
              <w:rPr>
                <w:color w:val="000000"/>
                <w:sz w:val="28"/>
                <w:szCs w:val="28"/>
                <w:highlight w:val="green"/>
              </w:rPr>
              <w:t>Using a wildcard symbol</w:t>
            </w:r>
            <w:r w:rsidRPr="00D11225">
              <w:rPr>
                <w:color w:val="000000"/>
                <w:sz w:val="28"/>
                <w:szCs w:val="28"/>
              </w:rPr>
              <w:t>. For example, to create three vertical frames, use</w:t>
            </w:r>
            <w:r w:rsidRPr="00D11225">
              <w:rPr>
                <w:rStyle w:val="apple-converted-space"/>
                <w:color w:val="000000"/>
                <w:sz w:val="28"/>
                <w:szCs w:val="28"/>
              </w:rPr>
              <w:t> </w:t>
            </w:r>
            <w:r w:rsidRPr="00D11225">
              <w:rPr>
                <w:i/>
                <w:iCs/>
                <w:color w:val="000000"/>
                <w:sz w:val="28"/>
                <w:szCs w:val="28"/>
              </w:rPr>
              <w:t>cols = "10%, *, 10%"</w:t>
            </w:r>
            <w:r w:rsidRPr="00D11225">
              <w:rPr>
                <w:color w:val="000000"/>
                <w:sz w:val="28"/>
                <w:szCs w:val="28"/>
              </w:rPr>
              <w:t>. In this case wildcard takes remainder of the window.</w:t>
            </w:r>
          </w:p>
          <w:p w14:paraId="0ECFC7A9"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3B4C81">
              <w:rPr>
                <w:color w:val="000000"/>
                <w:sz w:val="28"/>
                <w:szCs w:val="28"/>
                <w:highlight w:val="green"/>
              </w:rPr>
              <w:t>As relative widths of the browser window</w:t>
            </w:r>
            <w:r w:rsidRPr="00D11225">
              <w:rPr>
                <w:color w:val="000000"/>
                <w:sz w:val="28"/>
                <w:szCs w:val="28"/>
              </w:rPr>
              <w:t>. For example, to create three vertical frames, use</w:t>
            </w:r>
            <w:r w:rsidRPr="00D11225">
              <w:rPr>
                <w:rStyle w:val="apple-converted-space"/>
                <w:color w:val="000000"/>
                <w:sz w:val="28"/>
                <w:szCs w:val="28"/>
              </w:rPr>
              <w:t> </w:t>
            </w:r>
            <w:r w:rsidRPr="00D11225">
              <w:rPr>
                <w:i/>
                <w:iCs/>
                <w:color w:val="000000"/>
                <w:sz w:val="28"/>
                <w:szCs w:val="28"/>
              </w:rPr>
              <w:t>cols = "3*, 2*, 1*"</w:t>
            </w:r>
            <w:r w:rsidRPr="00D11225">
              <w:rPr>
                <w:color w:val="000000"/>
                <w:sz w:val="28"/>
                <w:szCs w:val="28"/>
              </w:rPr>
              <w:t>. This is an alternative to percentages. You can use relative widths of the browser window. Here the window is divided into sixths: the first column takes up half of the window, the second takes one third, and the third takes one sixth.</w:t>
            </w:r>
          </w:p>
        </w:tc>
      </w:tr>
      <w:tr w:rsidR="007942C6" w:rsidRPr="00D11225" w14:paraId="225CEB38"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B700C3"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5026C"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R</w:t>
            </w:r>
            <w:r w:rsidR="007942C6" w:rsidRPr="00D11225">
              <w:rPr>
                <w:b/>
                <w:bCs/>
                <w:color w:val="000000"/>
                <w:sz w:val="28"/>
                <w:szCs w:val="28"/>
              </w:rPr>
              <w:t>ows</w:t>
            </w:r>
          </w:p>
          <w:p w14:paraId="255AAAF3"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works just like the cols attribute and takes the same values, but it is used to specify the rows in the frameset. For example, </w:t>
            </w:r>
            <w:r w:rsidRPr="00D11225">
              <w:rPr>
                <w:color w:val="000000"/>
                <w:sz w:val="28"/>
                <w:szCs w:val="28"/>
              </w:rPr>
              <w:lastRenderedPageBreak/>
              <w:t>to create two horizontal frames, use</w:t>
            </w:r>
            <w:r w:rsidRPr="00D11225">
              <w:rPr>
                <w:rStyle w:val="apple-converted-space"/>
                <w:color w:val="000000"/>
                <w:sz w:val="28"/>
                <w:szCs w:val="28"/>
              </w:rPr>
              <w:t> </w:t>
            </w:r>
            <w:r w:rsidRPr="00D11225">
              <w:rPr>
                <w:i/>
                <w:iCs/>
                <w:color w:val="000000"/>
                <w:sz w:val="28"/>
                <w:szCs w:val="28"/>
              </w:rPr>
              <w:t>rows = "10%, 90%"</w:t>
            </w:r>
            <w:r w:rsidRPr="00D11225">
              <w:rPr>
                <w:color w:val="000000"/>
                <w:sz w:val="28"/>
                <w:szCs w:val="28"/>
              </w:rPr>
              <w:t>. You can specify the height of each row in the same way as explained above for columns.</w:t>
            </w:r>
          </w:p>
        </w:tc>
      </w:tr>
      <w:tr w:rsidR="007942C6" w:rsidRPr="00D11225" w14:paraId="72EE59B8"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B88CFF"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601AF"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B</w:t>
            </w:r>
            <w:r w:rsidR="007942C6" w:rsidRPr="00D11225">
              <w:rPr>
                <w:b/>
                <w:bCs/>
                <w:color w:val="000000"/>
                <w:sz w:val="28"/>
                <w:szCs w:val="28"/>
              </w:rPr>
              <w:t>order</w:t>
            </w:r>
          </w:p>
          <w:p w14:paraId="017B5166"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specifies </w:t>
            </w:r>
            <w:r w:rsidRPr="003B4C81">
              <w:rPr>
                <w:color w:val="000000"/>
                <w:sz w:val="28"/>
                <w:szCs w:val="28"/>
                <w:highlight w:val="green"/>
              </w:rPr>
              <w:t>the width of</w:t>
            </w:r>
            <w:r w:rsidRPr="00D11225">
              <w:rPr>
                <w:color w:val="000000"/>
                <w:sz w:val="28"/>
                <w:szCs w:val="28"/>
              </w:rPr>
              <w:t xml:space="preserve"> </w:t>
            </w:r>
            <w:r w:rsidRPr="003B4C81">
              <w:rPr>
                <w:color w:val="000000"/>
                <w:sz w:val="28"/>
                <w:szCs w:val="28"/>
                <w:highlight w:val="green"/>
              </w:rPr>
              <w:t xml:space="preserve">the border of each </w:t>
            </w:r>
            <w:r w:rsidRPr="003B4C81">
              <w:rPr>
                <w:color w:val="000000"/>
                <w:sz w:val="28"/>
                <w:szCs w:val="28"/>
                <w:highlight w:val="yellow"/>
              </w:rPr>
              <w:t>frame in pixels</w:t>
            </w:r>
            <w:r w:rsidRPr="00D11225">
              <w:rPr>
                <w:color w:val="000000"/>
                <w:sz w:val="28"/>
                <w:szCs w:val="28"/>
              </w:rPr>
              <w:t xml:space="preserve">. For example, border = "5". A value </w:t>
            </w:r>
            <w:r w:rsidRPr="003B4C81">
              <w:rPr>
                <w:color w:val="000000"/>
                <w:sz w:val="28"/>
                <w:szCs w:val="28"/>
                <w:highlight w:val="yellow"/>
              </w:rPr>
              <w:t>of zero means no border</w:t>
            </w:r>
            <w:r w:rsidRPr="00D11225">
              <w:rPr>
                <w:color w:val="000000"/>
                <w:sz w:val="28"/>
                <w:szCs w:val="28"/>
              </w:rPr>
              <w:t>.</w:t>
            </w:r>
          </w:p>
        </w:tc>
      </w:tr>
      <w:tr w:rsidR="007942C6" w:rsidRPr="00D11225" w14:paraId="03904AFA"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F4E105"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95EC0"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F</w:t>
            </w:r>
            <w:r w:rsidR="007942C6" w:rsidRPr="00D11225">
              <w:rPr>
                <w:b/>
                <w:bCs/>
                <w:color w:val="000000"/>
                <w:sz w:val="28"/>
                <w:szCs w:val="28"/>
              </w:rPr>
              <w:t>rameborder</w:t>
            </w:r>
          </w:p>
          <w:p w14:paraId="7A64AEBC"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specifies </w:t>
            </w:r>
            <w:r w:rsidRPr="003B4C81">
              <w:rPr>
                <w:color w:val="000000"/>
                <w:sz w:val="28"/>
                <w:szCs w:val="28"/>
                <w:highlight w:val="yellow"/>
              </w:rPr>
              <w:t>whether a three-dimensional border should be displayed between frames</w:t>
            </w:r>
            <w:r w:rsidRPr="00D11225">
              <w:rPr>
                <w:color w:val="000000"/>
                <w:sz w:val="28"/>
                <w:szCs w:val="28"/>
              </w:rPr>
              <w:t xml:space="preserve">. This attribute takes value </w:t>
            </w:r>
            <w:r w:rsidRPr="003B4C81">
              <w:rPr>
                <w:color w:val="000000"/>
                <w:sz w:val="28"/>
                <w:szCs w:val="28"/>
                <w:highlight w:val="yellow"/>
              </w:rPr>
              <w:t>either 1 (yes) or 0 (no).</w:t>
            </w:r>
            <w:r w:rsidRPr="00D11225">
              <w:rPr>
                <w:color w:val="000000"/>
                <w:sz w:val="28"/>
                <w:szCs w:val="28"/>
              </w:rPr>
              <w:t xml:space="preserve"> For example frameborder = "0" specifies no border.</w:t>
            </w:r>
          </w:p>
        </w:tc>
      </w:tr>
      <w:tr w:rsidR="007942C6" w:rsidRPr="00D11225" w14:paraId="12DA5F9D"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9902DB"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F6193"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F</w:t>
            </w:r>
            <w:r w:rsidR="007942C6" w:rsidRPr="00D11225">
              <w:rPr>
                <w:b/>
                <w:bCs/>
                <w:color w:val="000000"/>
                <w:sz w:val="28"/>
                <w:szCs w:val="28"/>
              </w:rPr>
              <w:t>ramespacing</w:t>
            </w:r>
          </w:p>
          <w:p w14:paraId="471F3252"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This attribute specifies the a</w:t>
            </w:r>
            <w:r w:rsidRPr="003B4C81">
              <w:rPr>
                <w:color w:val="000000"/>
                <w:sz w:val="28"/>
                <w:szCs w:val="28"/>
                <w:highlight w:val="yellow"/>
              </w:rPr>
              <w:t>mount of space between frames in a</w:t>
            </w:r>
            <w:r w:rsidRPr="00D11225">
              <w:rPr>
                <w:color w:val="000000"/>
                <w:sz w:val="28"/>
                <w:szCs w:val="28"/>
              </w:rPr>
              <w:t xml:space="preserve"> </w:t>
            </w:r>
            <w:r w:rsidRPr="003B4C81">
              <w:rPr>
                <w:color w:val="000000"/>
                <w:sz w:val="28"/>
                <w:szCs w:val="28"/>
                <w:highlight w:val="yellow"/>
              </w:rPr>
              <w:t>frameset. This can take any integer value. For example framespacing = "10" means there should be 10 pixels</w:t>
            </w:r>
            <w:r w:rsidRPr="00D11225">
              <w:rPr>
                <w:color w:val="000000"/>
                <w:sz w:val="28"/>
                <w:szCs w:val="28"/>
              </w:rPr>
              <w:t xml:space="preserve"> spacing between each frames.</w:t>
            </w:r>
          </w:p>
        </w:tc>
      </w:tr>
    </w:tbl>
    <w:p w14:paraId="5E92CC1F" w14:textId="77777777" w:rsidR="007942C6" w:rsidRPr="00D11225" w:rsidRDefault="007942C6" w:rsidP="007942C6">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t>The &lt;frame&gt; Tag Attributes</w:t>
      </w:r>
    </w:p>
    <w:p w14:paraId="40ADA30B" w14:textId="77777777" w:rsidR="007942C6" w:rsidRPr="00D11225" w:rsidRDefault="007942C6" w:rsidP="007942C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are the important attributes of &lt;frame&gt; tag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127"/>
      </w:tblGrid>
      <w:tr w:rsidR="007942C6" w:rsidRPr="00D11225" w14:paraId="26C4C89A"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54B868" w14:textId="77777777" w:rsidR="007942C6" w:rsidRPr="00D11225" w:rsidRDefault="007942C6">
            <w:pPr>
              <w:spacing w:after="27"/>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335EB3" w14:textId="77777777" w:rsidR="007942C6" w:rsidRPr="00D11225" w:rsidRDefault="007942C6">
            <w:pPr>
              <w:spacing w:after="27"/>
              <w:jc w:val="center"/>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Attribute &amp; Description</w:t>
            </w:r>
          </w:p>
        </w:tc>
      </w:tr>
      <w:tr w:rsidR="007942C6" w:rsidRPr="00D11225" w14:paraId="06888664"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509209" w14:textId="77777777" w:rsidR="007942C6" w:rsidRPr="00D11225" w:rsidRDefault="007942C6">
            <w:pPr>
              <w:spacing w:after="27"/>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FF5829"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S</w:t>
            </w:r>
            <w:r w:rsidR="007942C6" w:rsidRPr="00D11225">
              <w:rPr>
                <w:b/>
                <w:bCs/>
                <w:color w:val="000000"/>
                <w:sz w:val="28"/>
                <w:szCs w:val="28"/>
              </w:rPr>
              <w:t>rc</w:t>
            </w:r>
          </w:p>
          <w:p w14:paraId="4DE5DE28"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is used to give the </w:t>
            </w:r>
            <w:r w:rsidRPr="003B4C81">
              <w:rPr>
                <w:color w:val="000000"/>
                <w:sz w:val="28"/>
                <w:szCs w:val="28"/>
                <w:highlight w:val="yellow"/>
              </w:rPr>
              <w:t>file name that should be loaded in the frame</w:t>
            </w:r>
            <w:r w:rsidRPr="00D11225">
              <w:rPr>
                <w:color w:val="000000"/>
                <w:sz w:val="28"/>
                <w:szCs w:val="28"/>
              </w:rPr>
              <w:t>. Its value can be any URL. For example, src = "/html/top_frame.htm" will load an HTML file available in html directory.</w:t>
            </w:r>
          </w:p>
        </w:tc>
      </w:tr>
      <w:tr w:rsidR="007942C6" w:rsidRPr="00D11225" w14:paraId="0935B7D1"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6659"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B2AC3" w14:textId="77777777" w:rsidR="007942C6" w:rsidRPr="00D11225" w:rsidRDefault="001D75D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N</w:t>
            </w:r>
            <w:r w:rsidR="007942C6" w:rsidRPr="00D11225">
              <w:rPr>
                <w:b/>
                <w:bCs/>
                <w:color w:val="000000"/>
                <w:sz w:val="28"/>
                <w:szCs w:val="28"/>
              </w:rPr>
              <w:t>ame</w:t>
            </w:r>
          </w:p>
          <w:p w14:paraId="16C47128"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w:t>
            </w:r>
            <w:r w:rsidRPr="003B4C81">
              <w:rPr>
                <w:color w:val="000000"/>
                <w:sz w:val="28"/>
                <w:szCs w:val="28"/>
                <w:highlight w:val="yellow"/>
              </w:rPr>
              <w:t>attribute allows you to give a name to a frame</w:t>
            </w:r>
            <w:r w:rsidRPr="00D11225">
              <w:rPr>
                <w:color w:val="000000"/>
                <w:sz w:val="28"/>
                <w:szCs w:val="28"/>
              </w:rPr>
              <w:t xml:space="preserve">. It is </w:t>
            </w:r>
            <w:r w:rsidRPr="003B4C81">
              <w:rPr>
                <w:color w:val="000000"/>
                <w:sz w:val="28"/>
                <w:szCs w:val="28"/>
                <w:highlight w:val="yellow"/>
              </w:rPr>
              <w:t>used to indicate which frame a document should be loaded into.</w:t>
            </w:r>
            <w:r w:rsidRPr="00D11225">
              <w:rPr>
                <w:color w:val="000000"/>
                <w:sz w:val="28"/>
                <w:szCs w:val="28"/>
              </w:rPr>
              <w:t xml:space="preserve"> This is </w:t>
            </w:r>
            <w:r w:rsidRPr="003B4C81">
              <w:rPr>
                <w:color w:val="000000"/>
                <w:sz w:val="28"/>
                <w:szCs w:val="28"/>
                <w:highlight w:val="green"/>
              </w:rPr>
              <w:t>especially important when you want to create links in one frame that load pages into an another frame</w:t>
            </w:r>
            <w:r w:rsidRPr="00D11225">
              <w:rPr>
                <w:color w:val="000000"/>
                <w:sz w:val="28"/>
                <w:szCs w:val="28"/>
              </w:rPr>
              <w:t>, in which case the second frame needs a name to identify itself as the target of the link.</w:t>
            </w:r>
          </w:p>
        </w:tc>
      </w:tr>
      <w:tr w:rsidR="007942C6" w:rsidRPr="00D11225" w14:paraId="5A0129DA"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D98DD0"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249F0" w14:textId="77777777" w:rsidR="007942C6" w:rsidRPr="00D11225" w:rsidRDefault="001D75D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F</w:t>
            </w:r>
            <w:r w:rsidR="007942C6" w:rsidRPr="00D11225">
              <w:rPr>
                <w:b/>
                <w:bCs/>
                <w:color w:val="000000"/>
                <w:sz w:val="28"/>
                <w:szCs w:val="28"/>
              </w:rPr>
              <w:t>rameborder</w:t>
            </w:r>
          </w:p>
          <w:p w14:paraId="4B7B7340"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specifies </w:t>
            </w:r>
            <w:r w:rsidRPr="003B4C81">
              <w:rPr>
                <w:color w:val="000000"/>
                <w:sz w:val="28"/>
                <w:szCs w:val="28"/>
                <w:highlight w:val="yellow"/>
              </w:rPr>
              <w:t>whether or not the borders of that frame are shown;</w:t>
            </w:r>
            <w:r w:rsidRPr="00D11225">
              <w:rPr>
                <w:color w:val="000000"/>
                <w:sz w:val="28"/>
                <w:szCs w:val="28"/>
              </w:rPr>
              <w:t xml:space="preserve"> it </w:t>
            </w:r>
            <w:r w:rsidRPr="003B4C81">
              <w:rPr>
                <w:color w:val="000000"/>
                <w:sz w:val="28"/>
                <w:szCs w:val="28"/>
                <w:highlight w:val="green"/>
              </w:rPr>
              <w:t>overrides the value given in the frameborder attribute on the &lt;frameset&gt; tag if one is given</w:t>
            </w:r>
            <w:r w:rsidRPr="00D11225">
              <w:rPr>
                <w:color w:val="000000"/>
                <w:sz w:val="28"/>
                <w:szCs w:val="28"/>
              </w:rPr>
              <w:t>, and this can take values either 1 (yes) or 0 (no).</w:t>
            </w:r>
          </w:p>
        </w:tc>
      </w:tr>
      <w:tr w:rsidR="007942C6" w:rsidRPr="00D11225" w14:paraId="63E7623C"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AF7499"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8FAB5" w14:textId="77777777" w:rsidR="007942C6" w:rsidRPr="00D11225" w:rsidRDefault="001D75D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M</w:t>
            </w:r>
            <w:r w:rsidR="007942C6" w:rsidRPr="00D11225">
              <w:rPr>
                <w:b/>
                <w:bCs/>
                <w:color w:val="000000"/>
                <w:sz w:val="28"/>
                <w:szCs w:val="28"/>
              </w:rPr>
              <w:t>arginwidth</w:t>
            </w:r>
          </w:p>
          <w:p w14:paraId="6856C599"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 xml:space="preserve">This attribute allows you to specify the width of the space between the left and right of the frame's borders and the frame's content. The </w:t>
            </w:r>
            <w:r w:rsidRPr="00D11225">
              <w:rPr>
                <w:color w:val="000000"/>
                <w:sz w:val="28"/>
                <w:szCs w:val="28"/>
              </w:rPr>
              <w:lastRenderedPageBreak/>
              <w:t>value is given in pixels. For example marginwidth = "10".</w:t>
            </w:r>
          </w:p>
        </w:tc>
      </w:tr>
      <w:tr w:rsidR="007942C6" w:rsidRPr="00D11225" w14:paraId="0C952836"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B087F7"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CE55A" w14:textId="77777777" w:rsidR="007942C6" w:rsidRPr="00D11225" w:rsidRDefault="00D23934">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M</w:t>
            </w:r>
            <w:r w:rsidR="007942C6" w:rsidRPr="00D11225">
              <w:rPr>
                <w:b/>
                <w:bCs/>
                <w:color w:val="000000"/>
                <w:sz w:val="28"/>
                <w:szCs w:val="28"/>
              </w:rPr>
              <w:t>arginheight</w:t>
            </w:r>
          </w:p>
          <w:p w14:paraId="27D76046"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This attribute allows you to specify the height of the space between the top and bottom of the frame's borders and its contents. The value is given in pixels. For example marginheight = "10".</w:t>
            </w:r>
          </w:p>
        </w:tc>
      </w:tr>
      <w:tr w:rsidR="007942C6" w:rsidRPr="00D11225" w14:paraId="3E3A17DD"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5DBB"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CBF06" w14:textId="77777777" w:rsidR="007942C6" w:rsidRPr="00D11225" w:rsidRDefault="001D75D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N</w:t>
            </w:r>
            <w:r w:rsidR="007942C6" w:rsidRPr="00D11225">
              <w:rPr>
                <w:b/>
                <w:bCs/>
                <w:color w:val="000000"/>
                <w:sz w:val="28"/>
                <w:szCs w:val="28"/>
              </w:rPr>
              <w:t>oresize</w:t>
            </w:r>
          </w:p>
          <w:p w14:paraId="5B393F31"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By default, you can resize any frame by clicking and dragging on the borders of a frame. The noresize attribute prevents a user from being able to resize the frame. For example noresize = "noresize".</w:t>
            </w:r>
          </w:p>
        </w:tc>
      </w:tr>
      <w:tr w:rsidR="007942C6" w:rsidRPr="00D11225" w14:paraId="2F915175" w14:textId="77777777" w:rsidTr="007942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B243B0" w14:textId="77777777" w:rsidR="007942C6" w:rsidRPr="00D11225" w:rsidRDefault="007942C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B9EF0" w14:textId="77777777" w:rsidR="007942C6" w:rsidRPr="00D11225" w:rsidRDefault="00F14E5A">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S</w:t>
            </w:r>
            <w:r w:rsidR="007942C6" w:rsidRPr="00D11225">
              <w:rPr>
                <w:b/>
                <w:bCs/>
                <w:color w:val="000000"/>
                <w:sz w:val="28"/>
                <w:szCs w:val="28"/>
              </w:rPr>
              <w:t>crolling</w:t>
            </w:r>
          </w:p>
          <w:p w14:paraId="2E6D3B86" w14:textId="77777777" w:rsidR="007942C6" w:rsidRPr="00D11225" w:rsidRDefault="007942C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This attribute controls the appearance of the scrollbars that appear on the frame. This takes values either "yes", "no" or "auto". For example scrolling = "no" means it should not have scroll bars.</w:t>
            </w:r>
          </w:p>
        </w:tc>
      </w:tr>
    </w:tbl>
    <w:p w14:paraId="74EEBDCF" w14:textId="77777777" w:rsidR="002C3349" w:rsidRPr="00D11225" w:rsidRDefault="002C3349" w:rsidP="002C3349">
      <w:pPr>
        <w:pStyle w:val="NormalWeb"/>
        <w:spacing w:before="0" w:beforeAutospacing="0" w:after="144" w:afterAutospacing="0" w:line="360" w:lineRule="atLeast"/>
        <w:ind w:left="48" w:right="48"/>
        <w:jc w:val="both"/>
        <w:rPr>
          <w:color w:val="313131"/>
          <w:sz w:val="28"/>
          <w:szCs w:val="28"/>
        </w:rPr>
      </w:pPr>
    </w:p>
    <w:p w14:paraId="05F492E8" w14:textId="77777777" w:rsidR="001C7016" w:rsidRPr="00D11225" w:rsidRDefault="001C7016" w:rsidP="001C7016">
      <w:pPr>
        <w:pStyle w:val="Heading2"/>
        <w:spacing w:before="48" w:after="48" w:line="360" w:lineRule="atLeast"/>
        <w:ind w:right="48"/>
        <w:rPr>
          <w:rFonts w:ascii="Times New Roman" w:hAnsi="Times New Roman" w:cs="Times New Roman"/>
          <w:b w:val="0"/>
          <w:bCs w:val="0"/>
          <w:color w:val="121214"/>
          <w:spacing w:val="-15"/>
          <w:sz w:val="28"/>
          <w:szCs w:val="28"/>
          <w:u w:val="single"/>
        </w:rPr>
      </w:pPr>
      <w:r w:rsidRPr="00D11225">
        <w:rPr>
          <w:rFonts w:ascii="Times New Roman" w:hAnsi="Times New Roman" w:cs="Times New Roman"/>
          <w:b w:val="0"/>
          <w:bCs w:val="0"/>
          <w:color w:val="121214"/>
          <w:spacing w:val="-15"/>
          <w:sz w:val="28"/>
          <w:szCs w:val="28"/>
          <w:u w:val="single"/>
        </w:rPr>
        <w:t>Browser Support for Frames</w:t>
      </w:r>
    </w:p>
    <w:p w14:paraId="12B4868E"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If a user is using any old browser or any browser, which </w:t>
      </w:r>
      <w:r w:rsidRPr="003B4C81">
        <w:rPr>
          <w:color w:val="000000"/>
          <w:sz w:val="28"/>
          <w:szCs w:val="28"/>
          <w:highlight w:val="yellow"/>
        </w:rPr>
        <w:t>does not support frames</w:t>
      </w:r>
      <w:r w:rsidRPr="00D11225">
        <w:rPr>
          <w:color w:val="000000"/>
          <w:sz w:val="28"/>
          <w:szCs w:val="28"/>
        </w:rPr>
        <w:t xml:space="preserve"> then </w:t>
      </w:r>
      <w:r w:rsidRPr="003B4C81">
        <w:rPr>
          <w:color w:val="000000"/>
          <w:sz w:val="28"/>
          <w:szCs w:val="28"/>
          <w:highlight w:val="green"/>
        </w:rPr>
        <w:t>&lt;noframes&gt; element should be displayed to the user.</w:t>
      </w:r>
    </w:p>
    <w:p w14:paraId="329AB8DF"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So you must place a </w:t>
      </w:r>
      <w:r w:rsidRPr="003B4C81">
        <w:rPr>
          <w:color w:val="000000"/>
          <w:sz w:val="28"/>
          <w:szCs w:val="28"/>
          <w:highlight w:val="green"/>
        </w:rPr>
        <w:t>&lt;body&gt; element inside</w:t>
      </w:r>
      <w:r w:rsidRPr="00D11225">
        <w:rPr>
          <w:color w:val="000000"/>
          <w:sz w:val="28"/>
          <w:szCs w:val="28"/>
        </w:rPr>
        <w:t xml:space="preserve"> </w:t>
      </w:r>
      <w:r w:rsidRPr="003B4C81">
        <w:rPr>
          <w:color w:val="000000"/>
          <w:sz w:val="28"/>
          <w:szCs w:val="28"/>
          <w:highlight w:val="green"/>
        </w:rPr>
        <w:t>the &lt;noframes&gt; element</w:t>
      </w:r>
      <w:r w:rsidRPr="00D11225">
        <w:rPr>
          <w:color w:val="000000"/>
          <w:sz w:val="28"/>
          <w:szCs w:val="28"/>
        </w:rPr>
        <w:t xml:space="preserve"> </w:t>
      </w:r>
      <w:r w:rsidRPr="003B4C81">
        <w:rPr>
          <w:color w:val="000000"/>
          <w:sz w:val="28"/>
          <w:szCs w:val="28"/>
          <w:highlight w:val="yellow"/>
        </w:rPr>
        <w:t>because the &lt;frameset&gt; element is supposed to replace the &lt;body&gt; element</w:t>
      </w:r>
      <w:r w:rsidRPr="00D11225">
        <w:rPr>
          <w:color w:val="000000"/>
          <w:sz w:val="28"/>
          <w:szCs w:val="28"/>
        </w:rPr>
        <w:t>, but if a browser does not understand &lt;frameset&gt; element then it should understand what is inside the &lt;body&gt; element which is contained in a &lt;noframes&gt; element.</w:t>
      </w:r>
    </w:p>
    <w:p w14:paraId="74B32132"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You can put some nice message for your user having old browsers. For example,</w:t>
      </w:r>
      <w:r w:rsidRPr="00D11225">
        <w:rPr>
          <w:rStyle w:val="apple-converted-space"/>
          <w:color w:val="000000"/>
          <w:sz w:val="28"/>
          <w:szCs w:val="28"/>
        </w:rPr>
        <w:t> </w:t>
      </w:r>
      <w:r w:rsidRPr="00D11225">
        <w:rPr>
          <w:i/>
          <w:iCs/>
          <w:color w:val="000000"/>
          <w:sz w:val="28"/>
          <w:szCs w:val="28"/>
        </w:rPr>
        <w:t>Sorry!! your browser does not support frames.</w:t>
      </w:r>
      <w:r w:rsidRPr="00D11225">
        <w:rPr>
          <w:rStyle w:val="apple-converted-space"/>
          <w:color w:val="000000"/>
          <w:sz w:val="28"/>
          <w:szCs w:val="28"/>
        </w:rPr>
        <w:t> </w:t>
      </w:r>
      <w:r w:rsidRPr="00D11225">
        <w:rPr>
          <w:color w:val="000000"/>
          <w:sz w:val="28"/>
          <w:szCs w:val="28"/>
        </w:rPr>
        <w:t>as shown in the above example.</w:t>
      </w:r>
    </w:p>
    <w:p w14:paraId="170D615E" w14:textId="77777777" w:rsidR="001C7016" w:rsidRPr="00D11225" w:rsidRDefault="001C7016" w:rsidP="001C7016">
      <w:pPr>
        <w:pStyle w:val="Heading2"/>
        <w:spacing w:before="48" w:after="48" w:line="360" w:lineRule="atLeast"/>
        <w:ind w:right="48"/>
        <w:rPr>
          <w:rFonts w:ascii="Times New Roman" w:hAnsi="Times New Roman" w:cs="Times New Roman"/>
          <w:b w:val="0"/>
          <w:bCs w:val="0"/>
          <w:color w:val="121214"/>
          <w:spacing w:val="-15"/>
          <w:sz w:val="28"/>
          <w:szCs w:val="28"/>
        </w:rPr>
      </w:pPr>
      <w:r w:rsidRPr="00D11225">
        <w:rPr>
          <w:rFonts w:ascii="Times New Roman" w:hAnsi="Times New Roman" w:cs="Times New Roman"/>
          <w:b w:val="0"/>
          <w:bCs w:val="0"/>
          <w:color w:val="121214"/>
          <w:spacing w:val="-15"/>
          <w:sz w:val="28"/>
          <w:szCs w:val="28"/>
        </w:rPr>
        <w:t>Frame's name and target attributes</w:t>
      </w:r>
    </w:p>
    <w:p w14:paraId="775D23B1"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3B4C81">
        <w:rPr>
          <w:color w:val="000000"/>
          <w:sz w:val="28"/>
          <w:szCs w:val="28"/>
          <w:highlight w:val="yellow"/>
        </w:rPr>
        <w:t>One of the most popular uses of frames is to place navigation bars in one frame and then load main pages into a separate frame.</w:t>
      </w:r>
    </w:p>
    <w:p w14:paraId="4B2F479E"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Let's see following example where a test.htm file has following code −</w:t>
      </w:r>
    </w:p>
    <w:p w14:paraId="6FDB5E39" w14:textId="77777777" w:rsidR="001C7016" w:rsidRPr="00D11225" w:rsidRDefault="001C7016" w:rsidP="001C7016">
      <w:pPr>
        <w:rPr>
          <w:rFonts w:ascii="Times New Roman" w:hAnsi="Times New Roman" w:cs="Times New Roman"/>
          <w:sz w:val="28"/>
          <w:szCs w:val="28"/>
        </w:rPr>
      </w:pPr>
    </w:p>
    <w:p w14:paraId="4DBAAB24"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0D44566E"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11B45EFB"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4FAC6C52"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&lt;title&gt;</w:t>
      </w:r>
      <w:r w:rsidRPr="00D11225">
        <w:rPr>
          <w:rStyle w:val="pln"/>
          <w:rFonts w:ascii="Times New Roman" w:hAnsi="Times New Roman" w:cs="Times New Roman"/>
          <w:color w:val="313131"/>
          <w:sz w:val="28"/>
          <w:szCs w:val="28"/>
        </w:rPr>
        <w:t>HTML Target Frames</w:t>
      </w:r>
      <w:r w:rsidRPr="00D11225">
        <w:rPr>
          <w:rStyle w:val="tag"/>
          <w:rFonts w:ascii="Times New Roman" w:hAnsi="Times New Roman" w:cs="Times New Roman"/>
          <w:color w:val="000088"/>
          <w:sz w:val="28"/>
          <w:szCs w:val="28"/>
        </w:rPr>
        <w:t>&lt;/title&gt;</w:t>
      </w:r>
    </w:p>
    <w:p w14:paraId="24C454EA"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&lt;/head&gt;</w:t>
      </w:r>
    </w:p>
    <w:p w14:paraId="1AFA67A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ab/>
      </w:r>
    </w:p>
    <w:p w14:paraId="136758EC"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lastRenderedPageBreak/>
        <w:t xml:space="preserve">   </w:t>
      </w:r>
      <w:r w:rsidRPr="00D11225">
        <w:rPr>
          <w:rStyle w:val="tag"/>
          <w:rFonts w:ascii="Times New Roman" w:hAnsi="Times New Roman" w:cs="Times New Roman"/>
          <w:color w:val="000088"/>
          <w:sz w:val="28"/>
          <w:szCs w:val="28"/>
        </w:rPr>
        <w:t>&lt;frameset</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cols</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"200, *"</w:t>
      </w:r>
      <w:r w:rsidRPr="00D11225">
        <w:rPr>
          <w:rStyle w:val="tag"/>
          <w:rFonts w:ascii="Times New Roman" w:hAnsi="Times New Roman" w:cs="Times New Roman"/>
          <w:color w:val="000088"/>
          <w:sz w:val="28"/>
          <w:szCs w:val="28"/>
        </w:rPr>
        <w:t>&gt;</w:t>
      </w:r>
    </w:p>
    <w:p w14:paraId="7ECB14BF"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&lt;frame</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src</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"/html/menu.htm"</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name</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"menu_page"</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4FE7DA5F"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&lt;frame</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src</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"/html/main.htm"</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name</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"main_page"</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0CB15970"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&lt;noframes&gt;</w:t>
      </w:r>
    </w:p>
    <w:p w14:paraId="0AC0D8E2"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r w:rsidRPr="00D11225">
        <w:rPr>
          <w:rStyle w:val="pln"/>
          <w:rFonts w:ascii="Times New Roman" w:hAnsi="Times New Roman" w:cs="Times New Roman"/>
          <w:color w:val="313131"/>
          <w:sz w:val="28"/>
          <w:szCs w:val="28"/>
        </w:rPr>
        <w:t>Your browser does not support frames.</w:t>
      </w:r>
      <w:r w:rsidRPr="00D11225">
        <w:rPr>
          <w:rStyle w:val="tag"/>
          <w:rFonts w:ascii="Times New Roman" w:hAnsi="Times New Roman" w:cs="Times New Roman"/>
          <w:color w:val="000088"/>
          <w:sz w:val="28"/>
          <w:szCs w:val="28"/>
        </w:rPr>
        <w:t>&lt;/body&gt;</w:t>
      </w:r>
    </w:p>
    <w:p w14:paraId="234D1C9C"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&lt;/noframes&gt;</w:t>
      </w:r>
    </w:p>
    <w:p w14:paraId="604F6396"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&lt;/frameset&gt;</w:t>
      </w:r>
    </w:p>
    <w:p w14:paraId="60AC664E"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ab/>
      </w:r>
    </w:p>
    <w:p w14:paraId="50DD9EFE"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61295C40"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Here, we have created two columns to fill with two frames. The </w:t>
      </w:r>
      <w:r w:rsidRPr="003B4C81">
        <w:rPr>
          <w:color w:val="000000"/>
          <w:sz w:val="28"/>
          <w:szCs w:val="28"/>
          <w:highlight w:val="yellow"/>
        </w:rPr>
        <w:t>first frame is 200 pixels wide</w:t>
      </w:r>
      <w:r w:rsidRPr="00D11225">
        <w:rPr>
          <w:color w:val="000000"/>
          <w:sz w:val="28"/>
          <w:szCs w:val="28"/>
        </w:rPr>
        <w:t xml:space="preserve"> </w:t>
      </w:r>
      <w:r w:rsidRPr="00282726">
        <w:rPr>
          <w:color w:val="000000"/>
          <w:sz w:val="28"/>
          <w:szCs w:val="28"/>
          <w:highlight w:val="yellow"/>
        </w:rPr>
        <w:t>and will contain the navigation menu bar implemented by</w:t>
      </w:r>
      <w:r w:rsidRPr="00282726">
        <w:rPr>
          <w:rStyle w:val="apple-converted-space"/>
          <w:color w:val="000000"/>
          <w:sz w:val="28"/>
          <w:szCs w:val="28"/>
          <w:highlight w:val="yellow"/>
        </w:rPr>
        <w:t> </w:t>
      </w:r>
      <w:r w:rsidRPr="00282726">
        <w:rPr>
          <w:b/>
          <w:bCs/>
          <w:color w:val="000000"/>
          <w:sz w:val="28"/>
          <w:szCs w:val="28"/>
          <w:highlight w:val="yellow"/>
        </w:rPr>
        <w:t>menu.htm</w:t>
      </w:r>
      <w:r w:rsidRPr="00282726">
        <w:rPr>
          <w:rStyle w:val="apple-converted-space"/>
          <w:color w:val="000000"/>
          <w:sz w:val="28"/>
          <w:szCs w:val="28"/>
          <w:highlight w:val="yellow"/>
        </w:rPr>
        <w:t> </w:t>
      </w:r>
      <w:r w:rsidRPr="00282726">
        <w:rPr>
          <w:color w:val="000000"/>
          <w:sz w:val="28"/>
          <w:szCs w:val="28"/>
          <w:highlight w:val="yellow"/>
        </w:rPr>
        <w:t>file</w:t>
      </w:r>
      <w:r w:rsidRPr="00D11225">
        <w:rPr>
          <w:color w:val="000000"/>
          <w:sz w:val="28"/>
          <w:szCs w:val="28"/>
        </w:rPr>
        <w:t>. The second column fills in remaining space and will contain the main part of the page and it is implemented by</w:t>
      </w:r>
      <w:r w:rsidRPr="00D11225">
        <w:rPr>
          <w:rStyle w:val="apple-converted-space"/>
          <w:color w:val="000000"/>
          <w:sz w:val="28"/>
          <w:szCs w:val="28"/>
        </w:rPr>
        <w:t> </w:t>
      </w:r>
      <w:r w:rsidRPr="00D11225">
        <w:rPr>
          <w:b/>
          <w:bCs/>
          <w:color w:val="000000"/>
          <w:sz w:val="28"/>
          <w:szCs w:val="28"/>
        </w:rPr>
        <w:t>main.htm</w:t>
      </w:r>
      <w:r w:rsidRPr="00D11225">
        <w:rPr>
          <w:rStyle w:val="apple-converted-space"/>
          <w:color w:val="000000"/>
          <w:sz w:val="28"/>
          <w:szCs w:val="28"/>
        </w:rPr>
        <w:t> </w:t>
      </w:r>
      <w:r w:rsidRPr="00D11225">
        <w:rPr>
          <w:color w:val="000000"/>
          <w:sz w:val="28"/>
          <w:szCs w:val="28"/>
        </w:rPr>
        <w:t xml:space="preserve">file. </w:t>
      </w:r>
      <w:r w:rsidRPr="00282726">
        <w:rPr>
          <w:color w:val="000000"/>
          <w:sz w:val="28"/>
          <w:szCs w:val="28"/>
          <w:highlight w:val="yellow"/>
        </w:rPr>
        <w:t>For all the three links available in menu bar, we have mentioned target frame as</w:t>
      </w:r>
      <w:r w:rsidRPr="00282726">
        <w:rPr>
          <w:rStyle w:val="apple-converted-space"/>
          <w:color w:val="000000"/>
          <w:sz w:val="28"/>
          <w:szCs w:val="28"/>
          <w:highlight w:val="yellow"/>
        </w:rPr>
        <w:t> </w:t>
      </w:r>
      <w:r w:rsidRPr="00282726">
        <w:rPr>
          <w:b/>
          <w:bCs/>
          <w:color w:val="000000"/>
          <w:sz w:val="28"/>
          <w:szCs w:val="28"/>
          <w:highlight w:val="yellow"/>
        </w:rPr>
        <w:t>main_page</w:t>
      </w:r>
      <w:r w:rsidRPr="00D11225">
        <w:rPr>
          <w:color w:val="000000"/>
          <w:sz w:val="28"/>
          <w:szCs w:val="28"/>
        </w:rPr>
        <w:t>, so whenever you click any of the links in menu bar, available link will open in main page.</w:t>
      </w:r>
    </w:p>
    <w:p w14:paraId="0AC4E543"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Following is the content of </w:t>
      </w:r>
      <w:r w:rsidRPr="00282726">
        <w:rPr>
          <w:color w:val="000000"/>
          <w:sz w:val="28"/>
          <w:szCs w:val="28"/>
          <w:highlight w:val="yellow"/>
        </w:rPr>
        <w:t>menu.htm file</w:t>
      </w:r>
    </w:p>
    <w:p w14:paraId="3E9BDEEE"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7CC43503"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0E32AB27"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48DCC2C5"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bgcolor</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"#4a7d49"</w:t>
      </w:r>
      <w:r w:rsidRPr="00D11225">
        <w:rPr>
          <w:rStyle w:val="tag"/>
          <w:rFonts w:ascii="Times New Roman" w:hAnsi="Times New Roman" w:cs="Times New Roman"/>
          <w:color w:val="000088"/>
          <w:sz w:val="28"/>
          <w:szCs w:val="28"/>
        </w:rPr>
        <w:t>&gt;</w:t>
      </w:r>
    </w:p>
    <w:p w14:paraId="5828E3F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&lt;a</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href</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"http://www.google.com"</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target</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"main_page"</w:t>
      </w:r>
      <w:r w:rsidRPr="00D11225">
        <w:rPr>
          <w:rStyle w:val="tag"/>
          <w:rFonts w:ascii="Times New Roman" w:hAnsi="Times New Roman" w:cs="Times New Roman"/>
          <w:color w:val="000088"/>
          <w:sz w:val="28"/>
          <w:szCs w:val="28"/>
        </w:rPr>
        <w:t>&gt;</w:t>
      </w:r>
      <w:r w:rsidRPr="00D11225">
        <w:rPr>
          <w:rStyle w:val="pln"/>
          <w:rFonts w:ascii="Times New Roman" w:hAnsi="Times New Roman" w:cs="Times New Roman"/>
          <w:color w:val="313131"/>
          <w:sz w:val="28"/>
          <w:szCs w:val="28"/>
        </w:rPr>
        <w:t>Google</w:t>
      </w:r>
      <w:r w:rsidRPr="00D11225">
        <w:rPr>
          <w:rStyle w:val="tag"/>
          <w:rFonts w:ascii="Times New Roman" w:hAnsi="Times New Roman" w:cs="Times New Roman"/>
          <w:color w:val="000088"/>
          <w:sz w:val="28"/>
          <w:szCs w:val="28"/>
        </w:rPr>
        <w:t>&lt;/a&gt;</w:t>
      </w:r>
    </w:p>
    <w:p w14:paraId="33BE8A3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&lt;br</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2FC95A1D"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&lt;br</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5A92E73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p>
    <w:p w14:paraId="50BD43A2"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&lt;a</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href</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"http://www.microsoft.com"</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target</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"main_page"</w:t>
      </w:r>
      <w:r w:rsidRPr="00D11225">
        <w:rPr>
          <w:rStyle w:val="tag"/>
          <w:rFonts w:ascii="Times New Roman" w:hAnsi="Times New Roman" w:cs="Times New Roman"/>
          <w:color w:val="000088"/>
          <w:sz w:val="28"/>
          <w:szCs w:val="28"/>
        </w:rPr>
        <w:t>&gt;</w:t>
      </w:r>
      <w:r w:rsidRPr="00D11225">
        <w:rPr>
          <w:rStyle w:val="pln"/>
          <w:rFonts w:ascii="Times New Roman" w:hAnsi="Times New Roman" w:cs="Times New Roman"/>
          <w:color w:val="313131"/>
          <w:sz w:val="28"/>
          <w:szCs w:val="28"/>
        </w:rPr>
        <w:t>Microsoft</w:t>
      </w:r>
      <w:r w:rsidRPr="00D11225">
        <w:rPr>
          <w:rStyle w:val="tag"/>
          <w:rFonts w:ascii="Times New Roman" w:hAnsi="Times New Roman" w:cs="Times New Roman"/>
          <w:color w:val="000088"/>
          <w:sz w:val="28"/>
          <w:szCs w:val="28"/>
        </w:rPr>
        <w:t>&lt;/a&gt;</w:t>
      </w:r>
    </w:p>
    <w:p w14:paraId="07D87419"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&lt;br</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15EA992F"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&lt;br</w:t>
      </w: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/&gt;</w:t>
      </w:r>
    </w:p>
    <w:p w14:paraId="6403591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p>
    <w:p w14:paraId="6F7DD052"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&lt;a</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href</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"http://news.bbc.co.uk"</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target</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"main_page"</w:t>
      </w:r>
      <w:r w:rsidRPr="00D11225">
        <w:rPr>
          <w:rStyle w:val="tag"/>
          <w:rFonts w:ascii="Times New Roman" w:hAnsi="Times New Roman" w:cs="Times New Roman"/>
          <w:color w:val="000088"/>
          <w:sz w:val="28"/>
          <w:szCs w:val="28"/>
        </w:rPr>
        <w:t>&gt;</w:t>
      </w:r>
      <w:r w:rsidRPr="00D11225">
        <w:rPr>
          <w:rStyle w:val="pln"/>
          <w:rFonts w:ascii="Times New Roman" w:hAnsi="Times New Roman" w:cs="Times New Roman"/>
          <w:color w:val="313131"/>
          <w:sz w:val="28"/>
          <w:szCs w:val="28"/>
        </w:rPr>
        <w:t>BBC News</w:t>
      </w:r>
      <w:r w:rsidRPr="00D11225">
        <w:rPr>
          <w:rStyle w:val="tag"/>
          <w:rFonts w:ascii="Times New Roman" w:hAnsi="Times New Roman" w:cs="Times New Roman"/>
          <w:color w:val="000088"/>
          <w:sz w:val="28"/>
          <w:szCs w:val="28"/>
        </w:rPr>
        <w:t>&lt;/a&gt;</w:t>
      </w:r>
    </w:p>
    <w:p w14:paraId="48ADDB7D"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50CA346F"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lastRenderedPageBreak/>
        <w:tab/>
      </w:r>
    </w:p>
    <w:p w14:paraId="784A60FC"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58779B82"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Following is the content of main.htm file −</w:t>
      </w:r>
    </w:p>
    <w:p w14:paraId="7F959CB8"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dec"/>
          <w:rFonts w:ascii="Times New Roman" w:eastAsiaTheme="majorEastAsia" w:hAnsi="Times New Roman" w:cs="Times New Roman"/>
          <w:color w:val="7F0055"/>
          <w:sz w:val="28"/>
          <w:szCs w:val="28"/>
        </w:rPr>
        <w:t>&lt;!DOCTYPE html&gt;</w:t>
      </w:r>
    </w:p>
    <w:p w14:paraId="29AA3E86"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032D61F1"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p>
    <w:p w14:paraId="7F13040F"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w:t>
      </w:r>
      <w:r w:rsidRPr="00D11225">
        <w:rPr>
          <w:rStyle w:val="pln"/>
          <w:rFonts w:ascii="Times New Roman" w:hAnsi="Times New Roman" w:cs="Times New Roman"/>
          <w:color w:val="313131"/>
          <w:sz w:val="28"/>
          <w:szCs w:val="28"/>
        </w:rPr>
        <w:t xml:space="preserve"> </w:t>
      </w:r>
      <w:r w:rsidRPr="00D11225">
        <w:rPr>
          <w:rStyle w:val="atn"/>
          <w:rFonts w:ascii="Times New Roman" w:hAnsi="Times New Roman" w:cs="Times New Roman"/>
          <w:color w:val="7F0055"/>
          <w:sz w:val="28"/>
          <w:szCs w:val="28"/>
        </w:rPr>
        <w:t>bgcolor</w:t>
      </w:r>
      <w:r w:rsidRPr="00D11225">
        <w:rPr>
          <w:rStyle w:val="pln"/>
          <w:rFonts w:ascii="Times New Roman" w:hAnsi="Times New Roman" w:cs="Times New Roman"/>
          <w:color w:val="313131"/>
          <w:sz w:val="28"/>
          <w:szCs w:val="28"/>
        </w:rPr>
        <w:t xml:space="preserve"> </w:t>
      </w:r>
      <w:r w:rsidRPr="00D11225">
        <w:rPr>
          <w:rStyle w:val="pun"/>
          <w:rFonts w:ascii="Times New Roman" w:hAnsi="Times New Roman" w:cs="Times New Roman"/>
          <w:color w:val="666600"/>
          <w:sz w:val="28"/>
          <w:szCs w:val="28"/>
        </w:rPr>
        <w:t>=</w:t>
      </w:r>
      <w:r w:rsidRPr="00D11225">
        <w:rPr>
          <w:rStyle w:val="pln"/>
          <w:rFonts w:ascii="Times New Roman" w:hAnsi="Times New Roman" w:cs="Times New Roman"/>
          <w:color w:val="313131"/>
          <w:sz w:val="28"/>
          <w:szCs w:val="28"/>
        </w:rPr>
        <w:t xml:space="preserve"> </w:t>
      </w:r>
      <w:r w:rsidRPr="00D11225">
        <w:rPr>
          <w:rStyle w:val="atv"/>
          <w:rFonts w:ascii="Times New Roman" w:hAnsi="Times New Roman" w:cs="Times New Roman"/>
          <w:color w:val="008800"/>
          <w:sz w:val="28"/>
          <w:szCs w:val="28"/>
        </w:rPr>
        <w:t>"#b5dcb3"</w:t>
      </w:r>
      <w:r w:rsidRPr="00D11225">
        <w:rPr>
          <w:rStyle w:val="tag"/>
          <w:rFonts w:ascii="Times New Roman" w:hAnsi="Times New Roman" w:cs="Times New Roman"/>
          <w:color w:val="000088"/>
          <w:sz w:val="28"/>
          <w:szCs w:val="28"/>
        </w:rPr>
        <w:t>&gt;</w:t>
      </w:r>
    </w:p>
    <w:p w14:paraId="178FA56C"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&lt;h3&gt;</w:t>
      </w:r>
      <w:r w:rsidRPr="00D11225">
        <w:rPr>
          <w:rStyle w:val="pln"/>
          <w:rFonts w:ascii="Times New Roman" w:hAnsi="Times New Roman" w:cs="Times New Roman"/>
          <w:color w:val="313131"/>
          <w:sz w:val="28"/>
          <w:szCs w:val="28"/>
        </w:rPr>
        <w:t>This is main page and content from any link will be displayed here.</w:t>
      </w:r>
      <w:r w:rsidRPr="00D11225">
        <w:rPr>
          <w:rStyle w:val="tag"/>
          <w:rFonts w:ascii="Times New Roman" w:hAnsi="Times New Roman" w:cs="Times New Roman"/>
          <w:color w:val="000088"/>
          <w:sz w:val="28"/>
          <w:szCs w:val="28"/>
        </w:rPr>
        <w:t>&lt;/h3&gt;</w:t>
      </w:r>
    </w:p>
    <w:p w14:paraId="7CC9CEE9"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&lt;p&gt;</w:t>
      </w:r>
      <w:r w:rsidRPr="00D11225">
        <w:rPr>
          <w:rStyle w:val="pln"/>
          <w:rFonts w:ascii="Times New Roman" w:hAnsi="Times New Roman" w:cs="Times New Roman"/>
          <w:color w:val="313131"/>
          <w:sz w:val="28"/>
          <w:szCs w:val="28"/>
        </w:rPr>
        <w:t>So now click any link and see the result.</w:t>
      </w:r>
      <w:r w:rsidRPr="00D11225">
        <w:rPr>
          <w:rStyle w:val="tag"/>
          <w:rFonts w:ascii="Times New Roman" w:hAnsi="Times New Roman" w:cs="Times New Roman"/>
          <w:color w:val="000088"/>
          <w:sz w:val="28"/>
          <w:szCs w:val="28"/>
        </w:rPr>
        <w:t>&lt;/p&gt;</w:t>
      </w:r>
    </w:p>
    <w:p w14:paraId="6513C710"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 xml:space="preserve">   </w:t>
      </w:r>
      <w:r w:rsidRPr="00D11225">
        <w:rPr>
          <w:rStyle w:val="tag"/>
          <w:rFonts w:ascii="Times New Roman" w:hAnsi="Times New Roman" w:cs="Times New Roman"/>
          <w:color w:val="000088"/>
          <w:sz w:val="28"/>
          <w:szCs w:val="28"/>
        </w:rPr>
        <w:t>&lt;/body&gt;</w:t>
      </w:r>
    </w:p>
    <w:p w14:paraId="42C8ABEB"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8"/>
          <w:szCs w:val="28"/>
        </w:rPr>
      </w:pPr>
      <w:r w:rsidRPr="00D11225">
        <w:rPr>
          <w:rStyle w:val="pln"/>
          <w:rFonts w:ascii="Times New Roman" w:hAnsi="Times New Roman" w:cs="Times New Roman"/>
          <w:color w:val="313131"/>
          <w:sz w:val="28"/>
          <w:szCs w:val="28"/>
        </w:rPr>
        <w:tab/>
      </w:r>
    </w:p>
    <w:p w14:paraId="277840EC" w14:textId="77777777" w:rsidR="001C7016" w:rsidRPr="00D11225" w:rsidRDefault="001C7016" w:rsidP="001C70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8"/>
          <w:szCs w:val="28"/>
        </w:rPr>
      </w:pPr>
      <w:r w:rsidRPr="00D11225">
        <w:rPr>
          <w:rStyle w:val="tag"/>
          <w:rFonts w:ascii="Times New Roman" w:hAnsi="Times New Roman" w:cs="Times New Roman"/>
          <w:color w:val="000088"/>
          <w:sz w:val="28"/>
          <w:szCs w:val="28"/>
        </w:rPr>
        <w:t>&lt;/html&gt;</w:t>
      </w:r>
    </w:p>
    <w:p w14:paraId="4B5F5C73"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When we load</w:t>
      </w:r>
      <w:r w:rsidRPr="00D11225">
        <w:rPr>
          <w:rStyle w:val="apple-converted-space"/>
          <w:color w:val="000000"/>
          <w:sz w:val="28"/>
          <w:szCs w:val="28"/>
        </w:rPr>
        <w:t> </w:t>
      </w:r>
      <w:r w:rsidRPr="00D11225">
        <w:rPr>
          <w:b/>
          <w:bCs/>
          <w:color w:val="000000"/>
          <w:sz w:val="28"/>
          <w:szCs w:val="28"/>
        </w:rPr>
        <w:t>test.htm</w:t>
      </w:r>
      <w:r w:rsidRPr="00D11225">
        <w:rPr>
          <w:rStyle w:val="apple-converted-space"/>
          <w:color w:val="000000"/>
          <w:sz w:val="28"/>
          <w:szCs w:val="28"/>
        </w:rPr>
        <w:t> </w:t>
      </w:r>
      <w:r w:rsidRPr="00D11225">
        <w:rPr>
          <w:color w:val="000000"/>
          <w:sz w:val="28"/>
          <w:szCs w:val="28"/>
        </w:rPr>
        <w:t>file, it produces following result −</w:t>
      </w:r>
    </w:p>
    <w:p w14:paraId="246A82E4" w14:textId="77777777" w:rsidR="00075484"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 xml:space="preserve">Now you can try to click links available in the left panel and see the result. </w:t>
      </w:r>
    </w:p>
    <w:p w14:paraId="252C39E0" w14:textId="77777777" w:rsidR="00FD03C6" w:rsidRPr="00D11225" w:rsidRDefault="00FD03C6" w:rsidP="001C7016">
      <w:pPr>
        <w:pStyle w:val="NormalWeb"/>
        <w:spacing w:before="0" w:beforeAutospacing="0" w:after="144" w:afterAutospacing="0" w:line="360" w:lineRule="atLeast"/>
        <w:ind w:left="48" w:right="48"/>
        <w:jc w:val="both"/>
        <w:rPr>
          <w:color w:val="000000"/>
          <w:sz w:val="28"/>
          <w:szCs w:val="28"/>
        </w:rPr>
      </w:pPr>
    </w:p>
    <w:p w14:paraId="2CB50012" w14:textId="77777777" w:rsidR="00FD03C6" w:rsidRPr="00D11225" w:rsidRDefault="00FD03C6" w:rsidP="001C7016">
      <w:pPr>
        <w:pStyle w:val="NormalWeb"/>
        <w:spacing w:before="0" w:beforeAutospacing="0" w:after="144" w:afterAutospacing="0" w:line="360" w:lineRule="atLeast"/>
        <w:ind w:left="48" w:right="48"/>
        <w:jc w:val="both"/>
        <w:rPr>
          <w:color w:val="000000"/>
          <w:sz w:val="28"/>
          <w:szCs w:val="28"/>
        </w:rPr>
      </w:pPr>
    </w:p>
    <w:p w14:paraId="36D08722" w14:textId="77777777" w:rsidR="001C7016" w:rsidRPr="00D11225" w:rsidRDefault="001C7016" w:rsidP="001C7016">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i/>
          <w:iCs/>
          <w:color w:val="000000"/>
          <w:sz w:val="28"/>
          <w:szCs w:val="28"/>
        </w:rPr>
        <w:t>targetattribute</w:t>
      </w:r>
      <w:r w:rsidRPr="00D11225">
        <w:rPr>
          <w:rStyle w:val="apple-converted-space"/>
          <w:color w:val="000000"/>
          <w:sz w:val="28"/>
          <w:szCs w:val="28"/>
        </w:rPr>
        <w:t> </w:t>
      </w:r>
      <w:r w:rsidRPr="00D11225">
        <w:rPr>
          <w:color w:val="000000"/>
          <w:sz w:val="28"/>
          <w:szCs w:val="28"/>
        </w:rPr>
        <w:t>can also take one of the following values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127"/>
      </w:tblGrid>
      <w:tr w:rsidR="001C7016" w:rsidRPr="00D11225" w14:paraId="2F00D361"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CFFF6" w14:textId="77777777" w:rsidR="001C7016" w:rsidRPr="00D11225" w:rsidRDefault="001C7016">
            <w:pPr>
              <w:spacing w:after="27"/>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546DB0" w14:textId="77777777" w:rsidR="001C7016" w:rsidRPr="00D11225" w:rsidRDefault="001C7016">
            <w:pPr>
              <w:spacing w:after="27"/>
              <w:jc w:val="center"/>
              <w:rPr>
                <w:rFonts w:ascii="Times New Roman" w:hAnsi="Times New Roman" w:cs="Times New Roman"/>
                <w:b/>
                <w:bCs/>
                <w:color w:val="313131"/>
                <w:sz w:val="28"/>
                <w:szCs w:val="28"/>
              </w:rPr>
            </w:pPr>
            <w:r w:rsidRPr="00D11225">
              <w:rPr>
                <w:rFonts w:ascii="Times New Roman" w:hAnsi="Times New Roman" w:cs="Times New Roman"/>
                <w:b/>
                <w:bCs/>
                <w:color w:val="313131"/>
                <w:sz w:val="28"/>
                <w:szCs w:val="28"/>
              </w:rPr>
              <w:t>Option &amp; Description</w:t>
            </w:r>
          </w:p>
        </w:tc>
      </w:tr>
      <w:tr w:rsidR="001C7016" w:rsidRPr="00D11225" w14:paraId="6E352F1D"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B9ECEE" w14:textId="77777777" w:rsidR="001C7016" w:rsidRPr="00D11225" w:rsidRDefault="001C7016">
            <w:pPr>
              <w:spacing w:after="27"/>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3453E"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_self</w:t>
            </w:r>
          </w:p>
          <w:p w14:paraId="0E44531D"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Loads the page into the current frame.</w:t>
            </w:r>
          </w:p>
        </w:tc>
      </w:tr>
      <w:tr w:rsidR="001C7016" w:rsidRPr="00D11225" w14:paraId="2F0A3DBE"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5D527E" w14:textId="77777777" w:rsidR="001C7016" w:rsidRPr="00D11225" w:rsidRDefault="001C701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24F10"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_blank</w:t>
            </w:r>
          </w:p>
          <w:p w14:paraId="111007DC"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Loads a page into a new browser window. Opening a new window.</w:t>
            </w:r>
          </w:p>
        </w:tc>
      </w:tr>
      <w:tr w:rsidR="001C7016" w:rsidRPr="00D11225" w14:paraId="3CE03422"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EF6C0E" w14:textId="77777777" w:rsidR="001C7016" w:rsidRPr="00D11225" w:rsidRDefault="001C701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11A3F"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_parent</w:t>
            </w:r>
          </w:p>
          <w:p w14:paraId="1D28AF77"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Loads the page into the parent window, which in the case of a single frameset is the main browser window.</w:t>
            </w:r>
          </w:p>
        </w:tc>
      </w:tr>
      <w:tr w:rsidR="001C7016" w:rsidRPr="00D11225" w14:paraId="38631126"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3CD645" w14:textId="77777777" w:rsidR="001C7016" w:rsidRPr="00D11225" w:rsidRDefault="001C701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4C758"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_top</w:t>
            </w:r>
          </w:p>
          <w:p w14:paraId="2190503E"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Loads the page into the browser window, replacing any current frames.</w:t>
            </w:r>
          </w:p>
        </w:tc>
      </w:tr>
      <w:tr w:rsidR="001C7016" w:rsidRPr="00D11225" w14:paraId="5A381232" w14:textId="77777777" w:rsidTr="001C70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A23D" w14:textId="77777777" w:rsidR="001C7016" w:rsidRPr="00D11225" w:rsidRDefault="001C7016">
            <w:pPr>
              <w:spacing w:after="18"/>
              <w:jc w:val="center"/>
              <w:rPr>
                <w:rFonts w:ascii="Times New Roman" w:hAnsi="Times New Roman" w:cs="Times New Roman"/>
                <w:color w:val="313131"/>
                <w:sz w:val="28"/>
                <w:szCs w:val="28"/>
              </w:rPr>
            </w:pPr>
            <w:r w:rsidRPr="00D11225">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DEA48" w14:textId="77777777" w:rsidR="001C7016" w:rsidRPr="00D11225" w:rsidRDefault="001D75D6">
            <w:pPr>
              <w:pStyle w:val="NormalWeb"/>
              <w:spacing w:before="0" w:beforeAutospacing="0" w:after="12" w:afterAutospacing="0" w:line="360" w:lineRule="atLeast"/>
              <w:ind w:left="3" w:right="3"/>
              <w:jc w:val="both"/>
              <w:rPr>
                <w:color w:val="000000"/>
                <w:sz w:val="28"/>
                <w:szCs w:val="28"/>
              </w:rPr>
            </w:pPr>
            <w:r w:rsidRPr="00D11225">
              <w:rPr>
                <w:b/>
                <w:bCs/>
                <w:color w:val="000000"/>
                <w:sz w:val="28"/>
                <w:szCs w:val="28"/>
              </w:rPr>
              <w:t>T</w:t>
            </w:r>
            <w:r w:rsidR="001C7016" w:rsidRPr="00D11225">
              <w:rPr>
                <w:b/>
                <w:bCs/>
                <w:color w:val="000000"/>
                <w:sz w:val="28"/>
                <w:szCs w:val="28"/>
              </w:rPr>
              <w:t>argetframe</w:t>
            </w:r>
          </w:p>
          <w:p w14:paraId="6791AA1D" w14:textId="77777777" w:rsidR="001C7016" w:rsidRPr="00D11225" w:rsidRDefault="001C7016">
            <w:pPr>
              <w:pStyle w:val="NormalWeb"/>
              <w:spacing w:before="0" w:beforeAutospacing="0" w:after="12" w:afterAutospacing="0" w:line="360" w:lineRule="atLeast"/>
              <w:ind w:left="3" w:right="3"/>
              <w:jc w:val="both"/>
              <w:rPr>
                <w:color w:val="000000"/>
                <w:sz w:val="28"/>
                <w:szCs w:val="28"/>
              </w:rPr>
            </w:pPr>
            <w:r w:rsidRPr="00D11225">
              <w:rPr>
                <w:color w:val="000000"/>
                <w:sz w:val="28"/>
                <w:szCs w:val="28"/>
              </w:rPr>
              <w:t>Loads the page into a named targetframe.</w:t>
            </w:r>
          </w:p>
        </w:tc>
      </w:tr>
    </w:tbl>
    <w:p w14:paraId="341EE514" w14:textId="77777777" w:rsidR="005D2B0E" w:rsidRPr="00D11225" w:rsidRDefault="005D2B0E" w:rsidP="005D2B0E">
      <w:pPr>
        <w:pStyle w:val="Heading2"/>
        <w:spacing w:before="48" w:after="48" w:line="360" w:lineRule="atLeast"/>
        <w:ind w:right="48"/>
        <w:rPr>
          <w:rFonts w:ascii="Times New Roman" w:hAnsi="Times New Roman" w:cs="Times New Roman"/>
          <w:bCs w:val="0"/>
          <w:color w:val="121214"/>
          <w:spacing w:val="-15"/>
          <w:sz w:val="28"/>
          <w:szCs w:val="28"/>
          <w:u w:val="single"/>
        </w:rPr>
      </w:pPr>
      <w:r w:rsidRPr="00D11225">
        <w:rPr>
          <w:rFonts w:ascii="Times New Roman" w:hAnsi="Times New Roman" w:cs="Times New Roman"/>
          <w:bCs w:val="0"/>
          <w:color w:val="121214"/>
          <w:spacing w:val="-15"/>
          <w:sz w:val="28"/>
          <w:szCs w:val="28"/>
          <w:u w:val="single"/>
        </w:rPr>
        <w:lastRenderedPageBreak/>
        <w:t>Disadvantages of Frames</w:t>
      </w:r>
      <w:r w:rsidR="00FD03C6" w:rsidRPr="00D11225">
        <w:rPr>
          <w:rFonts w:ascii="Times New Roman" w:hAnsi="Times New Roman" w:cs="Times New Roman"/>
          <w:bCs w:val="0"/>
          <w:color w:val="121214"/>
          <w:spacing w:val="-15"/>
          <w:sz w:val="28"/>
          <w:szCs w:val="28"/>
          <w:u w:val="single"/>
        </w:rPr>
        <w:t>:</w:t>
      </w:r>
    </w:p>
    <w:p w14:paraId="2046ECBC" w14:textId="77777777" w:rsidR="005D2B0E" w:rsidRPr="00D11225" w:rsidRDefault="005D2B0E" w:rsidP="005D2B0E">
      <w:pPr>
        <w:pStyle w:val="NormalWeb"/>
        <w:spacing w:before="0" w:beforeAutospacing="0" w:after="144" w:afterAutospacing="0" w:line="360" w:lineRule="atLeast"/>
        <w:ind w:left="48" w:right="48"/>
        <w:jc w:val="both"/>
        <w:rPr>
          <w:color w:val="000000"/>
          <w:sz w:val="28"/>
          <w:szCs w:val="28"/>
        </w:rPr>
      </w:pPr>
      <w:r w:rsidRPr="00D11225">
        <w:rPr>
          <w:color w:val="000000"/>
          <w:sz w:val="28"/>
          <w:szCs w:val="28"/>
        </w:rPr>
        <w:t>There are few drawbacks with using frames, so it's never recommended to use frames in your webpages −</w:t>
      </w:r>
    </w:p>
    <w:p w14:paraId="5BF4B22D" w14:textId="77777777" w:rsidR="005D2B0E" w:rsidRPr="00282726" w:rsidRDefault="005D2B0E" w:rsidP="005D2B0E">
      <w:pPr>
        <w:pStyle w:val="NormalWeb"/>
        <w:numPr>
          <w:ilvl w:val="0"/>
          <w:numId w:val="17"/>
        </w:numPr>
        <w:spacing w:before="0" w:beforeAutospacing="0" w:after="144" w:afterAutospacing="0" w:line="360" w:lineRule="atLeast"/>
        <w:ind w:left="768" w:right="48"/>
        <w:jc w:val="both"/>
        <w:rPr>
          <w:color w:val="000000"/>
          <w:sz w:val="28"/>
          <w:szCs w:val="28"/>
          <w:highlight w:val="yellow"/>
        </w:rPr>
      </w:pPr>
      <w:r w:rsidRPr="00282726">
        <w:rPr>
          <w:color w:val="000000"/>
          <w:sz w:val="28"/>
          <w:szCs w:val="28"/>
          <w:highlight w:val="yellow"/>
        </w:rPr>
        <w:t>Some smaller devices cannot cope with frames</w:t>
      </w:r>
      <w:r w:rsidRPr="00D11225">
        <w:rPr>
          <w:color w:val="000000"/>
          <w:sz w:val="28"/>
          <w:szCs w:val="28"/>
        </w:rPr>
        <w:t xml:space="preserve"> often because </w:t>
      </w:r>
      <w:r w:rsidRPr="00282726">
        <w:rPr>
          <w:color w:val="000000"/>
          <w:sz w:val="28"/>
          <w:szCs w:val="28"/>
          <w:highlight w:val="yellow"/>
        </w:rPr>
        <w:t>their screen is not big enough to be divided up.</w:t>
      </w:r>
    </w:p>
    <w:p w14:paraId="556445EF" w14:textId="77777777" w:rsidR="005D2B0E" w:rsidRPr="00282726" w:rsidRDefault="005D2B0E" w:rsidP="005D2B0E">
      <w:pPr>
        <w:pStyle w:val="NormalWeb"/>
        <w:numPr>
          <w:ilvl w:val="0"/>
          <w:numId w:val="17"/>
        </w:numPr>
        <w:spacing w:before="0" w:beforeAutospacing="0" w:after="144" w:afterAutospacing="0" w:line="360" w:lineRule="atLeast"/>
        <w:ind w:left="768" w:right="48"/>
        <w:jc w:val="both"/>
        <w:rPr>
          <w:color w:val="000000"/>
          <w:sz w:val="28"/>
          <w:szCs w:val="28"/>
          <w:highlight w:val="green"/>
        </w:rPr>
      </w:pPr>
      <w:r w:rsidRPr="00282726">
        <w:rPr>
          <w:color w:val="000000"/>
          <w:sz w:val="28"/>
          <w:szCs w:val="28"/>
          <w:highlight w:val="yellow"/>
        </w:rPr>
        <w:t xml:space="preserve">Sometimes your page will </w:t>
      </w:r>
      <w:r w:rsidRPr="00282726">
        <w:rPr>
          <w:color w:val="000000"/>
          <w:sz w:val="28"/>
          <w:szCs w:val="28"/>
          <w:highlight w:val="green"/>
        </w:rPr>
        <w:t>be displayed differently on different computers</w:t>
      </w:r>
      <w:r w:rsidRPr="00282726">
        <w:rPr>
          <w:color w:val="000000"/>
          <w:sz w:val="28"/>
          <w:szCs w:val="28"/>
          <w:highlight w:val="yellow"/>
        </w:rPr>
        <w:t xml:space="preserve"> due to </w:t>
      </w:r>
      <w:r w:rsidRPr="00282726">
        <w:rPr>
          <w:color w:val="000000"/>
          <w:sz w:val="28"/>
          <w:szCs w:val="28"/>
          <w:highlight w:val="green"/>
        </w:rPr>
        <w:t>different screen resolution.</w:t>
      </w:r>
    </w:p>
    <w:p w14:paraId="02DBB6A6" w14:textId="77777777" w:rsidR="005D2B0E" w:rsidRPr="00D11225" w:rsidRDefault="005D2B0E" w:rsidP="005D2B0E">
      <w:pPr>
        <w:pStyle w:val="NormalWeb"/>
        <w:numPr>
          <w:ilvl w:val="0"/>
          <w:numId w:val="17"/>
        </w:numPr>
        <w:spacing w:before="0" w:beforeAutospacing="0" w:after="144" w:afterAutospacing="0" w:line="360" w:lineRule="atLeast"/>
        <w:ind w:left="768" w:right="48"/>
        <w:jc w:val="both"/>
        <w:rPr>
          <w:color w:val="000000"/>
          <w:sz w:val="28"/>
          <w:szCs w:val="28"/>
        </w:rPr>
      </w:pPr>
      <w:r w:rsidRPr="00D11225">
        <w:rPr>
          <w:color w:val="000000"/>
          <w:sz w:val="28"/>
          <w:szCs w:val="28"/>
        </w:rPr>
        <w:t xml:space="preserve">The </w:t>
      </w:r>
      <w:r w:rsidRPr="00282726">
        <w:rPr>
          <w:color w:val="000000"/>
          <w:sz w:val="28"/>
          <w:szCs w:val="28"/>
          <w:highlight w:val="green"/>
        </w:rPr>
        <w:t>browser's </w:t>
      </w:r>
      <w:r w:rsidRPr="00282726">
        <w:rPr>
          <w:i/>
          <w:iCs/>
          <w:color w:val="000000"/>
          <w:sz w:val="28"/>
          <w:szCs w:val="28"/>
          <w:highlight w:val="green"/>
        </w:rPr>
        <w:t>back</w:t>
      </w:r>
      <w:r w:rsidRPr="00282726">
        <w:rPr>
          <w:color w:val="000000"/>
          <w:sz w:val="28"/>
          <w:szCs w:val="28"/>
          <w:highlight w:val="green"/>
        </w:rPr>
        <w:t> button</w:t>
      </w:r>
      <w:r w:rsidRPr="00D11225">
        <w:rPr>
          <w:color w:val="000000"/>
          <w:sz w:val="28"/>
          <w:szCs w:val="28"/>
        </w:rPr>
        <w:t xml:space="preserve"> might not work as the user hopes.</w:t>
      </w:r>
    </w:p>
    <w:p w14:paraId="41FAA318" w14:textId="77777777" w:rsidR="005D2B0E" w:rsidRPr="00D11225" w:rsidRDefault="005D2B0E" w:rsidP="005D2B0E">
      <w:pPr>
        <w:pStyle w:val="NormalWeb"/>
        <w:numPr>
          <w:ilvl w:val="0"/>
          <w:numId w:val="17"/>
        </w:numPr>
        <w:spacing w:before="0" w:beforeAutospacing="0" w:after="144" w:afterAutospacing="0" w:line="360" w:lineRule="atLeast"/>
        <w:ind w:left="768" w:right="48"/>
        <w:jc w:val="both"/>
        <w:rPr>
          <w:color w:val="000000"/>
          <w:sz w:val="28"/>
          <w:szCs w:val="28"/>
        </w:rPr>
      </w:pPr>
      <w:r w:rsidRPr="00D11225">
        <w:rPr>
          <w:color w:val="000000"/>
          <w:sz w:val="28"/>
          <w:szCs w:val="28"/>
        </w:rPr>
        <w:t xml:space="preserve">There are still </w:t>
      </w:r>
      <w:r w:rsidRPr="00282726">
        <w:rPr>
          <w:color w:val="000000"/>
          <w:sz w:val="28"/>
          <w:szCs w:val="28"/>
          <w:highlight w:val="green"/>
        </w:rPr>
        <w:t>few browsers that do not support frame technology.</w:t>
      </w:r>
    </w:p>
    <w:p w14:paraId="474FB0AE" w14:textId="77777777" w:rsidR="00503CFB" w:rsidRPr="00D11225" w:rsidRDefault="00503CFB" w:rsidP="00C862E9">
      <w:pPr>
        <w:rPr>
          <w:rFonts w:ascii="Times New Roman" w:hAnsi="Times New Roman" w:cs="Times New Roman"/>
          <w:i/>
          <w:iCs/>
          <w:color w:val="414141"/>
          <w:sz w:val="28"/>
          <w:szCs w:val="28"/>
          <w:shd w:val="clear" w:color="auto" w:fill="FFFFFF"/>
        </w:rPr>
      </w:pPr>
    </w:p>
    <w:p w14:paraId="5739CF56" w14:textId="77777777" w:rsidR="00503CFB" w:rsidRPr="00D11225" w:rsidRDefault="00503CFB" w:rsidP="00C862E9">
      <w:pPr>
        <w:rPr>
          <w:rFonts w:ascii="Times New Roman" w:hAnsi="Times New Roman" w:cs="Times New Roman"/>
          <w:i/>
          <w:iCs/>
          <w:color w:val="414141"/>
          <w:sz w:val="28"/>
          <w:szCs w:val="28"/>
          <w:shd w:val="clear" w:color="auto" w:fill="FFFFFF"/>
        </w:rPr>
      </w:pPr>
    </w:p>
    <w:p w14:paraId="5FD4050F" w14:textId="77777777" w:rsidR="005D744B" w:rsidRPr="00D11225" w:rsidRDefault="005D744B" w:rsidP="00C862E9">
      <w:pPr>
        <w:rPr>
          <w:rFonts w:ascii="Times New Roman" w:hAnsi="Times New Roman" w:cs="Times New Roman"/>
          <w:iCs/>
          <w:color w:val="414141"/>
          <w:sz w:val="28"/>
          <w:szCs w:val="28"/>
          <w:shd w:val="clear" w:color="auto" w:fill="FFFFFF"/>
        </w:rPr>
      </w:pPr>
    </w:p>
    <w:p w14:paraId="63D30316" w14:textId="77777777" w:rsidR="005D744B" w:rsidRPr="00D11225" w:rsidRDefault="005D744B" w:rsidP="00C862E9">
      <w:pPr>
        <w:rPr>
          <w:rFonts w:ascii="Times New Roman" w:hAnsi="Times New Roman" w:cs="Times New Roman"/>
          <w:b/>
          <w:iCs/>
          <w:color w:val="414141"/>
          <w:sz w:val="28"/>
          <w:szCs w:val="28"/>
          <w:u w:val="single"/>
          <w:shd w:val="clear" w:color="auto" w:fill="FFFFFF"/>
        </w:rPr>
      </w:pPr>
      <w:r w:rsidRPr="00D11225">
        <w:rPr>
          <w:rFonts w:ascii="Times New Roman" w:hAnsi="Times New Roman" w:cs="Times New Roman"/>
          <w:b/>
          <w:iCs/>
          <w:color w:val="414141"/>
          <w:sz w:val="28"/>
          <w:szCs w:val="28"/>
          <w:u w:val="single"/>
          <w:shd w:val="clear" w:color="auto" w:fill="FFFFFF"/>
        </w:rPr>
        <w:t>HTML Forms</w:t>
      </w:r>
    </w:p>
    <w:p w14:paraId="312A5FC0" w14:textId="77777777" w:rsidR="00927A9D" w:rsidRPr="00D11225" w:rsidRDefault="00503CFB" w:rsidP="005E5C6A">
      <w:pPr>
        <w:ind w:firstLine="720"/>
        <w:rPr>
          <w:rFonts w:ascii="Times New Roman" w:hAnsi="Times New Roman" w:cs="Times New Roman"/>
          <w:iCs/>
          <w:color w:val="414141"/>
          <w:sz w:val="28"/>
          <w:szCs w:val="28"/>
          <w:shd w:val="clear" w:color="auto" w:fill="FFFFFF"/>
        </w:rPr>
      </w:pPr>
      <w:r w:rsidRPr="00D11225">
        <w:rPr>
          <w:rFonts w:ascii="Times New Roman" w:hAnsi="Times New Roman" w:cs="Times New Roman"/>
          <w:iCs/>
          <w:color w:val="414141"/>
          <w:sz w:val="28"/>
          <w:szCs w:val="28"/>
          <w:shd w:val="clear" w:color="auto" w:fill="FFFFFF"/>
        </w:rPr>
        <w:t xml:space="preserve">An HTML form is </w:t>
      </w:r>
      <w:r w:rsidRPr="00282726">
        <w:rPr>
          <w:rFonts w:ascii="Times New Roman" w:hAnsi="Times New Roman" w:cs="Times New Roman"/>
          <w:iCs/>
          <w:color w:val="414141"/>
          <w:sz w:val="28"/>
          <w:szCs w:val="28"/>
          <w:highlight w:val="yellow"/>
          <w:shd w:val="clear" w:color="auto" w:fill="FFFFFF"/>
        </w:rPr>
        <w:t xml:space="preserve">a section of document that contains </w:t>
      </w:r>
      <w:r w:rsidRPr="00282726">
        <w:rPr>
          <w:rFonts w:ascii="Times New Roman" w:hAnsi="Times New Roman" w:cs="Times New Roman"/>
          <w:iCs/>
          <w:color w:val="414141"/>
          <w:sz w:val="28"/>
          <w:szCs w:val="28"/>
          <w:highlight w:val="green"/>
          <w:shd w:val="clear" w:color="auto" w:fill="FFFFFF"/>
        </w:rPr>
        <w:t>interactive controls</w:t>
      </w:r>
      <w:r w:rsidRPr="00D11225">
        <w:rPr>
          <w:rFonts w:ascii="Times New Roman" w:hAnsi="Times New Roman" w:cs="Times New Roman"/>
          <w:iCs/>
          <w:color w:val="414141"/>
          <w:sz w:val="28"/>
          <w:szCs w:val="28"/>
          <w:shd w:val="clear" w:color="auto" w:fill="FFFFFF"/>
        </w:rPr>
        <w:t xml:space="preserve"> that </w:t>
      </w:r>
      <w:r w:rsidRPr="00282726">
        <w:rPr>
          <w:rFonts w:ascii="Times New Roman" w:hAnsi="Times New Roman" w:cs="Times New Roman"/>
          <w:iCs/>
          <w:color w:val="414141"/>
          <w:sz w:val="28"/>
          <w:szCs w:val="28"/>
          <w:highlight w:val="green"/>
          <w:shd w:val="clear" w:color="auto" w:fill="FFFFFF"/>
        </w:rPr>
        <w:t>enable a user to submit information to a web server</w:t>
      </w:r>
      <w:r w:rsidRPr="00D11225">
        <w:rPr>
          <w:rFonts w:ascii="Times New Roman" w:hAnsi="Times New Roman" w:cs="Times New Roman"/>
          <w:iCs/>
          <w:color w:val="414141"/>
          <w:sz w:val="28"/>
          <w:szCs w:val="28"/>
          <w:shd w:val="clear" w:color="auto" w:fill="FFFFFF"/>
        </w:rPr>
        <w:t>.</w:t>
      </w:r>
    </w:p>
    <w:p w14:paraId="41A80CC9" w14:textId="77777777" w:rsidR="005E5C6A" w:rsidRPr="00D11225" w:rsidRDefault="005E5C6A" w:rsidP="005E5C6A">
      <w:pPr>
        <w:shd w:val="clear" w:color="auto" w:fill="FFFFFF"/>
        <w:spacing w:after="0" w:line="240" w:lineRule="auto"/>
        <w:ind w:firstLine="720"/>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HTML Forms are </w:t>
      </w:r>
      <w:r w:rsidRPr="00282726">
        <w:rPr>
          <w:rFonts w:ascii="Times New Roman" w:eastAsia="Times New Roman" w:hAnsi="Times New Roman" w:cs="Times New Roman"/>
          <w:color w:val="3C3C3C"/>
          <w:sz w:val="28"/>
          <w:szCs w:val="28"/>
          <w:highlight w:val="green"/>
          <w:lang w:eastAsia="en-IN"/>
        </w:rPr>
        <w:t>required to collect different kinds of user inputs</w:t>
      </w:r>
      <w:r w:rsidRPr="00D11225">
        <w:rPr>
          <w:rFonts w:ascii="Times New Roman" w:eastAsia="Times New Roman" w:hAnsi="Times New Roman" w:cs="Times New Roman"/>
          <w:color w:val="3C3C3C"/>
          <w:sz w:val="28"/>
          <w:szCs w:val="28"/>
          <w:lang w:eastAsia="en-IN"/>
        </w:rPr>
        <w:t>, such as contact details like name, email address, phone numbers, or details like credit card information, etc.</w:t>
      </w:r>
    </w:p>
    <w:p w14:paraId="66FF5229" w14:textId="77777777" w:rsidR="005E5C6A" w:rsidRPr="00D11225" w:rsidRDefault="005E5C6A" w:rsidP="005E5C6A">
      <w:pPr>
        <w:shd w:val="clear" w:color="auto" w:fill="FFFFFF"/>
        <w:spacing w:after="0" w:line="240" w:lineRule="auto"/>
        <w:ind w:firstLine="720"/>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Forms </w:t>
      </w:r>
      <w:r w:rsidRPr="00282726">
        <w:rPr>
          <w:rFonts w:ascii="Times New Roman" w:eastAsia="Times New Roman" w:hAnsi="Times New Roman" w:cs="Times New Roman"/>
          <w:color w:val="3C3C3C"/>
          <w:sz w:val="28"/>
          <w:szCs w:val="28"/>
          <w:highlight w:val="green"/>
          <w:lang w:eastAsia="en-IN"/>
        </w:rPr>
        <w:t>contain special</w:t>
      </w:r>
      <w:r w:rsidRPr="00D11225">
        <w:rPr>
          <w:rFonts w:ascii="Times New Roman" w:eastAsia="Times New Roman" w:hAnsi="Times New Roman" w:cs="Times New Roman"/>
          <w:color w:val="3C3C3C"/>
          <w:sz w:val="28"/>
          <w:szCs w:val="28"/>
          <w:lang w:eastAsia="en-IN"/>
        </w:rPr>
        <w:t xml:space="preserve"> </w:t>
      </w:r>
      <w:r w:rsidRPr="00282726">
        <w:rPr>
          <w:rFonts w:ascii="Times New Roman" w:eastAsia="Times New Roman" w:hAnsi="Times New Roman" w:cs="Times New Roman"/>
          <w:color w:val="3C3C3C"/>
          <w:sz w:val="28"/>
          <w:szCs w:val="28"/>
          <w:highlight w:val="green"/>
          <w:lang w:eastAsia="en-IN"/>
        </w:rPr>
        <w:t>elements called controls</w:t>
      </w:r>
      <w:r w:rsidRPr="00D11225">
        <w:rPr>
          <w:rFonts w:ascii="Times New Roman" w:eastAsia="Times New Roman" w:hAnsi="Times New Roman" w:cs="Times New Roman"/>
          <w:color w:val="3C3C3C"/>
          <w:sz w:val="28"/>
          <w:szCs w:val="28"/>
          <w:lang w:eastAsia="en-IN"/>
        </w:rPr>
        <w:t xml:space="preserve"> like inputbox, checkboxes, radio-buttons, submit buttons, etc. Users generally complete a form by modifying its controls e.g. entering text, selecting items, etc. and submitting this form to a web server for processing.</w:t>
      </w:r>
    </w:p>
    <w:p w14:paraId="6BFFD23F" w14:textId="77777777" w:rsidR="00060AA6" w:rsidRPr="00D11225" w:rsidRDefault="00060AA6" w:rsidP="00060AA6">
      <w:pPr>
        <w:shd w:val="clear" w:color="auto" w:fill="FFFFFF"/>
        <w:spacing w:after="0" w:line="240" w:lineRule="auto"/>
        <w:textAlignment w:val="baseline"/>
        <w:rPr>
          <w:rFonts w:ascii="Times New Roman" w:hAnsi="Times New Roman" w:cs="Times New Roman"/>
          <w:color w:val="3C3C3C"/>
          <w:sz w:val="28"/>
          <w:szCs w:val="28"/>
          <w:shd w:val="clear" w:color="auto" w:fill="FFFFFF"/>
        </w:rPr>
      </w:pPr>
      <w:r w:rsidRPr="00D11225">
        <w:rPr>
          <w:rFonts w:ascii="Times New Roman" w:hAnsi="Times New Roman" w:cs="Times New Roman"/>
          <w:color w:val="3C3C3C"/>
          <w:sz w:val="28"/>
          <w:szCs w:val="28"/>
          <w:shd w:val="clear" w:color="auto" w:fill="FFFFFF"/>
        </w:rPr>
        <w:t>-&gt;</w:t>
      </w:r>
      <w:r w:rsidR="006F12EA" w:rsidRPr="00D11225">
        <w:rPr>
          <w:rFonts w:ascii="Times New Roman" w:hAnsi="Times New Roman" w:cs="Times New Roman"/>
          <w:color w:val="3C3C3C"/>
          <w:sz w:val="28"/>
          <w:szCs w:val="28"/>
          <w:shd w:val="clear" w:color="auto" w:fill="FFFFFF"/>
        </w:rPr>
        <w:t>The</w:t>
      </w:r>
      <w:r w:rsidR="006F12EA" w:rsidRPr="00D11225">
        <w:rPr>
          <w:rStyle w:val="apple-converted-space"/>
          <w:rFonts w:ascii="Times New Roman" w:hAnsi="Times New Roman" w:cs="Times New Roman"/>
          <w:color w:val="3C3C3C"/>
          <w:sz w:val="28"/>
          <w:szCs w:val="28"/>
          <w:shd w:val="clear" w:color="auto" w:fill="FFFFFF"/>
        </w:rPr>
        <w:t> </w:t>
      </w:r>
      <w:r w:rsidRPr="00D11225">
        <w:rPr>
          <w:rStyle w:val="apple-converted-space"/>
          <w:rFonts w:ascii="Times New Roman" w:hAnsi="Times New Roman" w:cs="Times New Roman"/>
          <w:b/>
          <w:sz w:val="28"/>
          <w:szCs w:val="28"/>
          <w:shd w:val="clear" w:color="auto" w:fill="FFFFFF"/>
        </w:rPr>
        <w:t>“</w:t>
      </w:r>
      <w:r w:rsidRPr="00D11225">
        <w:rPr>
          <w:rStyle w:val="HTMLCode"/>
          <w:rFonts w:ascii="Times New Roman" w:eastAsiaTheme="minorHAnsi" w:hAnsi="Times New Roman" w:cs="Times New Roman"/>
          <w:b/>
          <w:sz w:val="28"/>
          <w:szCs w:val="28"/>
          <w:bdr w:val="none" w:sz="0" w:space="0" w:color="auto" w:frame="1"/>
          <w:shd w:val="clear" w:color="auto" w:fill="FFFFFF"/>
        </w:rPr>
        <w:t xml:space="preserve">&lt;form&gt;” </w:t>
      </w:r>
      <w:r w:rsidR="006F12EA" w:rsidRPr="00D11225">
        <w:rPr>
          <w:rFonts w:ascii="Times New Roman" w:hAnsi="Times New Roman" w:cs="Times New Roman"/>
          <w:color w:val="3C3C3C"/>
          <w:sz w:val="28"/>
          <w:szCs w:val="28"/>
          <w:shd w:val="clear" w:color="auto" w:fill="FFFFFF"/>
        </w:rPr>
        <w:t xml:space="preserve">tag is </w:t>
      </w:r>
      <w:r w:rsidR="006F12EA" w:rsidRPr="00282726">
        <w:rPr>
          <w:rFonts w:ascii="Times New Roman" w:hAnsi="Times New Roman" w:cs="Times New Roman"/>
          <w:color w:val="3C3C3C"/>
          <w:sz w:val="28"/>
          <w:szCs w:val="28"/>
          <w:highlight w:val="green"/>
          <w:shd w:val="clear" w:color="auto" w:fill="FFFFFF"/>
        </w:rPr>
        <w:t>used to create an HTML</w:t>
      </w:r>
      <w:r w:rsidR="006F12EA" w:rsidRPr="00D11225">
        <w:rPr>
          <w:rFonts w:ascii="Times New Roman" w:hAnsi="Times New Roman" w:cs="Times New Roman"/>
          <w:color w:val="3C3C3C"/>
          <w:sz w:val="28"/>
          <w:szCs w:val="28"/>
          <w:shd w:val="clear" w:color="auto" w:fill="FFFFFF"/>
        </w:rPr>
        <w:t xml:space="preserve"> </w:t>
      </w:r>
      <w:r w:rsidR="006F12EA" w:rsidRPr="00282726">
        <w:rPr>
          <w:rFonts w:ascii="Times New Roman" w:hAnsi="Times New Roman" w:cs="Times New Roman"/>
          <w:color w:val="3C3C3C"/>
          <w:sz w:val="28"/>
          <w:szCs w:val="28"/>
          <w:highlight w:val="green"/>
          <w:shd w:val="clear" w:color="auto" w:fill="FFFFFF"/>
        </w:rPr>
        <w:t>form.</w:t>
      </w:r>
    </w:p>
    <w:p w14:paraId="5031B58B" w14:textId="77777777" w:rsidR="006F12EA" w:rsidRPr="00D11225" w:rsidRDefault="00060AA6" w:rsidP="00060AA6">
      <w:pPr>
        <w:shd w:val="clear" w:color="auto" w:fill="FFFFFF"/>
        <w:spacing w:after="0" w:line="240" w:lineRule="auto"/>
        <w:textAlignment w:val="baseline"/>
        <w:rPr>
          <w:rFonts w:ascii="Times New Roman" w:hAnsi="Times New Roman" w:cs="Times New Roman"/>
          <w:color w:val="3C3C3C"/>
          <w:sz w:val="28"/>
          <w:szCs w:val="28"/>
          <w:shd w:val="clear" w:color="auto" w:fill="FFFFFF"/>
        </w:rPr>
      </w:pPr>
      <w:r w:rsidRPr="00D11225">
        <w:rPr>
          <w:rFonts w:ascii="Times New Roman" w:hAnsi="Times New Roman" w:cs="Times New Roman"/>
          <w:color w:val="3C3C3C"/>
          <w:sz w:val="28"/>
          <w:szCs w:val="28"/>
          <w:shd w:val="clear" w:color="auto" w:fill="FFFFFF"/>
        </w:rPr>
        <w:t>-&gt;</w:t>
      </w:r>
      <w:r w:rsidR="006F12EA" w:rsidRPr="00D11225">
        <w:rPr>
          <w:rFonts w:ascii="Times New Roman" w:hAnsi="Times New Roman" w:cs="Times New Roman"/>
          <w:color w:val="3C3C3C"/>
          <w:sz w:val="28"/>
          <w:szCs w:val="28"/>
          <w:shd w:val="clear" w:color="auto" w:fill="FFFFFF"/>
        </w:rPr>
        <w:t xml:space="preserve"> Here's a simple example of a login form:</w:t>
      </w:r>
    </w:p>
    <w:p w14:paraId="1E0E7CAD" w14:textId="77777777" w:rsidR="00D27EC7" w:rsidRPr="00D11225" w:rsidRDefault="00D27EC7"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p>
    <w:p w14:paraId="2CD1B0E5"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&lt;!DOCTYPE html&gt;</w:t>
      </w:r>
    </w:p>
    <w:p w14:paraId="037C15F0"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&lt;html lang="en"&gt;</w:t>
      </w:r>
    </w:p>
    <w:p w14:paraId="4A625C5F"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&lt;head&gt;</w:t>
      </w:r>
    </w:p>
    <w:p w14:paraId="3A7E8D97"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&lt;title&gt;Example of HTML Form Controls&lt;/title&gt;</w:t>
      </w:r>
    </w:p>
    <w:p w14:paraId="240AB4F8"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&lt;/head&gt;</w:t>
      </w:r>
    </w:p>
    <w:p w14:paraId="49CD6323"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&lt;body&gt;</w:t>
      </w:r>
    </w:p>
    <w:p w14:paraId="676115C5"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ab/>
        <w:t>&lt;!-- Browser may generate "Not secure" warning due to presence of password field in insecure form. We've created this form just for demo purpose. --&gt;</w:t>
      </w:r>
    </w:p>
    <w:p w14:paraId="128D2187" w14:textId="77777777" w:rsidR="001C6898" w:rsidRPr="00282726"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commentRangeStart w:id="6"/>
      <w:r w:rsidRPr="00D11225">
        <w:rPr>
          <w:rFonts w:ascii="Times New Roman" w:eastAsia="Times New Roman" w:hAnsi="Times New Roman" w:cs="Times New Roman"/>
          <w:color w:val="3C3C3C"/>
          <w:sz w:val="28"/>
          <w:szCs w:val="28"/>
          <w:lang w:eastAsia="en-IN"/>
        </w:rPr>
        <w:t xml:space="preserve">    </w:t>
      </w:r>
      <w:r w:rsidRPr="00282726">
        <w:rPr>
          <w:rFonts w:ascii="Times New Roman" w:eastAsia="Times New Roman" w:hAnsi="Times New Roman" w:cs="Times New Roman"/>
          <w:color w:val="3C3C3C"/>
          <w:sz w:val="28"/>
          <w:szCs w:val="28"/>
          <w:highlight w:val="green"/>
          <w:lang w:eastAsia="en-IN"/>
        </w:rPr>
        <w:t>&lt;form&gt;</w:t>
      </w:r>
    </w:p>
    <w:p w14:paraId="4B4BEE4A" w14:textId="77777777" w:rsidR="001C6898" w:rsidRPr="00282726"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282726">
        <w:rPr>
          <w:rFonts w:ascii="Times New Roman" w:eastAsia="Times New Roman" w:hAnsi="Times New Roman" w:cs="Times New Roman"/>
          <w:color w:val="3C3C3C"/>
          <w:sz w:val="28"/>
          <w:szCs w:val="28"/>
          <w:highlight w:val="green"/>
          <w:lang w:eastAsia="en-IN"/>
        </w:rPr>
        <w:t xml:space="preserve">        &lt;fieldset&gt;</w:t>
      </w:r>
    </w:p>
    <w:p w14:paraId="3B017A34" w14:textId="77777777" w:rsidR="001C6898" w:rsidRPr="00282726"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282726">
        <w:rPr>
          <w:rFonts w:ascii="Times New Roman" w:eastAsia="Times New Roman" w:hAnsi="Times New Roman" w:cs="Times New Roman"/>
          <w:color w:val="3C3C3C"/>
          <w:sz w:val="28"/>
          <w:szCs w:val="28"/>
          <w:highlight w:val="green"/>
          <w:lang w:eastAsia="en-IN"/>
        </w:rPr>
        <w:t xml:space="preserve">        </w:t>
      </w:r>
      <w:r w:rsidRPr="00282726">
        <w:rPr>
          <w:rFonts w:ascii="Times New Roman" w:eastAsia="Times New Roman" w:hAnsi="Times New Roman" w:cs="Times New Roman"/>
          <w:color w:val="3C3C3C"/>
          <w:sz w:val="28"/>
          <w:szCs w:val="28"/>
          <w:highlight w:val="green"/>
          <w:lang w:eastAsia="en-IN"/>
        </w:rPr>
        <w:tab/>
        <w:t>&lt;legend&gt;Sign In&lt;/legend&gt;</w:t>
      </w:r>
    </w:p>
    <w:p w14:paraId="42B9F741" w14:textId="77777777" w:rsidR="001C6898" w:rsidRPr="00282726"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282726">
        <w:rPr>
          <w:rFonts w:ascii="Times New Roman" w:eastAsia="Times New Roman" w:hAnsi="Times New Roman" w:cs="Times New Roman"/>
          <w:color w:val="3C3C3C"/>
          <w:sz w:val="28"/>
          <w:szCs w:val="28"/>
          <w:highlight w:val="green"/>
          <w:lang w:eastAsia="en-IN"/>
        </w:rPr>
        <w:t xml:space="preserve">            &lt;label for="user-name"&gt;Username:&lt;/label&gt;</w:t>
      </w:r>
    </w:p>
    <w:p w14:paraId="734F54B3"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282726">
        <w:rPr>
          <w:rFonts w:ascii="Times New Roman" w:eastAsia="Times New Roman" w:hAnsi="Times New Roman" w:cs="Times New Roman"/>
          <w:color w:val="3C3C3C"/>
          <w:sz w:val="28"/>
          <w:szCs w:val="28"/>
          <w:highlight w:val="green"/>
          <w:lang w:eastAsia="en-IN"/>
        </w:rPr>
        <w:t xml:space="preserve">        </w:t>
      </w:r>
      <w:r w:rsidRPr="00282726">
        <w:rPr>
          <w:rFonts w:ascii="Times New Roman" w:eastAsia="Times New Roman" w:hAnsi="Times New Roman" w:cs="Times New Roman"/>
          <w:color w:val="3C3C3C"/>
          <w:sz w:val="28"/>
          <w:szCs w:val="28"/>
          <w:highlight w:val="green"/>
          <w:lang w:eastAsia="en-IN"/>
        </w:rPr>
        <w:tab/>
        <w:t>&lt;input type="text" name="username" id="user-name"&gt;</w:t>
      </w:r>
      <w:commentRangeEnd w:id="6"/>
      <w:r w:rsidR="00282726">
        <w:rPr>
          <w:rStyle w:val="CommentReference"/>
        </w:rPr>
        <w:commentReference w:id="6"/>
      </w:r>
    </w:p>
    <w:p w14:paraId="457139EF"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D11225">
        <w:rPr>
          <w:rFonts w:ascii="Times New Roman" w:eastAsia="Times New Roman" w:hAnsi="Times New Roman" w:cs="Times New Roman"/>
          <w:color w:val="3C3C3C"/>
          <w:sz w:val="28"/>
          <w:szCs w:val="28"/>
          <w:lang w:eastAsia="en-IN"/>
        </w:rPr>
        <w:t xml:space="preserve">            </w:t>
      </w:r>
      <w:r w:rsidRPr="00A97B90">
        <w:rPr>
          <w:rFonts w:ascii="Times New Roman" w:eastAsia="Times New Roman" w:hAnsi="Times New Roman" w:cs="Times New Roman"/>
          <w:color w:val="3C3C3C"/>
          <w:sz w:val="28"/>
          <w:szCs w:val="28"/>
          <w:highlight w:val="green"/>
          <w:lang w:eastAsia="en-IN"/>
        </w:rPr>
        <w:t>&lt;label for="user-pwd"&gt;Password:&lt;/label&gt;</w:t>
      </w:r>
    </w:p>
    <w:p w14:paraId="23C856AD"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A97B90">
        <w:rPr>
          <w:rFonts w:ascii="Times New Roman" w:eastAsia="Times New Roman" w:hAnsi="Times New Roman" w:cs="Times New Roman"/>
          <w:color w:val="3C3C3C"/>
          <w:sz w:val="28"/>
          <w:szCs w:val="28"/>
          <w:highlight w:val="green"/>
          <w:lang w:eastAsia="en-IN"/>
        </w:rPr>
        <w:t xml:space="preserve">        </w:t>
      </w:r>
      <w:r w:rsidRPr="00A97B90">
        <w:rPr>
          <w:rFonts w:ascii="Times New Roman" w:eastAsia="Times New Roman" w:hAnsi="Times New Roman" w:cs="Times New Roman"/>
          <w:color w:val="3C3C3C"/>
          <w:sz w:val="28"/>
          <w:szCs w:val="28"/>
          <w:highlight w:val="green"/>
          <w:lang w:eastAsia="en-IN"/>
        </w:rPr>
        <w:tab/>
        <w:t>&lt;input type="password" name="user-password" id="user-pwd"&gt;</w:t>
      </w:r>
    </w:p>
    <w:p w14:paraId="57B1DDF3"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A97B90">
        <w:rPr>
          <w:rFonts w:ascii="Times New Roman" w:eastAsia="Times New Roman" w:hAnsi="Times New Roman" w:cs="Times New Roman"/>
          <w:color w:val="3C3C3C"/>
          <w:sz w:val="28"/>
          <w:szCs w:val="28"/>
          <w:highlight w:val="green"/>
          <w:lang w:eastAsia="en-IN"/>
        </w:rPr>
        <w:t xml:space="preserve">        &lt;/fieldset&gt;</w:t>
      </w:r>
    </w:p>
    <w:p w14:paraId="5D9C8878"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D11225">
        <w:rPr>
          <w:rFonts w:ascii="Times New Roman" w:eastAsia="Times New Roman" w:hAnsi="Times New Roman" w:cs="Times New Roman"/>
          <w:color w:val="3C3C3C"/>
          <w:sz w:val="28"/>
          <w:szCs w:val="28"/>
          <w:lang w:eastAsia="en-IN"/>
        </w:rPr>
        <w:lastRenderedPageBreak/>
        <w:t xml:space="preserve">        </w:t>
      </w:r>
      <w:r w:rsidRPr="00A97B90">
        <w:rPr>
          <w:rFonts w:ascii="Times New Roman" w:eastAsia="Times New Roman" w:hAnsi="Times New Roman" w:cs="Times New Roman"/>
          <w:color w:val="3C3C3C"/>
          <w:sz w:val="28"/>
          <w:szCs w:val="28"/>
          <w:highlight w:val="yellow"/>
          <w:lang w:eastAsia="en-IN"/>
        </w:rPr>
        <w:t>&lt;fieldset&gt;</w:t>
      </w:r>
    </w:p>
    <w:p w14:paraId="592C5196"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w:t>
      </w:r>
      <w:r w:rsidRPr="00A97B90">
        <w:rPr>
          <w:rFonts w:ascii="Times New Roman" w:eastAsia="Times New Roman" w:hAnsi="Times New Roman" w:cs="Times New Roman"/>
          <w:color w:val="3C3C3C"/>
          <w:sz w:val="28"/>
          <w:szCs w:val="28"/>
          <w:highlight w:val="yellow"/>
          <w:lang w:eastAsia="en-IN"/>
        </w:rPr>
        <w:tab/>
        <w:t>&lt;legend&gt;Gender&lt;/legend&gt;</w:t>
      </w:r>
    </w:p>
    <w:p w14:paraId="1442DA36"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&lt;input type="radio" name="sex" id="male"&gt;</w:t>
      </w:r>
    </w:p>
    <w:p w14:paraId="63BA009D"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&lt;label for="male"&gt;Male&lt;/label&gt;</w:t>
      </w:r>
    </w:p>
    <w:p w14:paraId="71B66D4F"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&lt;input type="radio" name="sex" id="female"&gt;</w:t>
      </w:r>
    </w:p>
    <w:p w14:paraId="7E8C6D93"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&lt;label for="female"&gt;Female&lt;/label&gt;</w:t>
      </w:r>
    </w:p>
    <w:p w14:paraId="6C54A699"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A97B90">
        <w:rPr>
          <w:rFonts w:ascii="Times New Roman" w:eastAsia="Times New Roman" w:hAnsi="Times New Roman" w:cs="Times New Roman"/>
          <w:color w:val="3C3C3C"/>
          <w:sz w:val="28"/>
          <w:szCs w:val="28"/>
          <w:highlight w:val="yellow"/>
          <w:lang w:eastAsia="en-IN"/>
        </w:rPr>
        <w:t xml:space="preserve">        &lt;/fieldset&gt;</w:t>
      </w:r>
    </w:p>
    <w:p w14:paraId="068821B7"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2F820CC6"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t>&lt;legend&gt;Hobbies&lt;/legend&gt;</w:t>
      </w:r>
    </w:p>
    <w:p w14:paraId="2B30D09D"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&lt;input type="checkbox" name="sports" id="soccer"&gt;</w:t>
      </w:r>
    </w:p>
    <w:p w14:paraId="0ABFD1DC"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&lt;label for="soccer"&gt;Soccer&lt;/label&gt;</w:t>
      </w:r>
    </w:p>
    <w:p w14:paraId="7BE28896"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&lt;input type="checkbox" name="sports" id="cricket"&gt;</w:t>
      </w:r>
    </w:p>
    <w:p w14:paraId="3C9ECE04"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&lt;label for="cricket"&gt;Cricket&lt;/label&gt;</w:t>
      </w:r>
    </w:p>
    <w:p w14:paraId="33523C1B"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&lt;input type="checkbox" name="sports" id="cricket"&gt;</w:t>
      </w:r>
    </w:p>
    <w:p w14:paraId="74D8AAAD"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&lt;label for="baseball"&gt;Baseball&lt;/label&gt;</w:t>
      </w:r>
    </w:p>
    <w:p w14:paraId="3718AB01"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48651E74"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6A4E20DA"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t>&lt;legend&gt;Address&lt;/legend&gt;</w:t>
      </w:r>
    </w:p>
    <w:p w14:paraId="524F4DCB"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&lt;textarea rows="3" cols="30"&gt;&lt;/textarea&gt;</w:t>
      </w:r>
    </w:p>
    <w:p w14:paraId="47685597"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08A84A77"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3B3D6B15"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r>
      <w:r w:rsidRPr="00A97B90">
        <w:rPr>
          <w:rFonts w:ascii="Times New Roman" w:eastAsia="Times New Roman" w:hAnsi="Times New Roman" w:cs="Times New Roman"/>
          <w:color w:val="3C3C3C"/>
          <w:sz w:val="28"/>
          <w:szCs w:val="28"/>
          <w:highlight w:val="yellow"/>
          <w:lang w:eastAsia="en-IN"/>
        </w:rPr>
        <w:t>&lt;legend&gt;Upload file&lt;/legend&gt;</w:t>
      </w:r>
    </w:p>
    <w:p w14:paraId="3E41D2C8"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yellow"/>
          <w:lang w:eastAsia="en-IN"/>
        </w:rPr>
      </w:pPr>
      <w:r w:rsidRPr="00A97B90">
        <w:rPr>
          <w:rFonts w:ascii="Times New Roman" w:eastAsia="Times New Roman" w:hAnsi="Times New Roman" w:cs="Times New Roman"/>
          <w:color w:val="3C3C3C"/>
          <w:sz w:val="28"/>
          <w:szCs w:val="28"/>
          <w:highlight w:val="yellow"/>
          <w:lang w:eastAsia="en-IN"/>
        </w:rPr>
        <w:t xml:space="preserve">            &lt;label for="file-select"&gt;Upload:&lt;/label&gt;</w:t>
      </w:r>
    </w:p>
    <w:p w14:paraId="7E400770"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A97B90">
        <w:rPr>
          <w:rFonts w:ascii="Times New Roman" w:eastAsia="Times New Roman" w:hAnsi="Times New Roman" w:cs="Times New Roman"/>
          <w:color w:val="3C3C3C"/>
          <w:sz w:val="28"/>
          <w:szCs w:val="28"/>
          <w:highlight w:val="yellow"/>
          <w:lang w:eastAsia="en-IN"/>
        </w:rPr>
        <w:t xml:space="preserve">        </w:t>
      </w:r>
      <w:r w:rsidRPr="00A97B90">
        <w:rPr>
          <w:rFonts w:ascii="Times New Roman" w:eastAsia="Times New Roman" w:hAnsi="Times New Roman" w:cs="Times New Roman"/>
          <w:color w:val="3C3C3C"/>
          <w:sz w:val="28"/>
          <w:szCs w:val="28"/>
          <w:highlight w:val="yellow"/>
          <w:lang w:eastAsia="en-IN"/>
        </w:rPr>
        <w:tab/>
        <w:t>&lt;</w:t>
      </w:r>
      <w:r w:rsidRPr="00A97B90">
        <w:rPr>
          <w:rFonts w:ascii="Times New Roman" w:eastAsia="Times New Roman" w:hAnsi="Times New Roman" w:cs="Times New Roman"/>
          <w:color w:val="3C3C3C"/>
          <w:sz w:val="28"/>
          <w:szCs w:val="28"/>
          <w:highlight w:val="green"/>
          <w:lang w:eastAsia="en-IN"/>
        </w:rPr>
        <w:t>input type="file" name="upload" id="file-</w:t>
      </w:r>
      <w:r w:rsidRPr="00A97B90">
        <w:rPr>
          <w:rFonts w:ascii="Times New Roman" w:eastAsia="Times New Roman" w:hAnsi="Times New Roman" w:cs="Times New Roman"/>
          <w:color w:val="3C3C3C"/>
          <w:sz w:val="28"/>
          <w:szCs w:val="28"/>
          <w:highlight w:val="yellow"/>
          <w:lang w:eastAsia="en-IN"/>
        </w:rPr>
        <w:t>select"&gt;</w:t>
      </w:r>
    </w:p>
    <w:p w14:paraId="796A4A25"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7DAB7462"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359CD90D"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t>&lt;legend&gt;Select Your City&lt;/legend&gt;</w:t>
      </w:r>
    </w:p>
    <w:p w14:paraId="5D3F8E87"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&lt;label for="city"&gt;City:&lt;/label&gt;</w:t>
      </w:r>
    </w:p>
    <w:p w14:paraId="6A4BC3D5"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D11225">
        <w:rPr>
          <w:rFonts w:ascii="Times New Roman" w:eastAsia="Times New Roman" w:hAnsi="Times New Roman" w:cs="Times New Roman"/>
          <w:color w:val="3C3C3C"/>
          <w:sz w:val="28"/>
          <w:szCs w:val="28"/>
          <w:lang w:eastAsia="en-IN"/>
        </w:rPr>
        <w:t xml:space="preserve">            </w:t>
      </w:r>
      <w:r w:rsidRPr="00A97B90">
        <w:rPr>
          <w:rFonts w:ascii="Times New Roman" w:eastAsia="Times New Roman" w:hAnsi="Times New Roman" w:cs="Times New Roman"/>
          <w:color w:val="3C3C3C"/>
          <w:sz w:val="28"/>
          <w:szCs w:val="28"/>
          <w:highlight w:val="green"/>
          <w:lang w:eastAsia="en-IN"/>
        </w:rPr>
        <w:t>&lt;select name="city" id="city"&gt;</w:t>
      </w:r>
    </w:p>
    <w:p w14:paraId="77A4A6B4"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A97B90">
        <w:rPr>
          <w:rFonts w:ascii="Times New Roman" w:eastAsia="Times New Roman" w:hAnsi="Times New Roman" w:cs="Times New Roman"/>
          <w:color w:val="3C3C3C"/>
          <w:sz w:val="28"/>
          <w:szCs w:val="28"/>
          <w:highlight w:val="green"/>
          <w:lang w:eastAsia="en-IN"/>
        </w:rPr>
        <w:t xml:space="preserve">                &lt;option value="sydney"&gt;Sydney&lt;/option&gt;</w:t>
      </w:r>
    </w:p>
    <w:p w14:paraId="029C4FEA"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A97B90">
        <w:rPr>
          <w:rFonts w:ascii="Times New Roman" w:eastAsia="Times New Roman" w:hAnsi="Times New Roman" w:cs="Times New Roman"/>
          <w:color w:val="3C3C3C"/>
          <w:sz w:val="28"/>
          <w:szCs w:val="28"/>
          <w:highlight w:val="green"/>
          <w:lang w:eastAsia="en-IN"/>
        </w:rPr>
        <w:t xml:space="preserve">                &lt;option value="melbourne"&gt;Melbourne&lt;/option&gt;</w:t>
      </w:r>
    </w:p>
    <w:p w14:paraId="41B275AF" w14:textId="77777777" w:rsidR="001C6898" w:rsidRPr="00A97B90"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highlight w:val="green"/>
          <w:lang w:eastAsia="en-IN"/>
        </w:rPr>
      </w:pPr>
      <w:r w:rsidRPr="00A97B90">
        <w:rPr>
          <w:rFonts w:ascii="Times New Roman" w:eastAsia="Times New Roman" w:hAnsi="Times New Roman" w:cs="Times New Roman"/>
          <w:color w:val="3C3C3C"/>
          <w:sz w:val="28"/>
          <w:szCs w:val="28"/>
          <w:highlight w:val="green"/>
          <w:lang w:eastAsia="en-IN"/>
        </w:rPr>
        <w:t xml:space="preserve">                &lt;option value="cromwell"&gt;Cromwell&lt;/option&gt;</w:t>
      </w:r>
    </w:p>
    <w:p w14:paraId="7659A4D2"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A97B90">
        <w:rPr>
          <w:rFonts w:ascii="Times New Roman" w:eastAsia="Times New Roman" w:hAnsi="Times New Roman" w:cs="Times New Roman"/>
          <w:color w:val="3C3C3C"/>
          <w:sz w:val="28"/>
          <w:szCs w:val="28"/>
          <w:highlight w:val="green"/>
          <w:lang w:eastAsia="en-IN"/>
        </w:rPr>
        <w:t xml:space="preserve">            &lt;/select&gt;</w:t>
      </w:r>
    </w:p>
    <w:p w14:paraId="681512DC"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0B816475"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7DF78A82"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t>&lt;legend&gt;Action&lt;/legend&gt;</w:t>
      </w:r>
    </w:p>
    <w:p w14:paraId="1C898B4C"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&lt;input type="submit" value="Submit"&gt;</w:t>
      </w:r>
    </w:p>
    <w:p w14:paraId="63B1B601"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w:t>
      </w:r>
      <w:r w:rsidRPr="00D11225">
        <w:rPr>
          <w:rFonts w:ascii="Times New Roman" w:eastAsia="Times New Roman" w:hAnsi="Times New Roman" w:cs="Times New Roman"/>
          <w:color w:val="3C3C3C"/>
          <w:sz w:val="28"/>
          <w:szCs w:val="28"/>
          <w:lang w:eastAsia="en-IN"/>
        </w:rPr>
        <w:tab/>
        <w:t>&lt;input type="reset" value="Reset"&gt;</w:t>
      </w:r>
    </w:p>
    <w:p w14:paraId="33A02493"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&lt;/fieldset&gt;</w:t>
      </w:r>
    </w:p>
    <w:p w14:paraId="21A7D792"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    &lt;/form&gt;</w:t>
      </w:r>
    </w:p>
    <w:p w14:paraId="3F05D069"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&lt;/body&gt;</w:t>
      </w:r>
    </w:p>
    <w:p w14:paraId="5D1913D9" w14:textId="77777777" w:rsidR="001C6898" w:rsidRPr="00D11225" w:rsidRDefault="001C6898" w:rsidP="001C6898">
      <w:pPr>
        <w:shd w:val="clear" w:color="auto" w:fill="FFFFFF"/>
        <w:spacing w:after="0" w:line="240" w:lineRule="auto"/>
        <w:textAlignment w:val="baseline"/>
        <w:rPr>
          <w:rFonts w:ascii="Times New Roman" w:eastAsia="Times New Roman" w:hAnsi="Times New Roman" w:cs="Times New Roman"/>
          <w:color w:val="3C3C3C"/>
          <w:sz w:val="28"/>
          <w:szCs w:val="28"/>
          <w:lang w:eastAsia="en-IN"/>
        </w:rPr>
      </w:pPr>
      <w:r w:rsidRPr="00D11225">
        <w:rPr>
          <w:rFonts w:ascii="Times New Roman" w:eastAsia="Times New Roman" w:hAnsi="Times New Roman" w:cs="Times New Roman"/>
          <w:color w:val="3C3C3C"/>
          <w:sz w:val="28"/>
          <w:szCs w:val="28"/>
          <w:lang w:eastAsia="en-IN"/>
        </w:rPr>
        <w:t xml:space="preserve">&lt;/html&gt;                             </w:t>
      </w:r>
    </w:p>
    <w:p w14:paraId="261B6584" w14:textId="77777777" w:rsidR="005E5C6A" w:rsidRPr="00D11225" w:rsidRDefault="005E5C6A" w:rsidP="00C862E9">
      <w:pPr>
        <w:rPr>
          <w:rFonts w:ascii="Times New Roman" w:hAnsi="Times New Roman" w:cs="Times New Roman"/>
          <w:iCs/>
          <w:color w:val="414141"/>
          <w:sz w:val="28"/>
          <w:szCs w:val="28"/>
          <w:shd w:val="clear" w:color="auto" w:fill="FFFFFF"/>
        </w:rPr>
      </w:pPr>
    </w:p>
    <w:p w14:paraId="04125232" w14:textId="77777777" w:rsidR="00D27EC7" w:rsidRPr="00D11225" w:rsidRDefault="00D27EC7" w:rsidP="00D27EC7">
      <w:pPr>
        <w:pStyle w:val="Heading1"/>
        <w:shd w:val="clear" w:color="auto" w:fill="FFFFFF"/>
        <w:spacing w:before="150" w:beforeAutospacing="0" w:after="150" w:afterAutospacing="0"/>
        <w:rPr>
          <w:bCs w:val="0"/>
          <w:color w:val="000000"/>
          <w:sz w:val="28"/>
          <w:szCs w:val="28"/>
          <w:u w:val="single"/>
        </w:rPr>
      </w:pPr>
      <w:r w:rsidRPr="00D11225">
        <w:rPr>
          <w:rStyle w:val="colorh1"/>
          <w:bCs w:val="0"/>
          <w:color w:val="000000"/>
          <w:sz w:val="28"/>
          <w:szCs w:val="28"/>
          <w:u w:val="single"/>
        </w:rPr>
        <w:t>&lt;fieldset&gt;</w:t>
      </w:r>
      <w:r w:rsidRPr="00D11225">
        <w:rPr>
          <w:rStyle w:val="apple-converted-space"/>
          <w:bCs w:val="0"/>
          <w:color w:val="000000"/>
          <w:sz w:val="28"/>
          <w:szCs w:val="28"/>
          <w:u w:val="single"/>
        </w:rPr>
        <w:t> </w:t>
      </w:r>
      <w:r w:rsidRPr="00D11225">
        <w:rPr>
          <w:bCs w:val="0"/>
          <w:color w:val="000000"/>
          <w:sz w:val="28"/>
          <w:szCs w:val="28"/>
          <w:u w:val="single"/>
        </w:rPr>
        <w:t>Tag</w:t>
      </w:r>
    </w:p>
    <w:p w14:paraId="4DE80874" w14:textId="77777777" w:rsidR="00C13272" w:rsidRPr="00D11225" w:rsidRDefault="00C13272" w:rsidP="00C1327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The &lt;fieldset&gt; tag is used </w:t>
      </w:r>
      <w:r w:rsidRPr="00A97B90">
        <w:rPr>
          <w:rFonts w:ascii="Times New Roman" w:eastAsia="Times New Roman" w:hAnsi="Times New Roman" w:cs="Times New Roman"/>
          <w:color w:val="000000"/>
          <w:sz w:val="28"/>
          <w:szCs w:val="28"/>
          <w:highlight w:val="green"/>
          <w:lang w:eastAsia="en-IN"/>
        </w:rPr>
        <w:t xml:space="preserve">to group </w:t>
      </w:r>
      <w:r w:rsidRPr="00A97B90">
        <w:rPr>
          <w:rFonts w:ascii="Times New Roman" w:eastAsia="Times New Roman" w:hAnsi="Times New Roman" w:cs="Times New Roman"/>
          <w:color w:val="000000"/>
          <w:sz w:val="28"/>
          <w:szCs w:val="28"/>
          <w:highlight w:val="yellow"/>
          <w:lang w:eastAsia="en-IN"/>
        </w:rPr>
        <w:t>related elements in a form.</w:t>
      </w:r>
    </w:p>
    <w:p w14:paraId="59991E22" w14:textId="77777777" w:rsidR="00C13272" w:rsidRPr="00D11225" w:rsidRDefault="00C13272" w:rsidP="00C1327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The &lt;fieldset&gt; tag </w:t>
      </w:r>
      <w:r w:rsidRPr="00A97B90">
        <w:rPr>
          <w:rFonts w:ascii="Times New Roman" w:eastAsia="Times New Roman" w:hAnsi="Times New Roman" w:cs="Times New Roman"/>
          <w:color w:val="000000"/>
          <w:sz w:val="28"/>
          <w:szCs w:val="28"/>
          <w:highlight w:val="green"/>
          <w:lang w:eastAsia="en-IN"/>
        </w:rPr>
        <w:t>draws a box around the related elements.</w:t>
      </w:r>
    </w:p>
    <w:p w14:paraId="6225EFF1" w14:textId="77777777" w:rsidR="00F70FB7" w:rsidRPr="00D11225" w:rsidRDefault="005B6917" w:rsidP="00C13272">
      <w:pPr>
        <w:shd w:val="clear" w:color="auto" w:fill="FFFFFF"/>
        <w:spacing w:before="100" w:beforeAutospacing="1" w:after="100" w:afterAutospacing="1" w:line="240" w:lineRule="auto"/>
        <w:rPr>
          <w:rFonts w:ascii="Times New Roman" w:eastAsia="Times New Roman" w:hAnsi="Times New Roman" w:cs="Times New Roman"/>
          <w:b/>
          <w:sz w:val="28"/>
          <w:szCs w:val="28"/>
          <w:u w:val="single"/>
          <w:lang w:eastAsia="en-IN"/>
        </w:rPr>
      </w:pPr>
      <w:hyperlink r:id="rId11" w:history="1">
        <w:r w:rsidR="00F70FB7" w:rsidRPr="00D11225">
          <w:rPr>
            <w:rStyle w:val="Hyperlink"/>
            <w:rFonts w:ascii="Times New Roman" w:hAnsi="Times New Roman" w:cs="Times New Roman"/>
            <w:b/>
            <w:color w:val="auto"/>
            <w:sz w:val="28"/>
            <w:szCs w:val="28"/>
            <w:shd w:val="clear" w:color="auto" w:fill="FFFFFF"/>
          </w:rPr>
          <w:t>&lt;legend&gt;</w:t>
        </w:r>
      </w:hyperlink>
      <w:r w:rsidR="00F70FB7" w:rsidRPr="00D11225">
        <w:rPr>
          <w:rStyle w:val="apple-converted-space"/>
          <w:rFonts w:ascii="Times New Roman" w:hAnsi="Times New Roman" w:cs="Times New Roman"/>
          <w:b/>
          <w:sz w:val="28"/>
          <w:szCs w:val="28"/>
          <w:u w:val="single"/>
          <w:shd w:val="clear" w:color="auto" w:fill="FFFFFF"/>
        </w:rPr>
        <w:t> </w:t>
      </w:r>
      <w:r w:rsidR="00F70FB7" w:rsidRPr="00D11225">
        <w:rPr>
          <w:rFonts w:ascii="Times New Roman" w:hAnsi="Times New Roman" w:cs="Times New Roman"/>
          <w:b/>
          <w:sz w:val="28"/>
          <w:szCs w:val="28"/>
          <w:u w:val="single"/>
          <w:shd w:val="clear" w:color="auto" w:fill="FFFFFF"/>
        </w:rPr>
        <w:t>tag</w:t>
      </w:r>
    </w:p>
    <w:p w14:paraId="6472D879" w14:textId="77777777" w:rsidR="00C13272" w:rsidRPr="00D11225" w:rsidRDefault="00F70FB7" w:rsidP="00D27EC7">
      <w:pPr>
        <w:pStyle w:val="Heading1"/>
        <w:shd w:val="clear" w:color="auto" w:fill="FFFFFF"/>
        <w:spacing w:before="150" w:beforeAutospacing="0" w:after="150" w:afterAutospacing="0"/>
        <w:rPr>
          <w:b w:val="0"/>
          <w:color w:val="000000"/>
          <w:sz w:val="28"/>
          <w:szCs w:val="28"/>
          <w:shd w:val="clear" w:color="auto" w:fill="FFFFFF"/>
        </w:rPr>
      </w:pPr>
      <w:r w:rsidRPr="00D11225">
        <w:rPr>
          <w:b w:val="0"/>
          <w:color w:val="000000"/>
          <w:sz w:val="28"/>
          <w:szCs w:val="28"/>
          <w:shd w:val="clear" w:color="auto" w:fill="FFFFFF"/>
        </w:rPr>
        <w:t>The</w:t>
      </w:r>
      <w:r w:rsidRPr="00D11225">
        <w:rPr>
          <w:rStyle w:val="apple-converted-space"/>
          <w:b w:val="0"/>
          <w:color w:val="000000"/>
          <w:sz w:val="28"/>
          <w:szCs w:val="28"/>
          <w:shd w:val="clear" w:color="auto" w:fill="FFFFFF"/>
        </w:rPr>
        <w:t> </w:t>
      </w:r>
      <w:hyperlink r:id="rId12" w:history="1">
        <w:r w:rsidRPr="00D11225">
          <w:rPr>
            <w:rStyle w:val="Hyperlink"/>
            <w:b w:val="0"/>
            <w:color w:val="auto"/>
            <w:sz w:val="28"/>
            <w:szCs w:val="28"/>
            <w:u w:val="none"/>
            <w:shd w:val="clear" w:color="auto" w:fill="FFFFFF"/>
          </w:rPr>
          <w:t>&lt;legend&gt;</w:t>
        </w:r>
      </w:hyperlink>
      <w:r w:rsidRPr="00D11225">
        <w:rPr>
          <w:rStyle w:val="apple-converted-space"/>
          <w:b w:val="0"/>
          <w:color w:val="000000"/>
          <w:sz w:val="28"/>
          <w:szCs w:val="28"/>
          <w:shd w:val="clear" w:color="auto" w:fill="FFFFFF"/>
        </w:rPr>
        <w:t> </w:t>
      </w:r>
      <w:r w:rsidRPr="00D11225">
        <w:rPr>
          <w:b w:val="0"/>
          <w:color w:val="000000"/>
          <w:sz w:val="28"/>
          <w:szCs w:val="28"/>
          <w:shd w:val="clear" w:color="auto" w:fill="FFFFFF"/>
        </w:rPr>
        <w:t xml:space="preserve">tag </w:t>
      </w:r>
      <w:r w:rsidRPr="00A97B90">
        <w:rPr>
          <w:b w:val="0"/>
          <w:color w:val="000000"/>
          <w:sz w:val="28"/>
          <w:szCs w:val="28"/>
          <w:highlight w:val="green"/>
          <w:shd w:val="clear" w:color="auto" w:fill="FFFFFF"/>
        </w:rPr>
        <w:t xml:space="preserve">defines a caption </w:t>
      </w:r>
      <w:r w:rsidRPr="00A97B90">
        <w:rPr>
          <w:b w:val="0"/>
          <w:color w:val="000000"/>
          <w:sz w:val="28"/>
          <w:szCs w:val="28"/>
          <w:highlight w:val="yellow"/>
          <w:shd w:val="clear" w:color="auto" w:fill="FFFFFF"/>
        </w:rPr>
        <w:t>for the &lt;fieldset&gt; element.</w:t>
      </w:r>
    </w:p>
    <w:p w14:paraId="24E797B0" w14:textId="77777777" w:rsidR="003A3428" w:rsidRPr="00D11225" w:rsidRDefault="003A3428" w:rsidP="002B33F8">
      <w:pPr>
        <w:pStyle w:val="Heading2"/>
        <w:shd w:val="clear" w:color="auto" w:fill="FFFFFF"/>
        <w:spacing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lastRenderedPageBreak/>
        <w:t>&lt;select&gt; Tag:</w:t>
      </w:r>
    </w:p>
    <w:p w14:paraId="63B30CD5"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&lt;select&gt; element define each list item.</w:t>
      </w:r>
    </w:p>
    <w:p w14:paraId="670035AC"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Example</w:t>
      </w:r>
      <w:r w:rsidR="00AF3B0C" w:rsidRPr="00D11225">
        <w:rPr>
          <w:rFonts w:ascii="Times New Roman" w:hAnsi="Times New Roman" w:cs="Times New Roman"/>
          <w:color w:val="000000"/>
          <w:sz w:val="28"/>
          <w:szCs w:val="28"/>
          <w:u w:val="single"/>
        </w:rPr>
        <w:t>:</w:t>
      </w:r>
    </w:p>
    <w:p w14:paraId="0E17EFB7"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&lt;form&gt;</w:t>
      </w:r>
    </w:p>
    <w:p w14:paraId="4753E5FE"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&lt;label for="city"&gt;City:&lt;/label&gt;</w:t>
      </w:r>
    </w:p>
    <w:p w14:paraId="78AB290C"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w:t>
      </w:r>
      <w:r w:rsidRPr="00A97B90">
        <w:rPr>
          <w:rFonts w:ascii="Times New Roman" w:hAnsi="Times New Roman" w:cs="Times New Roman"/>
          <w:b w:val="0"/>
          <w:color w:val="000000"/>
          <w:sz w:val="28"/>
          <w:szCs w:val="28"/>
          <w:highlight w:val="green"/>
        </w:rPr>
        <w:t>&lt;select name="city" id="city"&gt;</w:t>
      </w:r>
    </w:p>
    <w:p w14:paraId="5952A127"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w:t>
      </w:r>
      <w:r w:rsidRPr="00A97B90">
        <w:rPr>
          <w:rFonts w:ascii="Times New Roman" w:hAnsi="Times New Roman" w:cs="Times New Roman"/>
          <w:b w:val="0"/>
          <w:color w:val="000000"/>
          <w:sz w:val="28"/>
          <w:szCs w:val="28"/>
          <w:highlight w:val="green"/>
        </w:rPr>
        <w:t>&lt;option value="sydney"&gt;Sydney&lt;/option&gt;</w:t>
      </w:r>
    </w:p>
    <w:p w14:paraId="51FD2F4E"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&lt;option value="melbourne"&gt;Melbourne&lt;/option&gt;</w:t>
      </w:r>
    </w:p>
    <w:p w14:paraId="790CB0E1"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&lt;option value="cromwell"&gt;Cromwell&lt;/option&gt;</w:t>
      </w:r>
    </w:p>
    <w:p w14:paraId="76EA9701"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w:t>
      </w:r>
      <w:r w:rsidRPr="00A97B90">
        <w:rPr>
          <w:rFonts w:ascii="Times New Roman" w:hAnsi="Times New Roman" w:cs="Times New Roman"/>
          <w:b w:val="0"/>
          <w:color w:val="000000"/>
          <w:sz w:val="28"/>
          <w:szCs w:val="28"/>
          <w:highlight w:val="green"/>
        </w:rPr>
        <w:t>&lt;/select&gt;</w:t>
      </w:r>
    </w:p>
    <w:p w14:paraId="20AFF787"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&lt;/form&gt;</w:t>
      </w:r>
    </w:p>
    <w:p w14:paraId="19B7BAC1"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Submit and Reset Buttons</w:t>
      </w:r>
    </w:p>
    <w:p w14:paraId="3884473E" w14:textId="77777777" w:rsidR="00BE5FFD" w:rsidRPr="00D11225" w:rsidRDefault="002B33F8" w:rsidP="00AF3B0C">
      <w:pPr>
        <w:pStyle w:val="Heading2"/>
        <w:shd w:val="clear" w:color="auto" w:fill="FFFFFF"/>
        <w:spacing w:line="264" w:lineRule="atLeast"/>
        <w:ind w:firstLine="720"/>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A submit button is used to send the form data to a web server. When submit button is clicked the form data is sent to the file specified in the form's action attribute to process the submitted data.</w:t>
      </w:r>
    </w:p>
    <w:p w14:paraId="45ADFA27" w14:textId="77777777" w:rsidR="002B33F8" w:rsidRPr="00D11225" w:rsidRDefault="00BE5FFD" w:rsidP="00BE5FFD">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w:t>
      </w:r>
      <w:r w:rsidR="002B33F8" w:rsidRPr="00D11225">
        <w:rPr>
          <w:rFonts w:ascii="Times New Roman" w:hAnsi="Times New Roman" w:cs="Times New Roman"/>
          <w:b w:val="0"/>
          <w:color w:val="000000"/>
          <w:sz w:val="28"/>
          <w:szCs w:val="28"/>
        </w:rPr>
        <w:t xml:space="preserve"> A reset button resets all the forms control to default values.</w:t>
      </w:r>
    </w:p>
    <w:p w14:paraId="3E6281D6"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Example</w:t>
      </w:r>
      <w:r w:rsidR="001B5B6A" w:rsidRPr="00D11225">
        <w:rPr>
          <w:rFonts w:ascii="Times New Roman" w:hAnsi="Times New Roman" w:cs="Times New Roman"/>
          <w:color w:val="000000"/>
          <w:sz w:val="28"/>
          <w:szCs w:val="28"/>
          <w:u w:val="single"/>
        </w:rPr>
        <w:t>:</w:t>
      </w:r>
    </w:p>
    <w:p w14:paraId="641BB626"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&lt;form action="action.php" method="post" id="users"&gt;</w:t>
      </w:r>
    </w:p>
    <w:p w14:paraId="1627AD9E"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&lt;label for="first-name"&gt;First Name:&lt;/label&gt;</w:t>
      </w:r>
    </w:p>
    <w:p w14:paraId="0B3C49C3"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&lt;input type="text" name="first-name" id="first-name"&gt;</w:t>
      </w:r>
    </w:p>
    <w:p w14:paraId="22E67CA2"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&lt;input type="submit" value="Submit"&gt;</w:t>
      </w:r>
    </w:p>
    <w:p w14:paraId="7F480E91"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 xml:space="preserve">    &lt;input type="reset" value="Reset"&gt;</w:t>
      </w:r>
    </w:p>
    <w:p w14:paraId="0A63C7F7" w14:textId="77777777" w:rsidR="002B33F8" w:rsidRPr="00D11225" w:rsidRDefault="002B33F8" w:rsidP="002B33F8">
      <w:pPr>
        <w:pStyle w:val="Heading2"/>
        <w:shd w:val="clear" w:color="auto" w:fill="FFFFFF"/>
        <w:spacing w:line="264" w:lineRule="atLeast"/>
        <w:textAlignment w:val="baseline"/>
        <w:rPr>
          <w:rFonts w:ascii="Times New Roman" w:hAnsi="Times New Roman" w:cs="Times New Roman"/>
          <w:b w:val="0"/>
          <w:color w:val="000000"/>
          <w:sz w:val="28"/>
          <w:szCs w:val="28"/>
        </w:rPr>
      </w:pPr>
      <w:r w:rsidRPr="00D11225">
        <w:rPr>
          <w:rFonts w:ascii="Times New Roman" w:hAnsi="Times New Roman" w:cs="Times New Roman"/>
          <w:b w:val="0"/>
          <w:color w:val="000000"/>
          <w:sz w:val="28"/>
          <w:szCs w:val="28"/>
        </w:rPr>
        <w:t>&lt;/form&gt;</w:t>
      </w:r>
    </w:p>
    <w:p w14:paraId="30FB08CD" w14:textId="77777777" w:rsidR="002B33F8" w:rsidRPr="00D11225" w:rsidRDefault="002B33F8" w:rsidP="00796AC4">
      <w:pPr>
        <w:pStyle w:val="Heading2"/>
        <w:shd w:val="clear" w:color="auto" w:fill="FFFFFF"/>
        <w:spacing w:line="264" w:lineRule="atLeast"/>
        <w:textAlignment w:val="baseline"/>
        <w:rPr>
          <w:rFonts w:ascii="Times New Roman" w:hAnsi="Times New Roman" w:cs="Times New Roman"/>
          <w:b w:val="0"/>
          <w:color w:val="000000"/>
          <w:sz w:val="28"/>
          <w:szCs w:val="28"/>
        </w:rPr>
      </w:pPr>
    </w:p>
    <w:p w14:paraId="298D718C"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3249CFDE"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54B8407A"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3B8E7771"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6388EBD6"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16CC5D04" w14:textId="77777777" w:rsidR="00133F1B" w:rsidRPr="00D11225" w:rsidRDefault="00133F1B"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p>
    <w:p w14:paraId="391927FD" w14:textId="77777777" w:rsidR="00681692" w:rsidRPr="00D11225" w:rsidRDefault="00681692" w:rsidP="00681692">
      <w:pPr>
        <w:pStyle w:val="Heading2"/>
        <w:shd w:val="clear" w:color="auto" w:fill="FFFFFF"/>
        <w:spacing w:before="0" w:line="264" w:lineRule="atLeast"/>
        <w:textAlignment w:val="baseline"/>
        <w:rPr>
          <w:rFonts w:ascii="Times New Roman" w:hAnsi="Times New Roman" w:cs="Times New Roman"/>
          <w:color w:val="000000"/>
          <w:sz w:val="28"/>
          <w:szCs w:val="28"/>
        </w:rPr>
      </w:pPr>
      <w:r w:rsidRPr="00D11225">
        <w:rPr>
          <w:rFonts w:ascii="Times New Roman" w:hAnsi="Times New Roman" w:cs="Times New Roman"/>
          <w:color w:val="000000"/>
          <w:sz w:val="28"/>
          <w:szCs w:val="28"/>
        </w:rPr>
        <w:t>Most frequently used form attributes are:</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firstRow="1" w:lastRow="0" w:firstColumn="1" w:lastColumn="0" w:noHBand="0" w:noVBand="1"/>
      </w:tblPr>
      <w:tblGrid>
        <w:gridCol w:w="1330"/>
        <w:gridCol w:w="8435"/>
      </w:tblGrid>
      <w:tr w:rsidR="00681692" w:rsidRPr="00D11225" w14:paraId="62CE1A1D" w14:textId="77777777" w:rsidTr="00681692">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14:paraId="151FDDF8" w14:textId="77777777" w:rsidR="00681692" w:rsidRPr="00D11225" w:rsidRDefault="00681692">
            <w:pPr>
              <w:spacing w:after="18"/>
              <w:rPr>
                <w:rFonts w:ascii="Times New Roman" w:hAnsi="Times New Roman" w:cs="Times New Roman"/>
                <w:b/>
                <w:bCs/>
                <w:color w:val="000000"/>
                <w:sz w:val="28"/>
                <w:szCs w:val="28"/>
              </w:rPr>
            </w:pPr>
            <w:r w:rsidRPr="00D11225">
              <w:rPr>
                <w:rFonts w:ascii="Times New Roman" w:hAnsi="Times New Roman" w:cs="Times New Roman"/>
                <w:b/>
                <w:bCs/>
                <w:color w:val="000000"/>
                <w:sz w:val="28"/>
                <w:szCs w:val="28"/>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14:paraId="02932A65" w14:textId="77777777" w:rsidR="00681692" w:rsidRPr="00D11225" w:rsidRDefault="00681692">
            <w:pPr>
              <w:spacing w:after="18"/>
              <w:rPr>
                <w:rFonts w:ascii="Times New Roman" w:hAnsi="Times New Roman" w:cs="Times New Roman"/>
                <w:b/>
                <w:bCs/>
                <w:color w:val="000000"/>
                <w:sz w:val="28"/>
                <w:szCs w:val="28"/>
              </w:rPr>
            </w:pPr>
            <w:r w:rsidRPr="00D11225">
              <w:rPr>
                <w:rFonts w:ascii="Times New Roman" w:hAnsi="Times New Roman" w:cs="Times New Roman"/>
                <w:b/>
                <w:bCs/>
                <w:color w:val="000000"/>
                <w:sz w:val="28"/>
                <w:szCs w:val="28"/>
              </w:rPr>
              <w:t>Description</w:t>
            </w:r>
          </w:p>
        </w:tc>
      </w:tr>
      <w:tr w:rsidR="00681692" w:rsidRPr="00D11225" w14:paraId="0FB8EA03" w14:textId="77777777" w:rsidTr="00681692">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17CCB7F0" w14:textId="77777777" w:rsidR="00681692" w:rsidRPr="00A97B90" w:rsidRDefault="00EC042C">
            <w:pPr>
              <w:spacing w:after="18"/>
              <w:rPr>
                <w:rFonts w:ascii="Times New Roman" w:hAnsi="Times New Roman" w:cs="Times New Roman"/>
                <w:color w:val="484848"/>
                <w:sz w:val="28"/>
                <w:szCs w:val="28"/>
                <w:highlight w:val="green"/>
              </w:rPr>
            </w:pPr>
            <w:r w:rsidRPr="00A97B90">
              <w:rPr>
                <w:rStyle w:val="HTMLCode"/>
                <w:rFonts w:ascii="Times New Roman" w:eastAsiaTheme="minorHAnsi" w:hAnsi="Times New Roman" w:cs="Times New Roman"/>
                <w:color w:val="000000"/>
                <w:sz w:val="28"/>
                <w:szCs w:val="28"/>
                <w:highlight w:val="green"/>
                <w:bdr w:val="none" w:sz="0" w:space="0" w:color="auto" w:frame="1"/>
              </w:rPr>
              <w:t>N</w:t>
            </w:r>
            <w:r w:rsidR="00681692" w:rsidRPr="00A97B90">
              <w:rPr>
                <w:rStyle w:val="HTMLCode"/>
                <w:rFonts w:ascii="Times New Roman" w:eastAsiaTheme="minorHAnsi" w:hAnsi="Times New Roman" w:cs="Times New Roman"/>
                <w:color w:val="000000"/>
                <w:sz w:val="28"/>
                <w:szCs w:val="28"/>
                <w:highlight w:val="green"/>
                <w:bdr w:val="none" w:sz="0" w:space="0" w:color="auto" w:frame="1"/>
              </w:rPr>
              <w:t>ame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23B91DCC" w14:textId="77777777" w:rsidR="00681692" w:rsidRPr="00D11225" w:rsidRDefault="00681692">
            <w:pPr>
              <w:spacing w:after="18"/>
              <w:rPr>
                <w:rFonts w:ascii="Times New Roman" w:hAnsi="Times New Roman" w:cs="Times New Roman"/>
                <w:color w:val="484848"/>
                <w:sz w:val="28"/>
                <w:szCs w:val="28"/>
              </w:rPr>
            </w:pPr>
            <w:r w:rsidRPr="00D11225">
              <w:rPr>
                <w:rFonts w:ascii="Times New Roman" w:hAnsi="Times New Roman" w:cs="Times New Roman"/>
                <w:color w:val="484848"/>
                <w:sz w:val="28"/>
                <w:szCs w:val="28"/>
              </w:rPr>
              <w:t>The name of the form.</w:t>
            </w:r>
          </w:p>
        </w:tc>
      </w:tr>
      <w:tr w:rsidR="00681692" w:rsidRPr="00D11225" w14:paraId="0AEB1EBF" w14:textId="77777777" w:rsidTr="00681692">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43F632D5" w14:textId="77777777" w:rsidR="00681692" w:rsidRPr="00A97B90" w:rsidRDefault="00EC042C">
            <w:pPr>
              <w:spacing w:after="18"/>
              <w:rPr>
                <w:rFonts w:ascii="Times New Roman" w:hAnsi="Times New Roman" w:cs="Times New Roman"/>
                <w:color w:val="484848"/>
                <w:sz w:val="28"/>
                <w:szCs w:val="28"/>
                <w:highlight w:val="green"/>
              </w:rPr>
            </w:pPr>
            <w:r w:rsidRPr="00A97B90">
              <w:rPr>
                <w:rStyle w:val="HTMLCode"/>
                <w:rFonts w:ascii="Times New Roman" w:eastAsiaTheme="minorHAnsi" w:hAnsi="Times New Roman" w:cs="Times New Roman"/>
                <w:color w:val="000000"/>
                <w:sz w:val="28"/>
                <w:szCs w:val="28"/>
                <w:highlight w:val="green"/>
                <w:bdr w:val="none" w:sz="0" w:space="0" w:color="auto" w:frame="1"/>
              </w:rPr>
              <w:lastRenderedPageBreak/>
              <w:t>A</w:t>
            </w:r>
            <w:r w:rsidR="00681692" w:rsidRPr="00A97B90">
              <w:rPr>
                <w:rStyle w:val="HTMLCode"/>
                <w:rFonts w:ascii="Times New Roman" w:eastAsiaTheme="minorHAnsi" w:hAnsi="Times New Roman" w:cs="Times New Roman"/>
                <w:color w:val="000000"/>
                <w:sz w:val="28"/>
                <w:szCs w:val="28"/>
                <w:highlight w:val="green"/>
                <w:bdr w:val="none" w:sz="0" w:space="0" w:color="auto" w:frame="1"/>
              </w:rPr>
              <w:t>ction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5708E2A1" w14:textId="77777777" w:rsidR="00681692" w:rsidRPr="00D11225" w:rsidRDefault="00681692">
            <w:pPr>
              <w:spacing w:after="18"/>
              <w:rPr>
                <w:rFonts w:ascii="Times New Roman" w:hAnsi="Times New Roman" w:cs="Times New Roman"/>
                <w:color w:val="484848"/>
                <w:sz w:val="28"/>
                <w:szCs w:val="28"/>
              </w:rPr>
            </w:pPr>
            <w:r w:rsidRPr="00D11225">
              <w:rPr>
                <w:rFonts w:ascii="Times New Roman" w:hAnsi="Times New Roman" w:cs="Times New Roman"/>
                <w:color w:val="484848"/>
                <w:sz w:val="28"/>
                <w:szCs w:val="28"/>
              </w:rPr>
              <w:t>URL of the program that processes the information submitted via form.</w:t>
            </w:r>
          </w:p>
        </w:tc>
      </w:tr>
      <w:tr w:rsidR="00681692" w:rsidRPr="00D11225" w14:paraId="3051CD6D" w14:textId="77777777" w:rsidTr="00681692">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79073A35" w14:textId="77777777" w:rsidR="00681692" w:rsidRPr="00A97B90" w:rsidRDefault="00EC042C">
            <w:pPr>
              <w:spacing w:after="18"/>
              <w:rPr>
                <w:rFonts w:ascii="Times New Roman" w:hAnsi="Times New Roman" w:cs="Times New Roman"/>
                <w:color w:val="484848"/>
                <w:sz w:val="28"/>
                <w:szCs w:val="28"/>
                <w:highlight w:val="green"/>
              </w:rPr>
            </w:pPr>
            <w:r w:rsidRPr="00A97B90">
              <w:rPr>
                <w:rStyle w:val="HTMLCode"/>
                <w:rFonts w:ascii="Times New Roman" w:eastAsiaTheme="minorHAnsi" w:hAnsi="Times New Roman" w:cs="Times New Roman"/>
                <w:color w:val="000000"/>
                <w:sz w:val="28"/>
                <w:szCs w:val="28"/>
                <w:highlight w:val="green"/>
                <w:bdr w:val="none" w:sz="0" w:space="0" w:color="auto" w:frame="1"/>
              </w:rPr>
              <w:t>M</w:t>
            </w:r>
            <w:r w:rsidR="00681692" w:rsidRPr="00A97B90">
              <w:rPr>
                <w:rStyle w:val="HTMLCode"/>
                <w:rFonts w:ascii="Times New Roman" w:eastAsiaTheme="minorHAnsi" w:hAnsi="Times New Roman" w:cs="Times New Roman"/>
                <w:color w:val="000000"/>
                <w:sz w:val="28"/>
                <w:szCs w:val="28"/>
                <w:highlight w:val="green"/>
                <w:bdr w:val="none" w:sz="0" w:space="0" w:color="auto" w:frame="1"/>
              </w:rPr>
              <w:t>ethod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255105A2" w14:textId="77777777" w:rsidR="00681692" w:rsidRPr="00D11225" w:rsidRDefault="00681692">
            <w:pPr>
              <w:spacing w:after="18"/>
              <w:rPr>
                <w:rFonts w:ascii="Times New Roman" w:hAnsi="Times New Roman" w:cs="Times New Roman"/>
                <w:color w:val="484848"/>
                <w:sz w:val="28"/>
                <w:szCs w:val="28"/>
              </w:rPr>
            </w:pPr>
            <w:r w:rsidRPr="00D11225">
              <w:rPr>
                <w:rFonts w:ascii="Times New Roman" w:hAnsi="Times New Roman" w:cs="Times New Roman"/>
                <w:color w:val="484848"/>
                <w:sz w:val="28"/>
                <w:szCs w:val="28"/>
              </w:rPr>
              <w:t>The HTTP method that the browser uses to submit the form. Possible values are</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get</w:t>
            </w:r>
            <w:r w:rsidRPr="00D11225">
              <w:rPr>
                <w:rStyle w:val="apple-converted-space"/>
                <w:rFonts w:ascii="Times New Roman" w:hAnsi="Times New Roman" w:cs="Times New Roman"/>
                <w:color w:val="484848"/>
                <w:sz w:val="28"/>
                <w:szCs w:val="28"/>
              </w:rPr>
              <w:t> </w:t>
            </w:r>
            <w:r w:rsidRPr="00D11225">
              <w:rPr>
                <w:rFonts w:ascii="Times New Roman" w:hAnsi="Times New Roman" w:cs="Times New Roman"/>
                <w:color w:val="484848"/>
                <w:sz w:val="28"/>
                <w:szCs w:val="28"/>
              </w:rPr>
              <w:t>and</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post</w:t>
            </w:r>
            <w:r w:rsidRPr="00D11225">
              <w:rPr>
                <w:rFonts w:ascii="Times New Roman" w:hAnsi="Times New Roman" w:cs="Times New Roman"/>
                <w:color w:val="484848"/>
                <w:sz w:val="28"/>
                <w:szCs w:val="28"/>
              </w:rPr>
              <w:t>.</w:t>
            </w:r>
          </w:p>
        </w:tc>
      </w:tr>
      <w:tr w:rsidR="00681692" w:rsidRPr="00D11225" w14:paraId="113499EC" w14:textId="77777777" w:rsidTr="00681692">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4D42A391" w14:textId="77777777" w:rsidR="00681692" w:rsidRPr="00A97B90" w:rsidRDefault="00EC042C">
            <w:pPr>
              <w:spacing w:after="18"/>
              <w:rPr>
                <w:rFonts w:ascii="Times New Roman" w:hAnsi="Times New Roman" w:cs="Times New Roman"/>
                <w:color w:val="484848"/>
                <w:sz w:val="28"/>
                <w:szCs w:val="28"/>
                <w:highlight w:val="green"/>
              </w:rPr>
            </w:pPr>
            <w:r w:rsidRPr="00A97B90">
              <w:rPr>
                <w:rStyle w:val="HTMLCode"/>
                <w:rFonts w:ascii="Times New Roman" w:eastAsiaTheme="minorHAnsi" w:hAnsi="Times New Roman" w:cs="Times New Roman"/>
                <w:color w:val="000000"/>
                <w:sz w:val="28"/>
                <w:szCs w:val="28"/>
                <w:highlight w:val="green"/>
                <w:bdr w:val="none" w:sz="0" w:space="0" w:color="auto" w:frame="1"/>
              </w:rPr>
              <w:t>T</w:t>
            </w:r>
            <w:r w:rsidR="00681692" w:rsidRPr="00A97B90">
              <w:rPr>
                <w:rStyle w:val="HTMLCode"/>
                <w:rFonts w:ascii="Times New Roman" w:eastAsiaTheme="minorHAnsi" w:hAnsi="Times New Roman" w:cs="Times New Roman"/>
                <w:color w:val="000000"/>
                <w:sz w:val="28"/>
                <w:szCs w:val="28"/>
                <w:highlight w:val="green"/>
                <w:bdr w:val="none" w:sz="0" w:space="0" w:color="auto" w:frame="1"/>
              </w:rPr>
              <w:t>arget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14:paraId="1089CAC5" w14:textId="77777777" w:rsidR="00681692" w:rsidRPr="00D11225" w:rsidRDefault="00681692">
            <w:pPr>
              <w:spacing w:after="18"/>
              <w:rPr>
                <w:rFonts w:ascii="Times New Roman" w:hAnsi="Times New Roman" w:cs="Times New Roman"/>
                <w:color w:val="484848"/>
                <w:sz w:val="28"/>
                <w:szCs w:val="28"/>
              </w:rPr>
            </w:pPr>
            <w:r w:rsidRPr="00D11225">
              <w:rPr>
                <w:rFonts w:ascii="Times New Roman" w:hAnsi="Times New Roman" w:cs="Times New Roman"/>
                <w:color w:val="484848"/>
                <w:sz w:val="28"/>
                <w:szCs w:val="28"/>
              </w:rPr>
              <w:t>A name or keyword indicating the target page where the result of the script will be displayed. The reserved keywords are</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_blank</w:t>
            </w:r>
            <w:r w:rsidRPr="00D11225">
              <w:rPr>
                <w:rFonts w:ascii="Times New Roman" w:hAnsi="Times New Roman" w:cs="Times New Roman"/>
                <w:color w:val="484848"/>
                <w:sz w:val="28"/>
                <w:szCs w:val="28"/>
              </w:rPr>
              <w:t>,</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_self</w:t>
            </w:r>
            <w:r w:rsidRPr="00D11225">
              <w:rPr>
                <w:rFonts w:ascii="Times New Roman" w:hAnsi="Times New Roman" w:cs="Times New Roman"/>
                <w:color w:val="484848"/>
                <w:sz w:val="28"/>
                <w:szCs w:val="28"/>
              </w:rPr>
              <w:t>,</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_parent</w:t>
            </w:r>
            <w:r w:rsidRPr="00D11225">
              <w:rPr>
                <w:rStyle w:val="apple-converted-space"/>
                <w:rFonts w:ascii="Times New Roman" w:hAnsi="Times New Roman" w:cs="Times New Roman"/>
                <w:color w:val="484848"/>
                <w:sz w:val="28"/>
                <w:szCs w:val="28"/>
              </w:rPr>
              <w:t> </w:t>
            </w:r>
            <w:r w:rsidRPr="00D11225">
              <w:rPr>
                <w:rFonts w:ascii="Times New Roman" w:hAnsi="Times New Roman" w:cs="Times New Roman"/>
                <w:color w:val="484848"/>
                <w:sz w:val="28"/>
                <w:szCs w:val="28"/>
              </w:rPr>
              <w:t>and</w:t>
            </w:r>
            <w:r w:rsidRPr="00D11225">
              <w:rPr>
                <w:rStyle w:val="apple-converted-space"/>
                <w:rFonts w:ascii="Times New Roman" w:hAnsi="Times New Roman" w:cs="Times New Roman"/>
                <w:color w:val="484848"/>
                <w:sz w:val="28"/>
                <w:szCs w:val="28"/>
              </w:rPr>
              <w:t> </w:t>
            </w:r>
            <w:r w:rsidRPr="00D11225">
              <w:rPr>
                <w:rStyle w:val="HTMLCode"/>
                <w:rFonts w:ascii="Times New Roman" w:eastAsiaTheme="minorHAnsi" w:hAnsi="Times New Roman" w:cs="Times New Roman"/>
                <w:color w:val="D81B60"/>
                <w:sz w:val="28"/>
                <w:szCs w:val="28"/>
                <w:bdr w:val="none" w:sz="0" w:space="0" w:color="auto" w:frame="1"/>
                <w:shd w:val="clear" w:color="auto" w:fill="F9F2F4"/>
              </w:rPr>
              <w:t>_top</w:t>
            </w:r>
            <w:r w:rsidRPr="00D11225">
              <w:rPr>
                <w:rFonts w:ascii="Times New Roman" w:hAnsi="Times New Roman" w:cs="Times New Roman"/>
                <w:color w:val="484848"/>
                <w:sz w:val="28"/>
                <w:szCs w:val="28"/>
              </w:rPr>
              <w:t>.</w:t>
            </w:r>
          </w:p>
        </w:tc>
      </w:tr>
    </w:tbl>
    <w:p w14:paraId="2A01A89C" w14:textId="77777777" w:rsidR="00796AC4" w:rsidRPr="00D11225" w:rsidRDefault="00796AC4" w:rsidP="0067430E">
      <w:pPr>
        <w:pStyle w:val="Heading2"/>
        <w:shd w:val="clear" w:color="auto" w:fill="FFFFFF"/>
        <w:spacing w:before="0"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HTML5 introduces several new input types for forms.</w:t>
      </w:r>
    </w:p>
    <w:p w14:paraId="1CAE3327" w14:textId="77777777" w:rsidR="0067430E" w:rsidRPr="00D11225" w:rsidRDefault="0067430E" w:rsidP="0067430E">
      <w:pPr>
        <w:pStyle w:val="Heading2"/>
        <w:shd w:val="clear" w:color="auto" w:fill="FFFFFF"/>
        <w:spacing w:before="0"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New Input Types in HTML5</w:t>
      </w:r>
    </w:p>
    <w:p w14:paraId="61ED27C6" w14:textId="77777777" w:rsidR="00A05623" w:rsidRPr="00D11225" w:rsidRDefault="0067430E" w:rsidP="00A05623">
      <w:pPr>
        <w:pStyle w:val="NormalWeb"/>
        <w:shd w:val="clear" w:color="auto" w:fill="FFFFFF"/>
        <w:spacing w:before="0" w:beforeAutospacing="0" w:after="0" w:afterAutospacing="0"/>
        <w:ind w:firstLine="720"/>
        <w:textAlignment w:val="baseline"/>
        <w:rPr>
          <w:color w:val="3C3C3C"/>
          <w:sz w:val="28"/>
          <w:szCs w:val="28"/>
        </w:rPr>
      </w:pPr>
      <w:r w:rsidRPr="00D11225">
        <w:rPr>
          <w:color w:val="3C3C3C"/>
          <w:sz w:val="28"/>
          <w:szCs w:val="28"/>
        </w:rPr>
        <w:t xml:space="preserve">HTML5 introduces </w:t>
      </w:r>
      <w:r w:rsidRPr="00A97B90">
        <w:rPr>
          <w:color w:val="3C3C3C"/>
          <w:sz w:val="28"/>
          <w:szCs w:val="28"/>
          <w:highlight w:val="green"/>
        </w:rPr>
        <w:t>several new</w:t>
      </w:r>
      <w:r w:rsidRPr="00A97B90">
        <w:rPr>
          <w:rStyle w:val="apple-converted-space"/>
          <w:color w:val="3C3C3C"/>
          <w:sz w:val="28"/>
          <w:szCs w:val="28"/>
          <w:highlight w:val="green"/>
        </w:rPr>
        <w:t> </w:t>
      </w:r>
      <w:hyperlink r:id="rId13" w:history="1">
        <w:r w:rsidRPr="00A97B90">
          <w:rPr>
            <w:rStyle w:val="Hyperlink"/>
            <w:color w:val="4D85A4"/>
            <w:sz w:val="28"/>
            <w:szCs w:val="28"/>
            <w:highlight w:val="green"/>
            <w:bdr w:val="none" w:sz="0" w:space="0" w:color="auto" w:frame="1"/>
            <w:shd w:val="clear" w:color="auto" w:fill="FFFFFF"/>
          </w:rPr>
          <w:t>&lt;input&gt;</w:t>
        </w:r>
      </w:hyperlink>
      <w:r w:rsidRPr="00A97B90">
        <w:rPr>
          <w:rStyle w:val="apple-converted-space"/>
          <w:color w:val="3C3C3C"/>
          <w:sz w:val="28"/>
          <w:szCs w:val="28"/>
          <w:highlight w:val="green"/>
        </w:rPr>
        <w:t> </w:t>
      </w:r>
      <w:r w:rsidRPr="00A97B90">
        <w:rPr>
          <w:color w:val="3C3C3C"/>
          <w:sz w:val="28"/>
          <w:szCs w:val="28"/>
          <w:highlight w:val="green"/>
        </w:rPr>
        <w:t>type</w:t>
      </w:r>
      <w:r w:rsidRPr="00D11225">
        <w:rPr>
          <w:color w:val="3C3C3C"/>
          <w:sz w:val="28"/>
          <w:szCs w:val="28"/>
        </w:rPr>
        <w:t xml:space="preserve">s like </w:t>
      </w:r>
      <w:r w:rsidRPr="00A97B90">
        <w:rPr>
          <w:color w:val="3C3C3C"/>
          <w:sz w:val="28"/>
          <w:szCs w:val="28"/>
          <w:highlight w:val="green"/>
        </w:rPr>
        <w:t>email, date, time, color, range</w:t>
      </w:r>
      <w:r w:rsidRPr="00D11225">
        <w:rPr>
          <w:color w:val="3C3C3C"/>
          <w:sz w:val="28"/>
          <w:szCs w:val="28"/>
        </w:rPr>
        <w:t xml:space="preserve">, etc. </w:t>
      </w:r>
      <w:r w:rsidRPr="00A97B90">
        <w:rPr>
          <w:color w:val="3C3C3C"/>
          <w:sz w:val="28"/>
          <w:szCs w:val="28"/>
          <w:highlight w:val="yellow"/>
        </w:rPr>
        <w:t>to improve the user experience</w:t>
      </w:r>
      <w:r w:rsidRPr="00D11225">
        <w:rPr>
          <w:color w:val="3C3C3C"/>
          <w:sz w:val="28"/>
          <w:szCs w:val="28"/>
        </w:rPr>
        <w:t xml:space="preserve"> and to make the </w:t>
      </w:r>
      <w:r w:rsidRPr="00A97B90">
        <w:rPr>
          <w:color w:val="3C3C3C"/>
          <w:sz w:val="28"/>
          <w:szCs w:val="28"/>
          <w:highlight w:val="yellow"/>
        </w:rPr>
        <w:t>forms more interactive.</w:t>
      </w:r>
      <w:r w:rsidRPr="00D11225">
        <w:rPr>
          <w:color w:val="3C3C3C"/>
          <w:sz w:val="28"/>
          <w:szCs w:val="28"/>
        </w:rPr>
        <w:t xml:space="preserve"> </w:t>
      </w:r>
    </w:p>
    <w:p w14:paraId="621BB124" w14:textId="77777777" w:rsidR="0067430E" w:rsidRPr="00D11225" w:rsidRDefault="0067430E" w:rsidP="00A05623">
      <w:pPr>
        <w:pStyle w:val="NormalWeb"/>
        <w:shd w:val="clear" w:color="auto" w:fill="FFFFFF"/>
        <w:spacing w:before="0" w:beforeAutospacing="0" w:after="0" w:afterAutospacing="0"/>
        <w:ind w:firstLine="720"/>
        <w:textAlignment w:val="baseline"/>
        <w:rPr>
          <w:color w:val="3C3C3C"/>
          <w:sz w:val="28"/>
          <w:szCs w:val="28"/>
        </w:rPr>
      </w:pPr>
      <w:r w:rsidRPr="00D11225">
        <w:rPr>
          <w:color w:val="3C3C3C"/>
          <w:sz w:val="28"/>
          <w:szCs w:val="28"/>
        </w:rPr>
        <w:t>However, if a browser failed to recognize these new input types, it will treat them like a normal text box.</w:t>
      </w:r>
    </w:p>
    <w:p w14:paraId="5B67A697" w14:textId="77777777" w:rsidR="00A05623" w:rsidRPr="00D11225" w:rsidRDefault="00A05623" w:rsidP="00A05623">
      <w:pPr>
        <w:pStyle w:val="NormalWeb"/>
        <w:shd w:val="clear" w:color="auto" w:fill="FFFFFF"/>
        <w:spacing w:before="0" w:beforeAutospacing="0" w:after="0" w:afterAutospacing="0"/>
        <w:textAlignment w:val="baseline"/>
        <w:rPr>
          <w:b/>
          <w:color w:val="3C3C3C"/>
          <w:sz w:val="28"/>
          <w:szCs w:val="28"/>
        </w:rPr>
      </w:pPr>
      <w:r w:rsidRPr="00D11225">
        <w:rPr>
          <w:b/>
          <w:color w:val="3C3C3C"/>
          <w:sz w:val="28"/>
          <w:szCs w:val="28"/>
        </w:rPr>
        <w:t>They are:</w:t>
      </w:r>
    </w:p>
    <w:p w14:paraId="326EDA01"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4" w:anchor="color-input" w:history="1">
        <w:r w:rsidR="0067430E" w:rsidRPr="00D11225">
          <w:rPr>
            <w:rStyle w:val="Hyperlink"/>
            <w:rFonts w:ascii="Times New Roman" w:hAnsi="Times New Roman" w:cs="Times New Roman"/>
            <w:color w:val="auto"/>
            <w:sz w:val="28"/>
            <w:szCs w:val="28"/>
            <w:u w:val="none"/>
            <w:bdr w:val="none" w:sz="0" w:space="0" w:color="auto" w:frame="1"/>
          </w:rPr>
          <w:t>color</w:t>
        </w:r>
      </w:hyperlink>
    </w:p>
    <w:p w14:paraId="61AE2876"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5" w:anchor="date-input" w:history="1">
        <w:r w:rsidR="0067430E" w:rsidRPr="00D11225">
          <w:rPr>
            <w:rStyle w:val="Hyperlink"/>
            <w:rFonts w:ascii="Times New Roman" w:hAnsi="Times New Roman" w:cs="Times New Roman"/>
            <w:color w:val="auto"/>
            <w:sz w:val="28"/>
            <w:szCs w:val="28"/>
            <w:u w:val="none"/>
            <w:bdr w:val="none" w:sz="0" w:space="0" w:color="auto" w:frame="1"/>
          </w:rPr>
          <w:t>date</w:t>
        </w:r>
      </w:hyperlink>
    </w:p>
    <w:p w14:paraId="7153175F"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6" w:anchor="datetime-input" w:history="1">
        <w:r w:rsidR="0067430E" w:rsidRPr="00D11225">
          <w:rPr>
            <w:rStyle w:val="Hyperlink"/>
            <w:rFonts w:ascii="Times New Roman" w:hAnsi="Times New Roman" w:cs="Times New Roman"/>
            <w:color w:val="auto"/>
            <w:sz w:val="28"/>
            <w:szCs w:val="28"/>
            <w:u w:val="none"/>
            <w:bdr w:val="none" w:sz="0" w:space="0" w:color="auto" w:frame="1"/>
          </w:rPr>
          <w:t>datetime</w:t>
        </w:r>
      </w:hyperlink>
    </w:p>
    <w:p w14:paraId="1BB495EB"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7" w:anchor="datetime-local-input" w:history="1">
        <w:r w:rsidR="0067430E" w:rsidRPr="00D11225">
          <w:rPr>
            <w:rStyle w:val="Hyperlink"/>
            <w:rFonts w:ascii="Times New Roman" w:hAnsi="Times New Roman" w:cs="Times New Roman"/>
            <w:color w:val="auto"/>
            <w:sz w:val="28"/>
            <w:szCs w:val="28"/>
            <w:u w:val="none"/>
            <w:bdr w:val="none" w:sz="0" w:space="0" w:color="auto" w:frame="1"/>
          </w:rPr>
          <w:t>datetime-local</w:t>
        </w:r>
      </w:hyperlink>
    </w:p>
    <w:p w14:paraId="79E81C54"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8" w:anchor="email-input" w:history="1">
        <w:r w:rsidR="0067430E" w:rsidRPr="00D11225">
          <w:rPr>
            <w:rStyle w:val="Hyperlink"/>
            <w:rFonts w:ascii="Times New Roman" w:hAnsi="Times New Roman" w:cs="Times New Roman"/>
            <w:color w:val="auto"/>
            <w:sz w:val="28"/>
            <w:szCs w:val="28"/>
            <w:u w:val="none"/>
            <w:bdr w:val="none" w:sz="0" w:space="0" w:color="auto" w:frame="1"/>
          </w:rPr>
          <w:t>email</w:t>
        </w:r>
      </w:hyperlink>
    </w:p>
    <w:p w14:paraId="5893B90D"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19" w:anchor="month-input" w:history="1">
        <w:r w:rsidR="0067430E" w:rsidRPr="00D11225">
          <w:rPr>
            <w:rStyle w:val="Hyperlink"/>
            <w:rFonts w:ascii="Times New Roman" w:hAnsi="Times New Roman" w:cs="Times New Roman"/>
            <w:color w:val="auto"/>
            <w:sz w:val="28"/>
            <w:szCs w:val="28"/>
            <w:u w:val="none"/>
            <w:bdr w:val="none" w:sz="0" w:space="0" w:color="auto" w:frame="1"/>
          </w:rPr>
          <w:t>month</w:t>
        </w:r>
      </w:hyperlink>
    </w:p>
    <w:p w14:paraId="362F0F59"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0" w:anchor="number-input" w:history="1">
        <w:r w:rsidR="0067430E" w:rsidRPr="00D11225">
          <w:rPr>
            <w:rStyle w:val="Hyperlink"/>
            <w:rFonts w:ascii="Times New Roman" w:hAnsi="Times New Roman" w:cs="Times New Roman"/>
            <w:color w:val="auto"/>
            <w:sz w:val="28"/>
            <w:szCs w:val="28"/>
            <w:u w:val="none"/>
            <w:bdr w:val="none" w:sz="0" w:space="0" w:color="auto" w:frame="1"/>
          </w:rPr>
          <w:t>number</w:t>
        </w:r>
      </w:hyperlink>
    </w:p>
    <w:p w14:paraId="466CAB30"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1" w:anchor="range-input" w:history="1">
        <w:r w:rsidR="0067430E" w:rsidRPr="00D11225">
          <w:rPr>
            <w:rStyle w:val="Hyperlink"/>
            <w:rFonts w:ascii="Times New Roman" w:hAnsi="Times New Roman" w:cs="Times New Roman"/>
            <w:color w:val="auto"/>
            <w:sz w:val="28"/>
            <w:szCs w:val="28"/>
            <w:u w:val="none"/>
            <w:bdr w:val="none" w:sz="0" w:space="0" w:color="auto" w:frame="1"/>
          </w:rPr>
          <w:t>range</w:t>
        </w:r>
      </w:hyperlink>
    </w:p>
    <w:p w14:paraId="51F032D1"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2" w:anchor="search-input" w:history="1">
        <w:r w:rsidR="0067430E" w:rsidRPr="00D11225">
          <w:rPr>
            <w:rStyle w:val="Hyperlink"/>
            <w:rFonts w:ascii="Times New Roman" w:hAnsi="Times New Roman" w:cs="Times New Roman"/>
            <w:color w:val="auto"/>
            <w:sz w:val="28"/>
            <w:szCs w:val="28"/>
            <w:u w:val="none"/>
            <w:bdr w:val="none" w:sz="0" w:space="0" w:color="auto" w:frame="1"/>
          </w:rPr>
          <w:t>search</w:t>
        </w:r>
      </w:hyperlink>
    </w:p>
    <w:p w14:paraId="06DA68BA"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3" w:anchor="tel-input" w:history="1">
        <w:r w:rsidR="0067430E" w:rsidRPr="00D11225">
          <w:rPr>
            <w:rStyle w:val="Hyperlink"/>
            <w:rFonts w:ascii="Times New Roman" w:hAnsi="Times New Roman" w:cs="Times New Roman"/>
            <w:color w:val="auto"/>
            <w:sz w:val="28"/>
            <w:szCs w:val="28"/>
            <w:u w:val="none"/>
            <w:bdr w:val="none" w:sz="0" w:space="0" w:color="auto" w:frame="1"/>
          </w:rPr>
          <w:t>tel</w:t>
        </w:r>
      </w:hyperlink>
    </w:p>
    <w:p w14:paraId="03F05129"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4" w:anchor="time-input" w:history="1">
        <w:r w:rsidR="0067430E" w:rsidRPr="00D11225">
          <w:rPr>
            <w:rStyle w:val="Hyperlink"/>
            <w:rFonts w:ascii="Times New Roman" w:hAnsi="Times New Roman" w:cs="Times New Roman"/>
            <w:color w:val="auto"/>
            <w:sz w:val="28"/>
            <w:szCs w:val="28"/>
            <w:u w:val="none"/>
            <w:bdr w:val="none" w:sz="0" w:space="0" w:color="auto" w:frame="1"/>
          </w:rPr>
          <w:t>time</w:t>
        </w:r>
      </w:hyperlink>
    </w:p>
    <w:p w14:paraId="35663E1A" w14:textId="77777777" w:rsidR="0067430E" w:rsidRPr="00D11225" w:rsidRDefault="005B6917" w:rsidP="00A05623">
      <w:pPr>
        <w:pStyle w:val="ListParagraph"/>
        <w:numPr>
          <w:ilvl w:val="0"/>
          <w:numId w:val="20"/>
        </w:numPr>
        <w:shd w:val="clear" w:color="auto" w:fill="FFFFFF"/>
        <w:spacing w:after="0" w:line="240" w:lineRule="auto"/>
        <w:textAlignment w:val="baseline"/>
        <w:rPr>
          <w:rFonts w:ascii="Times New Roman" w:hAnsi="Times New Roman" w:cs="Times New Roman"/>
          <w:sz w:val="28"/>
          <w:szCs w:val="28"/>
        </w:rPr>
      </w:pPr>
      <w:hyperlink r:id="rId25" w:anchor="url-input" w:history="1">
        <w:r w:rsidR="0067430E" w:rsidRPr="00D11225">
          <w:rPr>
            <w:rStyle w:val="Hyperlink"/>
            <w:rFonts w:ascii="Times New Roman" w:hAnsi="Times New Roman" w:cs="Times New Roman"/>
            <w:color w:val="auto"/>
            <w:sz w:val="28"/>
            <w:szCs w:val="28"/>
            <w:u w:val="none"/>
            <w:bdr w:val="none" w:sz="0" w:space="0" w:color="auto" w:frame="1"/>
          </w:rPr>
          <w:t>url</w:t>
        </w:r>
      </w:hyperlink>
    </w:p>
    <w:p w14:paraId="2E694BBB" w14:textId="77777777" w:rsidR="0067430E" w:rsidRPr="00D11225" w:rsidRDefault="0067430E" w:rsidP="00AE7765">
      <w:pPr>
        <w:shd w:val="clear" w:color="auto" w:fill="FFFFFF"/>
        <w:spacing w:after="0" w:line="240" w:lineRule="auto"/>
        <w:textAlignment w:val="baseline"/>
        <w:rPr>
          <w:rFonts w:ascii="Times New Roman" w:hAnsi="Times New Roman" w:cs="Times New Roman"/>
          <w:sz w:val="28"/>
          <w:szCs w:val="28"/>
        </w:rPr>
      </w:pPr>
    </w:p>
    <w:p w14:paraId="188B0812" w14:textId="77777777" w:rsidR="0067430E" w:rsidRPr="00D11225" w:rsidRDefault="0067430E" w:rsidP="0067430E">
      <w:pPr>
        <w:pStyle w:val="Heading2"/>
        <w:shd w:val="clear" w:color="auto" w:fill="FFFFFF"/>
        <w:spacing w:before="0"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Input Type Color</w:t>
      </w:r>
    </w:p>
    <w:p w14:paraId="28C16ACA" w14:textId="77777777" w:rsidR="0067430E" w:rsidRPr="00D11225" w:rsidRDefault="0067430E" w:rsidP="0067430E">
      <w:pPr>
        <w:pStyle w:val="NormalWeb"/>
        <w:shd w:val="clear" w:color="auto" w:fill="FFFFFF"/>
        <w:spacing w:before="0" w:beforeAutospacing="0" w:after="0" w:afterAutospacing="0"/>
        <w:textAlignment w:val="baseline"/>
        <w:rPr>
          <w:color w:val="3C3C3C"/>
          <w:sz w:val="28"/>
          <w:szCs w:val="28"/>
        </w:rPr>
      </w:pPr>
      <w:r w:rsidRPr="00D11225">
        <w:rPr>
          <w:color w:val="3C3C3C"/>
          <w:sz w:val="28"/>
          <w:szCs w:val="28"/>
        </w:rPr>
        <w:t>The</w:t>
      </w:r>
      <w:r w:rsidRPr="00D11225">
        <w:rPr>
          <w:rStyle w:val="apple-converted-space"/>
          <w:color w:val="3C3C3C"/>
          <w:sz w:val="28"/>
          <w:szCs w:val="28"/>
        </w:rPr>
        <w:t> </w:t>
      </w:r>
      <w:r w:rsidRPr="00D11225">
        <w:rPr>
          <w:rStyle w:val="HTMLCode"/>
          <w:rFonts w:ascii="Times New Roman" w:hAnsi="Times New Roman" w:cs="Times New Roman"/>
          <w:sz w:val="28"/>
          <w:szCs w:val="28"/>
          <w:bdr w:val="none" w:sz="0" w:space="0" w:color="auto" w:frame="1"/>
          <w:shd w:val="clear" w:color="auto" w:fill="F9F2F4"/>
        </w:rPr>
        <w:t>color</w:t>
      </w:r>
      <w:r w:rsidRPr="00D11225">
        <w:rPr>
          <w:color w:val="3C3C3C"/>
          <w:sz w:val="28"/>
          <w:szCs w:val="28"/>
        </w:rPr>
        <w:t> input type allows the user to select a color from a drop-down color picker and returns the hex value for that color.</w:t>
      </w:r>
    </w:p>
    <w:p w14:paraId="1F2A8F77" w14:textId="77777777" w:rsidR="0082263E" w:rsidRPr="00D11225" w:rsidRDefault="0082263E" w:rsidP="0067430E">
      <w:pPr>
        <w:pStyle w:val="NormalWeb"/>
        <w:shd w:val="clear" w:color="auto" w:fill="FFFFFF"/>
        <w:spacing w:before="0" w:beforeAutospacing="0" w:after="0" w:afterAutospacing="0"/>
        <w:textAlignment w:val="baseline"/>
        <w:rPr>
          <w:b/>
          <w:color w:val="3C3C3C"/>
          <w:sz w:val="28"/>
          <w:szCs w:val="28"/>
          <w:u w:val="single"/>
        </w:rPr>
      </w:pPr>
      <w:r w:rsidRPr="00D11225">
        <w:rPr>
          <w:b/>
          <w:color w:val="3C3C3C"/>
          <w:sz w:val="28"/>
          <w:szCs w:val="28"/>
          <w:u w:val="single"/>
        </w:rPr>
        <w:t>Example:</w:t>
      </w:r>
    </w:p>
    <w:p w14:paraId="3ECE9808" w14:textId="77777777" w:rsidR="004C373D" w:rsidRPr="00D11225" w:rsidRDefault="0082263E" w:rsidP="002973CE">
      <w:pPr>
        <w:pStyle w:val="NormalWeb"/>
        <w:shd w:val="clear" w:color="auto" w:fill="FFFFFF"/>
        <w:spacing w:before="0" w:beforeAutospacing="0" w:after="0" w:afterAutospacing="0"/>
        <w:textAlignment w:val="baseline"/>
        <w:rPr>
          <w:color w:val="3C3C3C"/>
          <w:sz w:val="28"/>
          <w:szCs w:val="28"/>
        </w:rPr>
      </w:pPr>
      <w:r w:rsidRPr="00D11225">
        <w:rPr>
          <w:color w:val="0000CD"/>
          <w:sz w:val="28"/>
          <w:szCs w:val="28"/>
        </w:rPr>
        <w:t>&lt;</w:t>
      </w:r>
      <w:r w:rsidRPr="00D11225">
        <w:rPr>
          <w:color w:val="A52A2A"/>
          <w:sz w:val="28"/>
          <w:szCs w:val="28"/>
        </w:rPr>
        <w:t>form</w:t>
      </w:r>
      <w:r w:rsidRPr="00D11225">
        <w:rPr>
          <w:color w:val="0000CD"/>
          <w:sz w:val="28"/>
          <w:szCs w:val="28"/>
        </w:rPr>
        <w:t>&gt;</w:t>
      </w:r>
      <w:r w:rsidRPr="00D11225">
        <w:rPr>
          <w:color w:val="000000"/>
          <w:sz w:val="28"/>
          <w:szCs w:val="28"/>
        </w:rPr>
        <w:br/>
      </w:r>
      <w:r w:rsidRPr="00D11225">
        <w:rPr>
          <w:color w:val="000000"/>
          <w:sz w:val="28"/>
          <w:szCs w:val="28"/>
          <w:shd w:val="clear" w:color="auto" w:fill="FFFFFF"/>
        </w:rPr>
        <w:t>  Select your favorite color:</w:t>
      </w:r>
      <w:r w:rsidRPr="00D11225">
        <w:rPr>
          <w:color w:val="000000"/>
          <w:sz w:val="28"/>
          <w:szCs w:val="28"/>
        </w:rPr>
        <w:br/>
      </w:r>
      <w:r w:rsidRPr="00D11225">
        <w:rPr>
          <w:color w:val="000000"/>
          <w:sz w:val="28"/>
          <w:szCs w:val="28"/>
          <w:shd w:val="clear" w:color="auto" w:fill="FFFFFF"/>
        </w:rPr>
        <w:t> </w:t>
      </w:r>
      <w:r w:rsidRPr="00D11225">
        <w:rPr>
          <w:rStyle w:val="apple-converted-space"/>
          <w:color w:val="000000"/>
          <w:sz w:val="28"/>
          <w:szCs w:val="28"/>
          <w:shd w:val="clear" w:color="auto" w:fill="FFFFFF"/>
        </w:rPr>
        <w:t> </w:t>
      </w:r>
      <w:r w:rsidRPr="00D11225">
        <w:rPr>
          <w:color w:val="0000CD"/>
          <w:sz w:val="28"/>
          <w:szCs w:val="28"/>
        </w:rPr>
        <w:t>&lt;</w:t>
      </w:r>
      <w:r w:rsidRPr="00D11225">
        <w:rPr>
          <w:color w:val="A52A2A"/>
          <w:sz w:val="28"/>
          <w:szCs w:val="28"/>
        </w:rPr>
        <w:t>input</w:t>
      </w:r>
      <w:r w:rsidRPr="00D11225">
        <w:rPr>
          <w:rStyle w:val="apple-converted-space"/>
          <w:color w:val="FF0000"/>
          <w:sz w:val="28"/>
          <w:szCs w:val="28"/>
        </w:rPr>
        <w:t> </w:t>
      </w:r>
      <w:r w:rsidRPr="00D11225">
        <w:rPr>
          <w:color w:val="FF0000"/>
          <w:sz w:val="28"/>
          <w:szCs w:val="28"/>
        </w:rPr>
        <w:t>type</w:t>
      </w:r>
      <w:r w:rsidRPr="00D11225">
        <w:rPr>
          <w:color w:val="0000CD"/>
          <w:sz w:val="28"/>
          <w:szCs w:val="28"/>
        </w:rPr>
        <w:t>="color"</w:t>
      </w:r>
      <w:r w:rsidRPr="00D11225">
        <w:rPr>
          <w:rStyle w:val="apple-converted-space"/>
          <w:color w:val="FF0000"/>
          <w:sz w:val="28"/>
          <w:szCs w:val="28"/>
        </w:rPr>
        <w:t> </w:t>
      </w:r>
      <w:r w:rsidRPr="00D11225">
        <w:rPr>
          <w:color w:val="FF0000"/>
          <w:sz w:val="28"/>
          <w:szCs w:val="28"/>
        </w:rPr>
        <w:t>name</w:t>
      </w:r>
      <w:r w:rsidRPr="00D11225">
        <w:rPr>
          <w:color w:val="0000CD"/>
          <w:sz w:val="28"/>
          <w:szCs w:val="28"/>
        </w:rPr>
        <w:t>="favcolor"&gt;</w:t>
      </w:r>
      <w:r w:rsidRPr="00D11225">
        <w:rPr>
          <w:color w:val="000000"/>
          <w:sz w:val="28"/>
          <w:szCs w:val="28"/>
        </w:rPr>
        <w:br/>
      </w:r>
      <w:r w:rsidRPr="00D11225">
        <w:rPr>
          <w:color w:val="0000CD"/>
          <w:sz w:val="28"/>
          <w:szCs w:val="28"/>
        </w:rPr>
        <w:t>&lt;</w:t>
      </w:r>
      <w:r w:rsidRPr="00D11225">
        <w:rPr>
          <w:color w:val="A52A2A"/>
          <w:sz w:val="28"/>
          <w:szCs w:val="28"/>
        </w:rPr>
        <w:t>/form</w:t>
      </w:r>
      <w:r w:rsidRPr="00D11225">
        <w:rPr>
          <w:color w:val="0000CD"/>
          <w:sz w:val="28"/>
          <w:szCs w:val="28"/>
        </w:rPr>
        <w:t>&gt;</w:t>
      </w:r>
    </w:p>
    <w:p w14:paraId="16AB2F8B" w14:textId="77777777" w:rsidR="0082263E" w:rsidRPr="00D11225" w:rsidRDefault="0082263E" w:rsidP="002973CE">
      <w:pPr>
        <w:pStyle w:val="NormalWeb"/>
        <w:shd w:val="clear" w:color="auto" w:fill="FFFFFF"/>
        <w:spacing w:before="0" w:beforeAutospacing="0" w:after="0" w:afterAutospacing="0"/>
        <w:textAlignment w:val="baseline"/>
        <w:rPr>
          <w:color w:val="3C3C3C"/>
          <w:sz w:val="28"/>
          <w:szCs w:val="28"/>
        </w:rPr>
      </w:pPr>
    </w:p>
    <w:p w14:paraId="404BA9A8" w14:textId="77777777" w:rsidR="0057093E" w:rsidRPr="00D11225" w:rsidRDefault="0057093E" w:rsidP="0057093E">
      <w:pPr>
        <w:pStyle w:val="Heading2"/>
        <w:shd w:val="clear" w:color="auto" w:fill="FFFFFF"/>
        <w:spacing w:before="0" w:line="264" w:lineRule="atLeast"/>
        <w:textAlignment w:val="baseline"/>
        <w:rPr>
          <w:rFonts w:ascii="Times New Roman" w:hAnsi="Times New Roman" w:cs="Times New Roman"/>
          <w:color w:val="000000"/>
          <w:sz w:val="28"/>
          <w:szCs w:val="28"/>
          <w:u w:val="single"/>
        </w:rPr>
      </w:pPr>
      <w:r w:rsidRPr="00D11225">
        <w:rPr>
          <w:rFonts w:ascii="Times New Roman" w:hAnsi="Times New Roman" w:cs="Times New Roman"/>
          <w:color w:val="000000"/>
          <w:sz w:val="28"/>
          <w:szCs w:val="28"/>
          <w:u w:val="single"/>
        </w:rPr>
        <w:t>Input Type Date</w:t>
      </w:r>
    </w:p>
    <w:p w14:paraId="31B87AC8" w14:textId="77777777" w:rsidR="00F94A38" w:rsidRPr="00D11225" w:rsidRDefault="0057093E" w:rsidP="00F94A38">
      <w:pPr>
        <w:pStyle w:val="NormalWeb"/>
        <w:shd w:val="clear" w:color="auto" w:fill="FFFFFF"/>
        <w:spacing w:before="0" w:beforeAutospacing="0" w:after="0" w:afterAutospacing="0"/>
        <w:textAlignment w:val="baseline"/>
        <w:rPr>
          <w:color w:val="3C3C3C"/>
          <w:sz w:val="28"/>
          <w:szCs w:val="28"/>
        </w:rPr>
      </w:pPr>
      <w:r w:rsidRPr="00D11225">
        <w:rPr>
          <w:color w:val="3C3C3C"/>
          <w:sz w:val="28"/>
          <w:szCs w:val="28"/>
        </w:rPr>
        <w:t>The</w:t>
      </w:r>
      <w:r w:rsidRPr="00D11225">
        <w:rPr>
          <w:rStyle w:val="apple-converted-space"/>
          <w:color w:val="3C3C3C"/>
          <w:sz w:val="28"/>
          <w:szCs w:val="28"/>
        </w:rPr>
        <w:t> </w:t>
      </w:r>
      <w:r w:rsidRPr="00D11225">
        <w:rPr>
          <w:rStyle w:val="HTMLCode"/>
          <w:rFonts w:ascii="Times New Roman" w:hAnsi="Times New Roman" w:cs="Times New Roman"/>
          <w:color w:val="D81B60"/>
          <w:sz w:val="28"/>
          <w:szCs w:val="28"/>
          <w:bdr w:val="none" w:sz="0" w:space="0" w:color="auto" w:frame="1"/>
          <w:shd w:val="clear" w:color="auto" w:fill="F9F2F4"/>
        </w:rPr>
        <w:t>date</w:t>
      </w:r>
      <w:r w:rsidRPr="00D11225">
        <w:rPr>
          <w:rStyle w:val="apple-converted-space"/>
          <w:color w:val="3C3C3C"/>
          <w:sz w:val="28"/>
          <w:szCs w:val="28"/>
        </w:rPr>
        <w:t> </w:t>
      </w:r>
      <w:r w:rsidRPr="00D11225">
        <w:rPr>
          <w:color w:val="3C3C3C"/>
          <w:sz w:val="28"/>
          <w:szCs w:val="28"/>
        </w:rPr>
        <w:t xml:space="preserve">input type allows the user to select a date </w:t>
      </w:r>
      <w:r w:rsidRPr="00D71E3C">
        <w:rPr>
          <w:color w:val="3C3C3C"/>
          <w:sz w:val="28"/>
          <w:szCs w:val="28"/>
          <w:highlight w:val="yellow"/>
        </w:rPr>
        <w:t>from a drop-down calendar</w:t>
      </w:r>
      <w:r w:rsidRPr="00D11225">
        <w:rPr>
          <w:color w:val="3C3C3C"/>
          <w:sz w:val="28"/>
          <w:szCs w:val="28"/>
        </w:rPr>
        <w:t>.</w:t>
      </w:r>
    </w:p>
    <w:p w14:paraId="0D4B21F3" w14:textId="77777777" w:rsidR="00F94A38" w:rsidRPr="00D11225" w:rsidRDefault="00F94A38" w:rsidP="00F94A38">
      <w:pPr>
        <w:pStyle w:val="NormalWeb"/>
        <w:shd w:val="clear" w:color="auto" w:fill="FFFFFF"/>
        <w:spacing w:before="0" w:beforeAutospacing="0" w:after="0" w:afterAutospacing="0"/>
        <w:textAlignment w:val="baseline"/>
        <w:rPr>
          <w:b/>
          <w:color w:val="3C3C3C"/>
          <w:sz w:val="28"/>
          <w:szCs w:val="28"/>
        </w:rPr>
      </w:pPr>
      <w:r w:rsidRPr="00D11225">
        <w:rPr>
          <w:b/>
          <w:color w:val="3C3C3C"/>
          <w:sz w:val="28"/>
          <w:szCs w:val="28"/>
        </w:rPr>
        <w:t>Example:</w:t>
      </w:r>
    </w:p>
    <w:p w14:paraId="16623235" w14:textId="77777777" w:rsidR="0057093E" w:rsidRPr="00D11225" w:rsidRDefault="0057093E" w:rsidP="00F94A38">
      <w:pPr>
        <w:pStyle w:val="NormalWeb"/>
        <w:shd w:val="clear" w:color="auto" w:fill="FFFFFF"/>
        <w:spacing w:before="0" w:beforeAutospacing="0" w:after="0" w:afterAutospacing="0"/>
        <w:textAlignment w:val="baseline"/>
        <w:rPr>
          <w:color w:val="3C3C3C"/>
          <w:sz w:val="28"/>
          <w:szCs w:val="28"/>
        </w:rPr>
      </w:pPr>
      <w:r w:rsidRPr="00D11225">
        <w:rPr>
          <w:color w:val="000000"/>
          <w:sz w:val="28"/>
          <w:szCs w:val="28"/>
        </w:rPr>
        <w:t>&lt;form&gt;</w:t>
      </w:r>
    </w:p>
    <w:p w14:paraId="502CE74E" w14:textId="77777777" w:rsidR="0057093E" w:rsidRPr="00D11225" w:rsidRDefault="0057093E" w:rsidP="0057093E">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65B2832F" w14:textId="77777777" w:rsidR="0057093E" w:rsidRPr="00D11225" w:rsidRDefault="0057093E" w:rsidP="0057093E">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Select Date</w:t>
      </w:r>
      <w:r w:rsidRPr="00A97B90">
        <w:rPr>
          <w:b w:val="0"/>
          <w:bCs w:val="0"/>
          <w:color w:val="000000"/>
          <w:sz w:val="28"/>
          <w:szCs w:val="28"/>
          <w:highlight w:val="green"/>
        </w:rPr>
        <w:t>: &lt;input type="date" name="mydate"&gt;</w:t>
      </w:r>
    </w:p>
    <w:p w14:paraId="0C5F98D7" w14:textId="77777777" w:rsidR="0057093E" w:rsidRPr="00D11225" w:rsidRDefault="0057093E" w:rsidP="0057093E">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4A771FC2" w14:textId="77777777" w:rsidR="002973CE" w:rsidRPr="00D11225" w:rsidRDefault="0057093E" w:rsidP="0057093E">
      <w:pPr>
        <w:pStyle w:val="Heading1"/>
        <w:shd w:val="clear" w:color="auto" w:fill="FFFFFF"/>
        <w:spacing w:before="150" w:beforeAutospacing="0" w:after="150" w:afterAutospacing="0"/>
        <w:rPr>
          <w:b w:val="0"/>
          <w:bCs w:val="0"/>
          <w:color w:val="000000"/>
          <w:sz w:val="28"/>
          <w:szCs w:val="28"/>
        </w:rPr>
      </w:pPr>
      <w:r w:rsidRPr="00D11225">
        <w:rPr>
          <w:b w:val="0"/>
          <w:bCs w:val="0"/>
          <w:color w:val="000000"/>
          <w:sz w:val="28"/>
          <w:szCs w:val="28"/>
        </w:rPr>
        <w:lastRenderedPageBreak/>
        <w:t>&lt;/form&gt;</w:t>
      </w:r>
    </w:p>
    <w:p w14:paraId="570A4365"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Datetime</w:t>
      </w:r>
    </w:p>
    <w:p w14:paraId="3FC86570"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The datetime input type allows the user </w:t>
      </w:r>
      <w:r w:rsidRPr="00A97B90">
        <w:rPr>
          <w:b w:val="0"/>
          <w:bCs w:val="0"/>
          <w:color w:val="000000"/>
          <w:sz w:val="28"/>
          <w:szCs w:val="28"/>
          <w:highlight w:val="yellow"/>
        </w:rPr>
        <w:t xml:space="preserve">to select a date and </w:t>
      </w:r>
      <w:r w:rsidRPr="00A97B90">
        <w:rPr>
          <w:b w:val="0"/>
          <w:bCs w:val="0"/>
          <w:color w:val="000000"/>
          <w:sz w:val="28"/>
          <w:szCs w:val="28"/>
          <w:highlight w:val="green"/>
        </w:rPr>
        <w:t>time along with time zone</w:t>
      </w:r>
      <w:r w:rsidRPr="00D11225">
        <w:rPr>
          <w:b w:val="0"/>
          <w:bCs w:val="0"/>
          <w:color w:val="000000"/>
          <w:sz w:val="28"/>
          <w:szCs w:val="28"/>
        </w:rPr>
        <w:t>.</w:t>
      </w:r>
    </w:p>
    <w:p w14:paraId="05E85B2C"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874D42" w:rsidRPr="00D11225">
        <w:rPr>
          <w:bCs w:val="0"/>
          <w:color w:val="000000"/>
          <w:sz w:val="28"/>
          <w:szCs w:val="28"/>
          <w:u w:val="single"/>
        </w:rPr>
        <w:t>:</w:t>
      </w:r>
    </w:p>
    <w:p w14:paraId="3DFE6686"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63AFFDB7"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71A549EB"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Date &amp; Time: </w:t>
      </w:r>
      <w:r w:rsidRPr="00A97B90">
        <w:rPr>
          <w:b w:val="0"/>
          <w:bCs w:val="0"/>
          <w:color w:val="000000"/>
          <w:sz w:val="28"/>
          <w:szCs w:val="28"/>
          <w:highlight w:val="green"/>
        </w:rPr>
        <w:t>&lt;input type="datetime" name="mydatetime"</w:t>
      </w:r>
      <w:r w:rsidRPr="00D11225">
        <w:rPr>
          <w:b w:val="0"/>
          <w:bCs w:val="0"/>
          <w:color w:val="000000"/>
          <w:sz w:val="28"/>
          <w:szCs w:val="28"/>
        </w:rPr>
        <w:t>&gt;</w:t>
      </w:r>
    </w:p>
    <w:p w14:paraId="6D11A08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58491584"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06CB5022"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 w:val="0"/>
          <w:bCs w:val="0"/>
          <w:color w:val="000000"/>
          <w:sz w:val="28"/>
          <w:szCs w:val="28"/>
        </w:rPr>
        <w:t xml:space="preserve"> </w:t>
      </w:r>
      <w:r w:rsidRPr="00D11225">
        <w:rPr>
          <w:bCs w:val="0"/>
          <w:color w:val="000000"/>
          <w:sz w:val="28"/>
          <w:szCs w:val="28"/>
          <w:u w:val="single"/>
        </w:rPr>
        <w:t>Input Type Datetime-local</w:t>
      </w:r>
    </w:p>
    <w:p w14:paraId="40CDE066" w14:textId="77777777" w:rsidR="003C129A" w:rsidRPr="00D11225" w:rsidRDefault="003C129A" w:rsidP="00874D42">
      <w:pPr>
        <w:pStyle w:val="Heading1"/>
        <w:shd w:val="clear" w:color="auto" w:fill="FFFFFF"/>
        <w:spacing w:before="150" w:after="150"/>
        <w:ind w:firstLine="720"/>
        <w:rPr>
          <w:b w:val="0"/>
          <w:bCs w:val="0"/>
          <w:color w:val="000000"/>
          <w:sz w:val="28"/>
          <w:szCs w:val="28"/>
        </w:rPr>
      </w:pPr>
      <w:r w:rsidRPr="00D11225">
        <w:rPr>
          <w:b w:val="0"/>
          <w:bCs w:val="0"/>
          <w:color w:val="000000"/>
          <w:sz w:val="28"/>
          <w:szCs w:val="28"/>
        </w:rPr>
        <w:t xml:space="preserve">The datetime-local input type allows the user to select a local date and time. The </w:t>
      </w:r>
      <w:r w:rsidRPr="00A97B90">
        <w:rPr>
          <w:b w:val="0"/>
          <w:bCs w:val="0"/>
          <w:color w:val="000000"/>
          <w:sz w:val="28"/>
          <w:szCs w:val="28"/>
          <w:highlight w:val="green"/>
        </w:rPr>
        <w:t>local date and time doesn't provide timezone information</w:t>
      </w:r>
      <w:r w:rsidRPr="00D11225">
        <w:rPr>
          <w:b w:val="0"/>
          <w:bCs w:val="0"/>
          <w:color w:val="000000"/>
          <w:sz w:val="28"/>
          <w:szCs w:val="28"/>
        </w:rPr>
        <w:t>.</w:t>
      </w:r>
    </w:p>
    <w:p w14:paraId="35267DCD" w14:textId="77777777" w:rsidR="003C129A" w:rsidRPr="00D11225" w:rsidRDefault="00874D42"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p>
    <w:p w14:paraId="20B4E5A9"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6DB431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4AA6449" w14:textId="77777777" w:rsidR="003C129A" w:rsidRPr="00D11225" w:rsidRDefault="00874D42"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w:t>
      </w:r>
      <w:r w:rsidR="003C129A" w:rsidRPr="00D11225">
        <w:rPr>
          <w:b w:val="0"/>
          <w:bCs w:val="0"/>
          <w:color w:val="000000"/>
          <w:sz w:val="28"/>
          <w:szCs w:val="28"/>
        </w:rPr>
        <w:t xml:space="preserve">ocal Date &amp; Time: </w:t>
      </w:r>
      <w:r w:rsidR="003C129A" w:rsidRPr="00A97B90">
        <w:rPr>
          <w:b w:val="0"/>
          <w:bCs w:val="0"/>
          <w:color w:val="000000"/>
          <w:sz w:val="28"/>
          <w:szCs w:val="28"/>
          <w:highlight w:val="green"/>
        </w:rPr>
        <w:t xml:space="preserve">&lt;input type="datetime-local" </w:t>
      </w:r>
      <w:r w:rsidRPr="00A97B90">
        <w:rPr>
          <w:b w:val="0"/>
          <w:bCs w:val="0"/>
          <w:color w:val="000000"/>
          <w:sz w:val="28"/>
          <w:szCs w:val="28"/>
          <w:highlight w:val="green"/>
        </w:rPr>
        <w:t xml:space="preserve"> </w:t>
      </w:r>
      <w:r w:rsidR="003C129A" w:rsidRPr="00A97B90">
        <w:rPr>
          <w:b w:val="0"/>
          <w:bCs w:val="0"/>
          <w:color w:val="000000"/>
          <w:sz w:val="28"/>
          <w:szCs w:val="28"/>
          <w:highlight w:val="green"/>
        </w:rPr>
        <w:t>name="mylocaldatetime"</w:t>
      </w:r>
      <w:r w:rsidR="003C129A" w:rsidRPr="00D11225">
        <w:rPr>
          <w:b w:val="0"/>
          <w:bCs w:val="0"/>
          <w:color w:val="000000"/>
          <w:sz w:val="28"/>
          <w:szCs w:val="28"/>
        </w:rPr>
        <w:t>&gt;</w:t>
      </w:r>
    </w:p>
    <w:p w14:paraId="07D61991"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B9F895F"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7265D61A"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 w:val="0"/>
          <w:bCs w:val="0"/>
          <w:color w:val="000000"/>
          <w:sz w:val="28"/>
          <w:szCs w:val="28"/>
        </w:rPr>
        <w:t xml:space="preserve"> </w:t>
      </w:r>
      <w:r w:rsidRPr="00D11225">
        <w:rPr>
          <w:bCs w:val="0"/>
          <w:color w:val="000000"/>
          <w:sz w:val="28"/>
          <w:szCs w:val="28"/>
          <w:u w:val="single"/>
        </w:rPr>
        <w:t>Input Type Email</w:t>
      </w:r>
    </w:p>
    <w:p w14:paraId="47D3A66B" w14:textId="77777777" w:rsidR="003C129A" w:rsidRPr="00D11225" w:rsidRDefault="003C129A" w:rsidP="004E612B">
      <w:pPr>
        <w:pStyle w:val="Heading1"/>
        <w:shd w:val="clear" w:color="auto" w:fill="FFFFFF"/>
        <w:spacing w:before="150" w:after="150"/>
        <w:ind w:firstLine="720"/>
        <w:rPr>
          <w:b w:val="0"/>
          <w:bCs w:val="0"/>
          <w:color w:val="000000"/>
          <w:sz w:val="28"/>
          <w:szCs w:val="28"/>
        </w:rPr>
      </w:pPr>
      <w:r w:rsidRPr="00D11225">
        <w:rPr>
          <w:b w:val="0"/>
          <w:bCs w:val="0"/>
          <w:color w:val="000000"/>
          <w:sz w:val="28"/>
          <w:szCs w:val="28"/>
        </w:rPr>
        <w:t xml:space="preserve">The email input type allows the user to enter e-mail address. It is very similar to a standard text input type, but if it used in combination with the required attribute, the </w:t>
      </w:r>
      <w:r w:rsidRPr="00A97B90">
        <w:rPr>
          <w:b w:val="0"/>
          <w:bCs w:val="0"/>
          <w:color w:val="000000"/>
          <w:sz w:val="28"/>
          <w:szCs w:val="28"/>
          <w:highlight w:val="green"/>
        </w:rPr>
        <w:t>browser may look for patterns to ensure a valid e-mail address should be entered</w:t>
      </w:r>
      <w:r w:rsidRPr="00D11225">
        <w:rPr>
          <w:b w:val="0"/>
          <w:bCs w:val="0"/>
          <w:color w:val="000000"/>
          <w:sz w:val="28"/>
          <w:szCs w:val="28"/>
        </w:rPr>
        <w:t>.</w:t>
      </w:r>
    </w:p>
    <w:p w14:paraId="1DA44432" w14:textId="77777777" w:rsidR="003C129A" w:rsidRPr="00D11225" w:rsidRDefault="003B7DE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DF4F09" w:rsidRPr="00D11225">
        <w:rPr>
          <w:bCs w:val="0"/>
          <w:color w:val="000000"/>
          <w:sz w:val="28"/>
          <w:szCs w:val="28"/>
          <w:u w:val="single"/>
        </w:rPr>
        <w:t>:</w:t>
      </w:r>
    </w:p>
    <w:p w14:paraId="41D8E62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3902B55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7F3D3E0"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Email Address: &lt;input type="email" name="myemail" required&gt;</w:t>
      </w:r>
    </w:p>
    <w:p w14:paraId="2014093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BB2A92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010D22D" w14:textId="77777777" w:rsidR="0071414B" w:rsidRPr="00D11225" w:rsidRDefault="00DF4F09" w:rsidP="003C129A">
      <w:pPr>
        <w:pStyle w:val="Heading1"/>
        <w:shd w:val="clear" w:color="auto" w:fill="FFFFFF"/>
        <w:spacing w:before="150" w:after="150"/>
        <w:rPr>
          <w:b w:val="0"/>
          <w:bCs w:val="0"/>
          <w:color w:val="000000"/>
          <w:sz w:val="28"/>
          <w:szCs w:val="28"/>
        </w:rPr>
      </w:pPr>
      <w:r w:rsidRPr="00D11225">
        <w:rPr>
          <w:bCs w:val="0"/>
          <w:color w:val="000000"/>
          <w:sz w:val="28"/>
          <w:szCs w:val="28"/>
          <w:u w:val="single"/>
        </w:rPr>
        <w:lastRenderedPageBreak/>
        <w:t>Note:</w:t>
      </w:r>
      <w:r w:rsidR="003C129A" w:rsidRPr="00D11225">
        <w:rPr>
          <w:b w:val="0"/>
          <w:bCs w:val="0"/>
          <w:color w:val="000000"/>
          <w:sz w:val="28"/>
          <w:szCs w:val="28"/>
        </w:rPr>
        <w:t xml:space="preserve">The validation for the input type="email" is supported by all major </w:t>
      </w:r>
      <w:r w:rsidR="0071414B" w:rsidRPr="00D11225">
        <w:rPr>
          <w:b w:val="0"/>
          <w:bCs w:val="0"/>
          <w:color w:val="000000"/>
          <w:sz w:val="28"/>
          <w:szCs w:val="28"/>
        </w:rPr>
        <w:t xml:space="preserve"> </w:t>
      </w:r>
    </w:p>
    <w:p w14:paraId="305BF658" w14:textId="77777777" w:rsidR="0071414B" w:rsidRPr="00D11225" w:rsidRDefault="0071414B"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w:t>
      </w:r>
      <w:r w:rsidR="003C129A" w:rsidRPr="00D11225">
        <w:rPr>
          <w:b w:val="0"/>
          <w:bCs w:val="0"/>
          <w:color w:val="000000"/>
          <w:sz w:val="28"/>
          <w:szCs w:val="28"/>
        </w:rPr>
        <w:t xml:space="preserve">browsers like Mozilla Firefox, Google Chrome, Apple Safari, Internet </w:t>
      </w:r>
    </w:p>
    <w:p w14:paraId="53065A52" w14:textId="77777777" w:rsidR="003C129A" w:rsidRPr="00D11225" w:rsidRDefault="0071414B"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w:t>
      </w:r>
      <w:r w:rsidR="003C129A" w:rsidRPr="00D11225">
        <w:rPr>
          <w:b w:val="0"/>
          <w:bCs w:val="0"/>
          <w:color w:val="000000"/>
          <w:sz w:val="28"/>
          <w:szCs w:val="28"/>
        </w:rPr>
        <w:t>Explorer 10+ and Opera.</w:t>
      </w:r>
    </w:p>
    <w:p w14:paraId="35C3D927"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Month</w:t>
      </w:r>
    </w:p>
    <w:p w14:paraId="356E6D15"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The month input type allows the user </w:t>
      </w:r>
      <w:r w:rsidRPr="00A97B90">
        <w:rPr>
          <w:b w:val="0"/>
          <w:bCs w:val="0"/>
          <w:color w:val="000000"/>
          <w:sz w:val="28"/>
          <w:szCs w:val="28"/>
          <w:highlight w:val="green"/>
        </w:rPr>
        <w:t>to select a month and year from a drop-down calendar</w:t>
      </w:r>
      <w:r w:rsidRPr="00D11225">
        <w:rPr>
          <w:b w:val="0"/>
          <w:bCs w:val="0"/>
          <w:color w:val="000000"/>
          <w:sz w:val="28"/>
          <w:szCs w:val="28"/>
        </w:rPr>
        <w:t>.</w:t>
      </w:r>
    </w:p>
    <w:p w14:paraId="685B9625" w14:textId="77777777" w:rsidR="003B7DE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FD123C" w:rsidRPr="00D11225">
        <w:rPr>
          <w:bCs w:val="0"/>
          <w:color w:val="000000"/>
          <w:sz w:val="28"/>
          <w:szCs w:val="28"/>
          <w:u w:val="single"/>
        </w:rPr>
        <w:t>:</w:t>
      </w:r>
    </w:p>
    <w:p w14:paraId="1C9BE947"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2451087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53BF3FA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Select Month: </w:t>
      </w:r>
      <w:r w:rsidRPr="00A97B90">
        <w:rPr>
          <w:b w:val="0"/>
          <w:bCs w:val="0"/>
          <w:color w:val="000000"/>
          <w:sz w:val="28"/>
          <w:szCs w:val="28"/>
          <w:highlight w:val="green"/>
        </w:rPr>
        <w:t>&lt;input type="month" name="mymonth"&gt;</w:t>
      </w:r>
    </w:p>
    <w:p w14:paraId="6AF9FC3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134E2200"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377B2740"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Number</w:t>
      </w:r>
    </w:p>
    <w:p w14:paraId="0A9DA682"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The number input type can be used for entering a numerical value. You can </w:t>
      </w:r>
      <w:r w:rsidRPr="00A97B90">
        <w:rPr>
          <w:b w:val="0"/>
          <w:bCs w:val="0"/>
          <w:color w:val="000000"/>
          <w:sz w:val="28"/>
          <w:szCs w:val="28"/>
          <w:highlight w:val="green"/>
        </w:rPr>
        <w:t>also restrict the user to enter only acceptable values</w:t>
      </w:r>
      <w:r w:rsidRPr="00D11225">
        <w:rPr>
          <w:b w:val="0"/>
          <w:bCs w:val="0"/>
          <w:color w:val="000000"/>
          <w:sz w:val="28"/>
          <w:szCs w:val="28"/>
        </w:rPr>
        <w:t xml:space="preserve"> using </w:t>
      </w:r>
      <w:r w:rsidRPr="00A97B90">
        <w:rPr>
          <w:b w:val="0"/>
          <w:bCs w:val="0"/>
          <w:color w:val="000000"/>
          <w:sz w:val="28"/>
          <w:szCs w:val="28"/>
          <w:highlight w:val="green"/>
        </w:rPr>
        <w:t>the additional</w:t>
      </w:r>
      <w:r w:rsidRPr="00D11225">
        <w:rPr>
          <w:b w:val="0"/>
          <w:bCs w:val="0"/>
          <w:color w:val="000000"/>
          <w:sz w:val="28"/>
          <w:szCs w:val="28"/>
        </w:rPr>
        <w:t xml:space="preserve"> </w:t>
      </w:r>
      <w:r w:rsidRPr="00A97B90">
        <w:rPr>
          <w:b w:val="0"/>
          <w:bCs w:val="0"/>
          <w:color w:val="000000"/>
          <w:sz w:val="28"/>
          <w:szCs w:val="28"/>
          <w:highlight w:val="green"/>
        </w:rPr>
        <w:t xml:space="preserve">attributes </w:t>
      </w:r>
      <w:r w:rsidRPr="00A97B90">
        <w:rPr>
          <w:b w:val="0"/>
          <w:bCs w:val="0"/>
          <w:color w:val="000000"/>
          <w:sz w:val="28"/>
          <w:szCs w:val="28"/>
          <w:highlight w:val="yellow"/>
        </w:rPr>
        <w:t>min, max, and step.</w:t>
      </w:r>
    </w:p>
    <w:p w14:paraId="5D097E0D" w14:textId="77777777" w:rsidR="003C129A" w:rsidRPr="00D11225" w:rsidRDefault="003B7DE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BB6BED" w:rsidRPr="00D11225">
        <w:rPr>
          <w:bCs w:val="0"/>
          <w:color w:val="000000"/>
          <w:sz w:val="28"/>
          <w:szCs w:val="28"/>
          <w:u w:val="single"/>
        </w:rPr>
        <w:t>:</w:t>
      </w:r>
    </w:p>
    <w:p w14:paraId="503594B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3297CC3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0482EEC5"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Select Number: </w:t>
      </w:r>
      <w:r w:rsidRPr="00A97B90">
        <w:rPr>
          <w:b w:val="0"/>
          <w:bCs w:val="0"/>
          <w:color w:val="000000"/>
          <w:sz w:val="28"/>
          <w:szCs w:val="28"/>
          <w:highlight w:val="green"/>
        </w:rPr>
        <w:t>&lt;input type="number" value="1" min="1" max="10" step="0.5" name="mynumber"&gt;</w:t>
      </w:r>
    </w:p>
    <w:p w14:paraId="2E0EAE4B"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04414BF7"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80BF89A"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Range</w:t>
      </w:r>
    </w:p>
    <w:p w14:paraId="5E4D1CC9" w14:textId="77777777" w:rsidR="003C129A" w:rsidRPr="00D11225" w:rsidRDefault="003C129A" w:rsidP="00260864">
      <w:pPr>
        <w:pStyle w:val="Heading1"/>
        <w:shd w:val="clear" w:color="auto" w:fill="FFFFFF"/>
        <w:spacing w:before="150" w:after="150"/>
        <w:ind w:firstLine="720"/>
        <w:rPr>
          <w:b w:val="0"/>
          <w:bCs w:val="0"/>
          <w:color w:val="000000"/>
          <w:sz w:val="28"/>
          <w:szCs w:val="28"/>
        </w:rPr>
      </w:pPr>
      <w:r w:rsidRPr="00D11225">
        <w:rPr>
          <w:b w:val="0"/>
          <w:bCs w:val="0"/>
          <w:color w:val="000000"/>
          <w:sz w:val="28"/>
          <w:szCs w:val="28"/>
        </w:rPr>
        <w:t xml:space="preserve">The range input type can be used for </w:t>
      </w:r>
      <w:r w:rsidRPr="00D71E3C">
        <w:rPr>
          <w:b w:val="0"/>
          <w:bCs w:val="0"/>
          <w:color w:val="000000"/>
          <w:sz w:val="28"/>
          <w:szCs w:val="28"/>
          <w:highlight w:val="yellow"/>
        </w:rPr>
        <w:t>entering a numerical value within a specified range</w:t>
      </w:r>
      <w:r w:rsidRPr="00D11225">
        <w:rPr>
          <w:b w:val="0"/>
          <w:bCs w:val="0"/>
          <w:color w:val="000000"/>
          <w:sz w:val="28"/>
          <w:szCs w:val="28"/>
        </w:rPr>
        <w:t>. It works very similar to number input, but it offer a simpler control for entering a number.</w:t>
      </w:r>
    </w:p>
    <w:p w14:paraId="4F5639FD" w14:textId="77777777" w:rsidR="003C129A" w:rsidRPr="00D11225" w:rsidRDefault="00830DEC"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B126FA" w:rsidRPr="00D11225">
        <w:rPr>
          <w:bCs w:val="0"/>
          <w:color w:val="000000"/>
          <w:sz w:val="28"/>
          <w:szCs w:val="28"/>
          <w:u w:val="single"/>
        </w:rPr>
        <w:t>:</w:t>
      </w:r>
    </w:p>
    <w:p w14:paraId="39FB7920"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7F628EC6"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030C2D15"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lastRenderedPageBreak/>
        <w:t xml:space="preserve">        Select Number: </w:t>
      </w:r>
      <w:r w:rsidRPr="00A97B90">
        <w:rPr>
          <w:b w:val="0"/>
          <w:bCs w:val="0"/>
          <w:color w:val="000000"/>
          <w:sz w:val="28"/>
          <w:szCs w:val="28"/>
          <w:highlight w:val="yellow"/>
        </w:rPr>
        <w:t>&lt;input type="range" value="1" min="1" max="10" step="0.5"</w:t>
      </w:r>
      <w:r w:rsidRPr="00D11225">
        <w:rPr>
          <w:b w:val="0"/>
          <w:bCs w:val="0"/>
          <w:color w:val="000000"/>
          <w:sz w:val="28"/>
          <w:szCs w:val="28"/>
        </w:rPr>
        <w:t xml:space="preserve"> name="mynumber"&gt;</w:t>
      </w:r>
    </w:p>
    <w:p w14:paraId="052A2885"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D611809"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0E3F810"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Search</w:t>
      </w:r>
    </w:p>
    <w:p w14:paraId="54B05075"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The search input type can be used for creating search fields.</w:t>
      </w:r>
    </w:p>
    <w:p w14:paraId="0B0B7FC2" w14:textId="77777777" w:rsidR="003C129A" w:rsidRPr="00D11225" w:rsidRDefault="0069579E"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160123" w:rsidRPr="00D11225">
        <w:rPr>
          <w:bCs w:val="0"/>
          <w:color w:val="000000"/>
          <w:sz w:val="28"/>
          <w:szCs w:val="28"/>
          <w:u w:val="single"/>
        </w:rPr>
        <w:t>:</w:t>
      </w:r>
    </w:p>
    <w:p w14:paraId="5330F47E"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18205666"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2B9F4B9E"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Search Website: </w:t>
      </w:r>
      <w:r w:rsidRPr="00D71E3C">
        <w:rPr>
          <w:b w:val="0"/>
          <w:bCs w:val="0"/>
          <w:color w:val="000000"/>
          <w:sz w:val="28"/>
          <w:szCs w:val="28"/>
          <w:highlight w:val="yellow"/>
        </w:rPr>
        <w:t>&lt;input type="search" name="mysearch"&gt;</w:t>
      </w:r>
    </w:p>
    <w:p w14:paraId="1924A79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2E3E38B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24130E7D"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 w:val="0"/>
          <w:bCs w:val="0"/>
          <w:color w:val="000000"/>
          <w:sz w:val="28"/>
          <w:szCs w:val="28"/>
        </w:rPr>
        <w:t xml:space="preserve"> </w:t>
      </w:r>
      <w:r w:rsidRPr="00D11225">
        <w:rPr>
          <w:bCs w:val="0"/>
          <w:color w:val="000000"/>
          <w:sz w:val="28"/>
          <w:szCs w:val="28"/>
          <w:u w:val="single"/>
        </w:rPr>
        <w:t>Input Type Tel</w:t>
      </w:r>
    </w:p>
    <w:p w14:paraId="0A1F9FDD" w14:textId="77777777" w:rsidR="003C129A" w:rsidRPr="00D11225" w:rsidRDefault="001E51B7"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-&gt;</w:t>
      </w:r>
      <w:r w:rsidR="003C129A" w:rsidRPr="00D11225">
        <w:rPr>
          <w:b w:val="0"/>
          <w:bCs w:val="0"/>
          <w:color w:val="000000"/>
          <w:sz w:val="28"/>
          <w:szCs w:val="28"/>
        </w:rPr>
        <w:t xml:space="preserve">The tel input type can be used </w:t>
      </w:r>
      <w:r w:rsidR="003C129A" w:rsidRPr="00D71E3C">
        <w:rPr>
          <w:b w:val="0"/>
          <w:bCs w:val="0"/>
          <w:color w:val="000000"/>
          <w:sz w:val="28"/>
          <w:szCs w:val="28"/>
          <w:highlight w:val="yellow"/>
        </w:rPr>
        <w:t>for entering a telephone number</w:t>
      </w:r>
      <w:r w:rsidR="003C129A" w:rsidRPr="00D11225">
        <w:rPr>
          <w:b w:val="0"/>
          <w:bCs w:val="0"/>
          <w:color w:val="000000"/>
          <w:sz w:val="28"/>
          <w:szCs w:val="28"/>
        </w:rPr>
        <w:t>.</w:t>
      </w:r>
    </w:p>
    <w:p w14:paraId="7A449B93" w14:textId="77777777" w:rsidR="003C129A" w:rsidRPr="00D11225" w:rsidRDefault="0051563B"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1E51B7" w:rsidRPr="00D11225">
        <w:rPr>
          <w:bCs w:val="0"/>
          <w:color w:val="000000"/>
          <w:sz w:val="28"/>
          <w:szCs w:val="28"/>
          <w:u w:val="single"/>
        </w:rPr>
        <w:t>:</w:t>
      </w:r>
    </w:p>
    <w:p w14:paraId="351162BE"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7705F51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3A98DDBB"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Telephone Number: </w:t>
      </w:r>
      <w:r w:rsidRPr="00D71E3C">
        <w:rPr>
          <w:b w:val="0"/>
          <w:bCs w:val="0"/>
          <w:color w:val="000000"/>
          <w:sz w:val="28"/>
          <w:szCs w:val="28"/>
          <w:highlight w:val="yellow"/>
        </w:rPr>
        <w:t>&lt;input type="tel</w:t>
      </w:r>
      <w:r w:rsidRPr="00D11225">
        <w:rPr>
          <w:b w:val="0"/>
          <w:bCs w:val="0"/>
          <w:color w:val="000000"/>
          <w:sz w:val="28"/>
          <w:szCs w:val="28"/>
        </w:rPr>
        <w:t>" name="mytelephone" required&gt;</w:t>
      </w:r>
    </w:p>
    <w:p w14:paraId="157F2F5F"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4B48FA3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49B424B6"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 w:val="0"/>
          <w:bCs w:val="0"/>
          <w:color w:val="000000"/>
          <w:sz w:val="28"/>
          <w:szCs w:val="28"/>
        </w:rPr>
        <w:t xml:space="preserve"> </w:t>
      </w:r>
      <w:r w:rsidRPr="00D11225">
        <w:rPr>
          <w:bCs w:val="0"/>
          <w:color w:val="000000"/>
          <w:sz w:val="28"/>
          <w:szCs w:val="28"/>
          <w:u w:val="single"/>
        </w:rPr>
        <w:t>Input Type Time</w:t>
      </w:r>
    </w:p>
    <w:p w14:paraId="1EF14950" w14:textId="77777777" w:rsidR="003C129A" w:rsidRPr="00D11225" w:rsidRDefault="001E51B7"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-&gt;</w:t>
      </w:r>
      <w:r w:rsidR="003C129A" w:rsidRPr="00D11225">
        <w:rPr>
          <w:b w:val="0"/>
          <w:bCs w:val="0"/>
          <w:color w:val="000000"/>
          <w:sz w:val="28"/>
          <w:szCs w:val="28"/>
        </w:rPr>
        <w:t>The time input type can be used for entering a time.</w:t>
      </w:r>
    </w:p>
    <w:p w14:paraId="29964AD2" w14:textId="77777777" w:rsidR="003C129A" w:rsidRPr="00D11225" w:rsidRDefault="00523EAD"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1E51B7" w:rsidRPr="00D11225">
        <w:rPr>
          <w:bCs w:val="0"/>
          <w:color w:val="000000"/>
          <w:sz w:val="28"/>
          <w:szCs w:val="28"/>
          <w:u w:val="single"/>
        </w:rPr>
        <w:t>:</w:t>
      </w:r>
    </w:p>
    <w:p w14:paraId="05C11C14"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C5EF12C"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415710E2"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Select Time: &lt;input type="time" name="mytime"&gt;</w:t>
      </w:r>
    </w:p>
    <w:p w14:paraId="442F772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6BFB1730"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lastRenderedPageBreak/>
        <w:t>&lt;/form&gt;</w:t>
      </w:r>
    </w:p>
    <w:p w14:paraId="1AB58E97"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 w:val="0"/>
          <w:bCs w:val="0"/>
          <w:color w:val="000000"/>
          <w:sz w:val="28"/>
          <w:szCs w:val="28"/>
        </w:rPr>
        <w:t xml:space="preserve"> </w:t>
      </w:r>
      <w:r w:rsidRPr="00D11225">
        <w:rPr>
          <w:bCs w:val="0"/>
          <w:color w:val="000000"/>
          <w:sz w:val="28"/>
          <w:szCs w:val="28"/>
          <w:u w:val="single"/>
        </w:rPr>
        <w:t>Input Type URL</w:t>
      </w:r>
    </w:p>
    <w:p w14:paraId="422BFDF6" w14:textId="77777777" w:rsidR="00523EAD" w:rsidRPr="00D11225" w:rsidRDefault="00610E4F"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-&gt;</w:t>
      </w:r>
      <w:r w:rsidR="003C129A" w:rsidRPr="00D11225">
        <w:rPr>
          <w:b w:val="0"/>
          <w:bCs w:val="0"/>
          <w:color w:val="000000"/>
          <w:sz w:val="28"/>
          <w:szCs w:val="28"/>
        </w:rPr>
        <w:t xml:space="preserve">The url input type can be used for entering web addresses i.e. URL's. </w:t>
      </w:r>
    </w:p>
    <w:p w14:paraId="2CBAAEAB" w14:textId="77777777" w:rsidR="003C129A" w:rsidRPr="00D11225" w:rsidRDefault="00523EAD"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610E4F" w:rsidRPr="00D11225">
        <w:rPr>
          <w:bCs w:val="0"/>
          <w:color w:val="000000"/>
          <w:sz w:val="28"/>
          <w:szCs w:val="28"/>
          <w:u w:val="single"/>
        </w:rPr>
        <w:t>:</w:t>
      </w:r>
    </w:p>
    <w:p w14:paraId="10CBA9F8"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70444C62"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07333BC6"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Website URL: &lt;input type="url" name="mywebsite" required&gt;</w:t>
      </w:r>
    </w:p>
    <w:p w14:paraId="5388CB42"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41EA82E3"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5CAC051F" w14:textId="77777777" w:rsidR="003C129A" w:rsidRPr="00D11225" w:rsidRDefault="003C129A"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Input Type Week</w:t>
      </w:r>
    </w:p>
    <w:p w14:paraId="4E4D5B1D" w14:textId="77777777" w:rsidR="003C129A" w:rsidRPr="00D11225" w:rsidRDefault="003D3070"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-&gt;</w:t>
      </w:r>
      <w:r w:rsidR="003C129A" w:rsidRPr="00D11225">
        <w:rPr>
          <w:b w:val="0"/>
          <w:bCs w:val="0"/>
          <w:color w:val="000000"/>
          <w:sz w:val="28"/>
          <w:szCs w:val="28"/>
        </w:rPr>
        <w:t>The week input type allows the user to select a week and year from a drop-down calendar.</w:t>
      </w:r>
    </w:p>
    <w:p w14:paraId="08AD541C" w14:textId="77777777" w:rsidR="003C129A" w:rsidRPr="00D11225" w:rsidRDefault="002158D2" w:rsidP="003C129A">
      <w:pPr>
        <w:pStyle w:val="Heading1"/>
        <w:shd w:val="clear" w:color="auto" w:fill="FFFFFF"/>
        <w:spacing w:before="150" w:after="150"/>
        <w:rPr>
          <w:bCs w:val="0"/>
          <w:color w:val="000000"/>
          <w:sz w:val="28"/>
          <w:szCs w:val="28"/>
          <w:u w:val="single"/>
        </w:rPr>
      </w:pPr>
      <w:r w:rsidRPr="00D11225">
        <w:rPr>
          <w:bCs w:val="0"/>
          <w:color w:val="000000"/>
          <w:sz w:val="28"/>
          <w:szCs w:val="28"/>
          <w:u w:val="single"/>
        </w:rPr>
        <w:t>Example</w:t>
      </w:r>
      <w:r w:rsidR="003D3070" w:rsidRPr="00D11225">
        <w:rPr>
          <w:bCs w:val="0"/>
          <w:color w:val="000000"/>
          <w:sz w:val="28"/>
          <w:szCs w:val="28"/>
          <w:u w:val="single"/>
        </w:rPr>
        <w:t>:</w:t>
      </w:r>
    </w:p>
    <w:p w14:paraId="7C807136"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&lt;form&gt;</w:t>
      </w:r>
    </w:p>
    <w:p w14:paraId="668429EA"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7748D53D"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Select Week: &lt;input type="week" name="myweek"&gt;</w:t>
      </w:r>
    </w:p>
    <w:p w14:paraId="40298031" w14:textId="77777777" w:rsidR="003C129A" w:rsidRPr="00D11225" w:rsidRDefault="003C129A" w:rsidP="003C129A">
      <w:pPr>
        <w:pStyle w:val="Heading1"/>
        <w:shd w:val="clear" w:color="auto" w:fill="FFFFFF"/>
        <w:spacing w:before="150" w:after="150"/>
        <w:rPr>
          <w:b w:val="0"/>
          <w:bCs w:val="0"/>
          <w:color w:val="000000"/>
          <w:sz w:val="28"/>
          <w:szCs w:val="28"/>
        </w:rPr>
      </w:pPr>
      <w:r w:rsidRPr="00D11225">
        <w:rPr>
          <w:b w:val="0"/>
          <w:bCs w:val="0"/>
          <w:color w:val="000000"/>
          <w:sz w:val="28"/>
          <w:szCs w:val="28"/>
        </w:rPr>
        <w:t xml:space="preserve">    &lt;/label&gt;</w:t>
      </w:r>
    </w:p>
    <w:p w14:paraId="1327BB89" w14:textId="77777777" w:rsidR="003C129A" w:rsidRPr="00D11225" w:rsidRDefault="003C129A" w:rsidP="003C129A">
      <w:pPr>
        <w:pStyle w:val="Heading1"/>
        <w:shd w:val="clear" w:color="auto" w:fill="FFFFFF"/>
        <w:spacing w:before="150" w:beforeAutospacing="0" w:after="150" w:afterAutospacing="0"/>
        <w:rPr>
          <w:b w:val="0"/>
          <w:bCs w:val="0"/>
          <w:color w:val="000000"/>
          <w:sz w:val="28"/>
          <w:szCs w:val="28"/>
        </w:rPr>
      </w:pPr>
      <w:r w:rsidRPr="00D11225">
        <w:rPr>
          <w:b w:val="0"/>
          <w:bCs w:val="0"/>
          <w:color w:val="000000"/>
          <w:sz w:val="28"/>
          <w:szCs w:val="28"/>
        </w:rPr>
        <w:t>&lt;/form&gt;</w:t>
      </w:r>
    </w:p>
    <w:p w14:paraId="7652212D" w14:textId="77777777" w:rsidR="00090949" w:rsidRPr="00D11225" w:rsidRDefault="00090949" w:rsidP="00090949">
      <w:pPr>
        <w:pStyle w:val="Heading1"/>
        <w:shd w:val="clear" w:color="auto" w:fill="FFFFFF"/>
        <w:spacing w:before="150" w:beforeAutospacing="0" w:after="150" w:afterAutospacing="0"/>
        <w:rPr>
          <w:bCs w:val="0"/>
          <w:color w:val="000000"/>
          <w:sz w:val="28"/>
          <w:szCs w:val="28"/>
          <w:u w:val="single"/>
        </w:rPr>
      </w:pPr>
      <w:r w:rsidRPr="00D11225">
        <w:rPr>
          <w:rStyle w:val="colorh1"/>
          <w:bCs w:val="0"/>
          <w:color w:val="000000"/>
          <w:sz w:val="28"/>
          <w:szCs w:val="28"/>
          <w:u w:val="single"/>
        </w:rPr>
        <w:t>&lt;section&gt;</w:t>
      </w:r>
      <w:r w:rsidRPr="00D11225">
        <w:rPr>
          <w:rStyle w:val="apple-converted-space"/>
          <w:bCs w:val="0"/>
          <w:color w:val="000000"/>
          <w:sz w:val="28"/>
          <w:szCs w:val="28"/>
          <w:u w:val="single"/>
        </w:rPr>
        <w:t> </w:t>
      </w:r>
      <w:r w:rsidRPr="00D11225">
        <w:rPr>
          <w:bCs w:val="0"/>
          <w:color w:val="000000"/>
          <w:sz w:val="28"/>
          <w:szCs w:val="28"/>
          <w:u w:val="single"/>
        </w:rPr>
        <w:t>Tag</w:t>
      </w:r>
    </w:p>
    <w:p w14:paraId="47CFB435" w14:textId="77777777" w:rsidR="004143B6" w:rsidRPr="00D11225" w:rsidRDefault="004143B6" w:rsidP="004143B6">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The &lt;section&gt; </w:t>
      </w:r>
      <w:r w:rsidRPr="00D71E3C">
        <w:rPr>
          <w:rFonts w:ascii="Times New Roman" w:eastAsia="Times New Roman" w:hAnsi="Times New Roman" w:cs="Times New Roman"/>
          <w:color w:val="000000"/>
          <w:sz w:val="28"/>
          <w:szCs w:val="28"/>
          <w:highlight w:val="yellow"/>
          <w:lang w:eastAsia="en-IN"/>
        </w:rPr>
        <w:t>tag defines sections in a documen</w:t>
      </w:r>
      <w:r w:rsidRPr="00D11225">
        <w:rPr>
          <w:rFonts w:ascii="Times New Roman" w:eastAsia="Times New Roman" w:hAnsi="Times New Roman" w:cs="Times New Roman"/>
          <w:color w:val="000000"/>
          <w:sz w:val="28"/>
          <w:szCs w:val="28"/>
          <w:lang w:eastAsia="en-IN"/>
        </w:rPr>
        <w:t xml:space="preserve">t, such as </w:t>
      </w:r>
      <w:r w:rsidRPr="00D71E3C">
        <w:rPr>
          <w:rFonts w:ascii="Times New Roman" w:eastAsia="Times New Roman" w:hAnsi="Times New Roman" w:cs="Times New Roman"/>
          <w:color w:val="000000"/>
          <w:sz w:val="28"/>
          <w:szCs w:val="28"/>
          <w:highlight w:val="green"/>
          <w:lang w:eastAsia="en-IN"/>
        </w:rPr>
        <w:t>chapters, headers, footers, or any</w:t>
      </w:r>
      <w:r w:rsidRPr="00D11225">
        <w:rPr>
          <w:rFonts w:ascii="Times New Roman" w:eastAsia="Times New Roman" w:hAnsi="Times New Roman" w:cs="Times New Roman"/>
          <w:color w:val="000000"/>
          <w:sz w:val="28"/>
          <w:szCs w:val="28"/>
          <w:lang w:eastAsia="en-IN"/>
        </w:rPr>
        <w:t xml:space="preserve"> other sections of the document.</w:t>
      </w:r>
    </w:p>
    <w:p w14:paraId="06412EA6" w14:textId="77777777" w:rsidR="004143B6" w:rsidRPr="00D11225" w:rsidRDefault="004143B6" w:rsidP="004143B6">
      <w:pPr>
        <w:shd w:val="clear" w:color="auto" w:fill="FFFFFF"/>
        <w:spacing w:before="100" w:beforeAutospacing="1" w:after="100" w:afterAutospacing="1" w:line="240" w:lineRule="auto"/>
        <w:rPr>
          <w:rFonts w:ascii="Times New Roman" w:hAnsi="Times New Roman" w:cs="Times New Roman"/>
          <w:b/>
          <w:sz w:val="28"/>
          <w:szCs w:val="28"/>
          <w:u w:val="single"/>
        </w:rPr>
      </w:pPr>
      <w:r w:rsidRPr="00D11225">
        <w:rPr>
          <w:rFonts w:ascii="Times New Roman" w:hAnsi="Times New Roman" w:cs="Times New Roman"/>
          <w:b/>
          <w:sz w:val="28"/>
          <w:szCs w:val="28"/>
          <w:u w:val="single"/>
        </w:rPr>
        <w:t>Example:</w:t>
      </w:r>
    </w:p>
    <w:p w14:paraId="0DA73E2C" w14:textId="77777777" w:rsidR="00297B1F" w:rsidRPr="00D11225" w:rsidRDefault="00297B1F" w:rsidP="00297B1F">
      <w:pPr>
        <w:rPr>
          <w:rFonts w:ascii="Times New Roman" w:hAnsi="Times New Roman" w:cs="Times New Roman"/>
          <w:sz w:val="28"/>
          <w:szCs w:val="28"/>
        </w:rPr>
      </w:pPr>
      <w:r w:rsidRPr="00D11225">
        <w:rPr>
          <w:rFonts w:ascii="Times New Roman" w:hAnsi="Times New Roman" w:cs="Times New Roman"/>
          <w:sz w:val="28"/>
          <w:szCs w:val="28"/>
        </w:rPr>
        <w:t>&lt;!DOCTYPE html&gt;</w:t>
      </w:r>
    </w:p>
    <w:p w14:paraId="6408C35F" w14:textId="77777777" w:rsidR="00297B1F" w:rsidRPr="00D11225" w:rsidRDefault="00297B1F" w:rsidP="00297B1F">
      <w:pPr>
        <w:rPr>
          <w:rFonts w:ascii="Times New Roman" w:hAnsi="Times New Roman" w:cs="Times New Roman"/>
          <w:sz w:val="28"/>
          <w:szCs w:val="28"/>
        </w:rPr>
      </w:pPr>
      <w:r w:rsidRPr="00D11225">
        <w:rPr>
          <w:rFonts w:ascii="Times New Roman" w:hAnsi="Times New Roman" w:cs="Times New Roman"/>
          <w:sz w:val="28"/>
          <w:szCs w:val="28"/>
        </w:rPr>
        <w:t>&lt;html&gt;</w:t>
      </w:r>
    </w:p>
    <w:p w14:paraId="3F3C05DA" w14:textId="77777777" w:rsidR="00297B1F" w:rsidRPr="00D11225" w:rsidRDefault="00297B1F" w:rsidP="00297B1F">
      <w:pPr>
        <w:rPr>
          <w:rFonts w:ascii="Times New Roman" w:hAnsi="Times New Roman" w:cs="Times New Roman"/>
          <w:sz w:val="28"/>
          <w:szCs w:val="28"/>
        </w:rPr>
      </w:pPr>
      <w:r w:rsidRPr="00D11225">
        <w:rPr>
          <w:rFonts w:ascii="Times New Roman" w:hAnsi="Times New Roman" w:cs="Times New Roman"/>
          <w:sz w:val="28"/>
          <w:szCs w:val="28"/>
        </w:rPr>
        <w:t>&lt;body&gt;</w:t>
      </w:r>
    </w:p>
    <w:p w14:paraId="7CB95D13" w14:textId="77777777" w:rsidR="00297B1F" w:rsidRPr="00D71E3C" w:rsidRDefault="00297B1F" w:rsidP="00297B1F">
      <w:pPr>
        <w:rPr>
          <w:rFonts w:ascii="Times New Roman" w:hAnsi="Times New Roman" w:cs="Times New Roman"/>
          <w:sz w:val="28"/>
          <w:szCs w:val="28"/>
          <w:highlight w:val="green"/>
        </w:rPr>
      </w:pPr>
      <w:r w:rsidRPr="00D11225">
        <w:rPr>
          <w:rFonts w:ascii="Times New Roman" w:hAnsi="Times New Roman" w:cs="Times New Roman"/>
          <w:sz w:val="28"/>
          <w:szCs w:val="28"/>
        </w:rPr>
        <w:t>&lt;</w:t>
      </w:r>
      <w:r w:rsidRPr="00D71E3C">
        <w:rPr>
          <w:rFonts w:ascii="Times New Roman" w:hAnsi="Times New Roman" w:cs="Times New Roman"/>
          <w:sz w:val="28"/>
          <w:szCs w:val="28"/>
          <w:highlight w:val="green"/>
        </w:rPr>
        <w:t>section&gt;</w:t>
      </w:r>
    </w:p>
    <w:p w14:paraId="6E349CC8" w14:textId="77777777" w:rsidR="00297B1F" w:rsidRPr="00D71E3C" w:rsidRDefault="00297B1F" w:rsidP="00297B1F">
      <w:pPr>
        <w:rPr>
          <w:rFonts w:ascii="Times New Roman" w:hAnsi="Times New Roman" w:cs="Times New Roman"/>
          <w:sz w:val="28"/>
          <w:szCs w:val="28"/>
          <w:highlight w:val="green"/>
        </w:rPr>
      </w:pPr>
      <w:r w:rsidRPr="00D71E3C">
        <w:rPr>
          <w:rFonts w:ascii="Times New Roman" w:hAnsi="Times New Roman" w:cs="Times New Roman"/>
          <w:sz w:val="28"/>
          <w:szCs w:val="28"/>
          <w:highlight w:val="green"/>
        </w:rPr>
        <w:t xml:space="preserve">  &lt;h1&gt;WWF&lt;/h1&gt;</w:t>
      </w:r>
    </w:p>
    <w:p w14:paraId="736FA0A9" w14:textId="77777777" w:rsidR="00297B1F" w:rsidRPr="00D71E3C" w:rsidRDefault="00297B1F" w:rsidP="00297B1F">
      <w:pPr>
        <w:rPr>
          <w:rFonts w:ascii="Times New Roman" w:hAnsi="Times New Roman" w:cs="Times New Roman"/>
          <w:sz w:val="28"/>
          <w:szCs w:val="28"/>
          <w:highlight w:val="green"/>
        </w:rPr>
      </w:pPr>
      <w:r w:rsidRPr="00D71E3C">
        <w:rPr>
          <w:rFonts w:ascii="Times New Roman" w:hAnsi="Times New Roman" w:cs="Times New Roman"/>
          <w:sz w:val="28"/>
          <w:szCs w:val="28"/>
          <w:highlight w:val="green"/>
        </w:rPr>
        <w:lastRenderedPageBreak/>
        <w:t xml:space="preserve">  &lt;p&gt;The World Wide Fund for Nature (WWF) is an international organization working on issues regarding the conservation, research and restoration of the environment, formerly named the World Wildlife Fund. WWF was founded in 1961.&lt;/p&gt;</w:t>
      </w:r>
    </w:p>
    <w:p w14:paraId="1C7364EA" w14:textId="77777777" w:rsidR="00D26130" w:rsidRPr="00D11225" w:rsidRDefault="00297B1F" w:rsidP="00297B1F">
      <w:pPr>
        <w:rPr>
          <w:rFonts w:ascii="Times New Roman" w:hAnsi="Times New Roman" w:cs="Times New Roman"/>
          <w:sz w:val="28"/>
          <w:szCs w:val="28"/>
        </w:rPr>
      </w:pPr>
      <w:r w:rsidRPr="00D71E3C">
        <w:rPr>
          <w:rFonts w:ascii="Times New Roman" w:hAnsi="Times New Roman" w:cs="Times New Roman"/>
          <w:sz w:val="28"/>
          <w:szCs w:val="28"/>
          <w:highlight w:val="green"/>
        </w:rPr>
        <w:t>&lt;/section&gt;</w:t>
      </w:r>
    </w:p>
    <w:p w14:paraId="11F31FAE" w14:textId="77777777" w:rsidR="00297B1F" w:rsidRPr="00D71E3C" w:rsidRDefault="00297B1F" w:rsidP="00297B1F">
      <w:pPr>
        <w:rPr>
          <w:rFonts w:ascii="Times New Roman" w:hAnsi="Times New Roman" w:cs="Times New Roman"/>
          <w:sz w:val="28"/>
          <w:szCs w:val="28"/>
          <w:highlight w:val="yellow"/>
        </w:rPr>
      </w:pPr>
      <w:r w:rsidRPr="00D71E3C">
        <w:rPr>
          <w:rFonts w:ascii="Times New Roman" w:hAnsi="Times New Roman" w:cs="Times New Roman"/>
          <w:sz w:val="28"/>
          <w:szCs w:val="28"/>
          <w:highlight w:val="yellow"/>
        </w:rPr>
        <w:t>&lt;section&gt;</w:t>
      </w:r>
    </w:p>
    <w:p w14:paraId="3713124E" w14:textId="77777777" w:rsidR="00297B1F" w:rsidRPr="00D71E3C" w:rsidRDefault="00297B1F" w:rsidP="00297B1F">
      <w:pPr>
        <w:rPr>
          <w:rFonts w:ascii="Times New Roman" w:hAnsi="Times New Roman" w:cs="Times New Roman"/>
          <w:sz w:val="28"/>
          <w:szCs w:val="28"/>
          <w:highlight w:val="yellow"/>
        </w:rPr>
      </w:pPr>
      <w:r w:rsidRPr="00D71E3C">
        <w:rPr>
          <w:rFonts w:ascii="Times New Roman" w:hAnsi="Times New Roman" w:cs="Times New Roman"/>
          <w:sz w:val="28"/>
          <w:szCs w:val="28"/>
          <w:highlight w:val="yellow"/>
        </w:rPr>
        <w:t xml:space="preserve">  &lt;h1&gt;WWF's Panda symbol&lt;/h1&gt;</w:t>
      </w:r>
    </w:p>
    <w:p w14:paraId="71B207BC" w14:textId="77777777" w:rsidR="00297B1F" w:rsidRPr="00D71E3C" w:rsidRDefault="00297B1F" w:rsidP="00297B1F">
      <w:pPr>
        <w:rPr>
          <w:rFonts w:ascii="Times New Roman" w:hAnsi="Times New Roman" w:cs="Times New Roman"/>
          <w:sz w:val="28"/>
          <w:szCs w:val="28"/>
          <w:highlight w:val="yellow"/>
        </w:rPr>
      </w:pPr>
      <w:r w:rsidRPr="00D71E3C">
        <w:rPr>
          <w:rFonts w:ascii="Times New Roman" w:hAnsi="Times New Roman" w:cs="Times New Roman"/>
          <w:sz w:val="28"/>
          <w:szCs w:val="28"/>
          <w:highlight w:val="yellow"/>
        </w:rPr>
        <w:t xml:space="preserve">  &lt;p&gt;The Panda has become the symbol of WWF. The well-known panda logo of WWF originated from a panda named Chi Chi that was transferred</w:t>
      </w:r>
      <w:r w:rsidRPr="00D11225">
        <w:rPr>
          <w:rFonts w:ascii="Times New Roman" w:hAnsi="Times New Roman" w:cs="Times New Roman"/>
          <w:sz w:val="28"/>
          <w:szCs w:val="28"/>
        </w:rPr>
        <w:t xml:space="preserve"> </w:t>
      </w:r>
      <w:r w:rsidRPr="00D71E3C">
        <w:rPr>
          <w:rFonts w:ascii="Times New Roman" w:hAnsi="Times New Roman" w:cs="Times New Roman"/>
          <w:sz w:val="28"/>
          <w:szCs w:val="28"/>
          <w:highlight w:val="yellow"/>
        </w:rPr>
        <w:t>from the Beijing Zoo to the London Zoo in the same year of the establishment of WWF.&lt;/p&gt;</w:t>
      </w:r>
    </w:p>
    <w:p w14:paraId="55DFA97D" w14:textId="77777777" w:rsidR="00297B1F" w:rsidRPr="00D11225" w:rsidRDefault="00297B1F" w:rsidP="00297B1F">
      <w:pPr>
        <w:rPr>
          <w:rFonts w:ascii="Times New Roman" w:hAnsi="Times New Roman" w:cs="Times New Roman"/>
          <w:sz w:val="28"/>
          <w:szCs w:val="28"/>
        </w:rPr>
      </w:pPr>
      <w:r w:rsidRPr="00D71E3C">
        <w:rPr>
          <w:rFonts w:ascii="Times New Roman" w:hAnsi="Times New Roman" w:cs="Times New Roman"/>
          <w:sz w:val="28"/>
          <w:szCs w:val="28"/>
          <w:highlight w:val="yellow"/>
        </w:rPr>
        <w:t>&lt;/section&gt;</w:t>
      </w:r>
    </w:p>
    <w:p w14:paraId="0075F35C" w14:textId="77777777" w:rsidR="00297B1F" w:rsidRPr="00D11225" w:rsidRDefault="00297B1F" w:rsidP="00297B1F">
      <w:pPr>
        <w:rPr>
          <w:rFonts w:ascii="Times New Roman" w:hAnsi="Times New Roman" w:cs="Times New Roman"/>
          <w:sz w:val="28"/>
          <w:szCs w:val="28"/>
        </w:rPr>
      </w:pPr>
      <w:r w:rsidRPr="00D11225">
        <w:rPr>
          <w:rFonts w:ascii="Times New Roman" w:hAnsi="Times New Roman" w:cs="Times New Roman"/>
          <w:sz w:val="28"/>
          <w:szCs w:val="28"/>
        </w:rPr>
        <w:t>&lt;p&gt;&lt;strong&gt;Note:&lt;/strong&gt; The section tag is not supported in Internet Explorer 8 and earlier versions.&lt;/p&gt;</w:t>
      </w:r>
    </w:p>
    <w:p w14:paraId="4805C6D2" w14:textId="77777777" w:rsidR="00297B1F" w:rsidRPr="00D11225" w:rsidRDefault="00297B1F" w:rsidP="00297B1F">
      <w:pPr>
        <w:rPr>
          <w:rFonts w:ascii="Times New Roman" w:hAnsi="Times New Roman" w:cs="Times New Roman"/>
          <w:sz w:val="28"/>
          <w:szCs w:val="28"/>
        </w:rPr>
      </w:pPr>
      <w:r w:rsidRPr="00D11225">
        <w:rPr>
          <w:rFonts w:ascii="Times New Roman" w:hAnsi="Times New Roman" w:cs="Times New Roman"/>
          <w:sz w:val="28"/>
          <w:szCs w:val="28"/>
        </w:rPr>
        <w:t>&lt;/body&gt;</w:t>
      </w:r>
    </w:p>
    <w:p w14:paraId="20A93B30" w14:textId="77777777" w:rsidR="005E5C6A" w:rsidRPr="00D11225" w:rsidRDefault="00297B1F" w:rsidP="00297B1F">
      <w:pPr>
        <w:rPr>
          <w:rFonts w:ascii="Times New Roman" w:hAnsi="Times New Roman" w:cs="Times New Roman"/>
          <w:b/>
          <w:sz w:val="28"/>
          <w:szCs w:val="28"/>
          <w:u w:val="single"/>
          <w:shd w:val="clear" w:color="auto" w:fill="FFFFFF"/>
        </w:rPr>
      </w:pPr>
      <w:r w:rsidRPr="00D11225">
        <w:rPr>
          <w:rFonts w:ascii="Times New Roman" w:hAnsi="Times New Roman" w:cs="Times New Roman"/>
          <w:sz w:val="28"/>
          <w:szCs w:val="28"/>
        </w:rPr>
        <w:t>&lt;/html&gt;</w:t>
      </w:r>
    </w:p>
    <w:p w14:paraId="175057AA" w14:textId="77777777" w:rsidR="00D26130" w:rsidRPr="00D11225" w:rsidRDefault="00D26130" w:rsidP="00D26130">
      <w:pPr>
        <w:pStyle w:val="Heading1"/>
        <w:shd w:val="clear" w:color="auto" w:fill="FFFFFF"/>
        <w:spacing w:before="150" w:beforeAutospacing="0" w:after="150" w:afterAutospacing="0"/>
        <w:rPr>
          <w:bCs w:val="0"/>
          <w:color w:val="000000"/>
          <w:sz w:val="28"/>
          <w:szCs w:val="28"/>
          <w:u w:val="single"/>
        </w:rPr>
      </w:pPr>
      <w:r w:rsidRPr="00D11225">
        <w:rPr>
          <w:rStyle w:val="colorh1"/>
          <w:bCs w:val="0"/>
          <w:color w:val="000000"/>
          <w:sz w:val="28"/>
          <w:szCs w:val="28"/>
          <w:u w:val="single"/>
        </w:rPr>
        <w:t>&lt;article&gt;</w:t>
      </w:r>
      <w:r w:rsidRPr="00D11225">
        <w:rPr>
          <w:rStyle w:val="apple-converted-space"/>
          <w:bCs w:val="0"/>
          <w:color w:val="000000"/>
          <w:sz w:val="28"/>
          <w:szCs w:val="28"/>
          <w:u w:val="single"/>
        </w:rPr>
        <w:t> </w:t>
      </w:r>
      <w:r w:rsidRPr="00D11225">
        <w:rPr>
          <w:bCs w:val="0"/>
          <w:color w:val="000000"/>
          <w:sz w:val="28"/>
          <w:szCs w:val="28"/>
          <w:u w:val="single"/>
        </w:rPr>
        <w:t>Tag</w:t>
      </w:r>
    </w:p>
    <w:p w14:paraId="003FC338" w14:textId="77777777" w:rsidR="00D26130" w:rsidRPr="00D11225" w:rsidRDefault="00D26130" w:rsidP="00D2613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-&gt;The </w:t>
      </w:r>
      <w:r w:rsidRPr="00D71E3C">
        <w:rPr>
          <w:rFonts w:ascii="Times New Roman" w:eastAsia="Times New Roman" w:hAnsi="Times New Roman" w:cs="Times New Roman"/>
          <w:color w:val="000000"/>
          <w:sz w:val="28"/>
          <w:szCs w:val="28"/>
          <w:highlight w:val="yellow"/>
          <w:lang w:eastAsia="en-IN"/>
        </w:rPr>
        <w:t xml:space="preserve">&lt;article&gt; tag specifies </w:t>
      </w:r>
      <w:r w:rsidRPr="00D71E3C">
        <w:rPr>
          <w:rFonts w:ascii="Times New Roman" w:eastAsia="Times New Roman" w:hAnsi="Times New Roman" w:cs="Times New Roman"/>
          <w:color w:val="000000"/>
          <w:sz w:val="28"/>
          <w:szCs w:val="28"/>
          <w:highlight w:val="green"/>
          <w:lang w:eastAsia="en-IN"/>
        </w:rPr>
        <w:t>independent, self-contained content.</w:t>
      </w:r>
    </w:p>
    <w:p w14:paraId="2930E023" w14:textId="77777777" w:rsidR="00D26130" w:rsidRPr="00D11225" w:rsidRDefault="00D26130" w:rsidP="00D2613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-&gt;An article should make sense on its own and it should be possible to distribute </w:t>
      </w:r>
    </w:p>
    <w:p w14:paraId="5313594F" w14:textId="77777777" w:rsidR="00D26130" w:rsidRPr="00D11225" w:rsidRDefault="00D26130" w:rsidP="00D2613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 xml:space="preserve">   it independently from the rest of the site.</w:t>
      </w:r>
    </w:p>
    <w:p w14:paraId="28561593" w14:textId="77777777" w:rsidR="00D26130" w:rsidRPr="00D11225" w:rsidRDefault="00D26130" w:rsidP="00D2613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-&gt;Potential sources for the &lt;article&gt; element:</w:t>
      </w:r>
    </w:p>
    <w:p w14:paraId="09867522" w14:textId="77777777" w:rsidR="00D26130" w:rsidRPr="00D11225" w:rsidRDefault="00D26130" w:rsidP="00D261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Forum post</w:t>
      </w:r>
    </w:p>
    <w:p w14:paraId="06484CD5" w14:textId="77777777" w:rsidR="00D26130" w:rsidRPr="00D11225" w:rsidRDefault="00D26130" w:rsidP="00D261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Blog post</w:t>
      </w:r>
    </w:p>
    <w:p w14:paraId="1EB832B1" w14:textId="77777777" w:rsidR="00D26130" w:rsidRPr="00D11225" w:rsidRDefault="00D26130" w:rsidP="00D261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News story</w:t>
      </w:r>
    </w:p>
    <w:p w14:paraId="1B7D6354" w14:textId="77777777" w:rsidR="00D26130" w:rsidRPr="00D11225" w:rsidRDefault="00D26130" w:rsidP="00D261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Comment</w:t>
      </w:r>
    </w:p>
    <w:p w14:paraId="34585BBE" w14:textId="77777777" w:rsidR="009A20B6" w:rsidRPr="00D11225" w:rsidRDefault="009A20B6" w:rsidP="009A20B6">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u w:val="single"/>
          <w:lang w:eastAsia="en-IN"/>
        </w:rPr>
      </w:pPr>
      <w:r w:rsidRPr="00D11225">
        <w:rPr>
          <w:rFonts w:ascii="Times New Roman" w:eastAsia="Times New Roman" w:hAnsi="Times New Roman" w:cs="Times New Roman"/>
          <w:b/>
          <w:color w:val="000000"/>
          <w:sz w:val="28"/>
          <w:szCs w:val="28"/>
          <w:u w:val="single"/>
          <w:lang w:eastAsia="en-IN"/>
        </w:rPr>
        <w:t>Example:</w:t>
      </w:r>
    </w:p>
    <w:p w14:paraId="3CC453C7" w14:textId="77777777" w:rsidR="00461034" w:rsidRPr="00D11225" w:rsidRDefault="00461034"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3223E"/>
          <w:sz w:val="28"/>
          <w:szCs w:val="28"/>
          <w:lang w:eastAsia="en-IN"/>
        </w:rPr>
      </w:pPr>
      <w:r w:rsidRPr="00D11225">
        <w:rPr>
          <w:rFonts w:ascii="Times New Roman" w:eastAsia="Times New Roman" w:hAnsi="Times New Roman" w:cs="Times New Roman"/>
          <w:b/>
          <w:bCs/>
          <w:color w:val="23223E"/>
          <w:sz w:val="28"/>
          <w:szCs w:val="28"/>
          <w:lang w:eastAsia="en-IN"/>
        </w:rPr>
        <w:t>&lt;body&gt;</w:t>
      </w:r>
    </w:p>
    <w:p w14:paraId="52CEC545" w14:textId="77777777" w:rsidR="009A20B6" w:rsidRPr="00D11225" w:rsidRDefault="009A20B6"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3223E"/>
          <w:sz w:val="28"/>
          <w:szCs w:val="28"/>
          <w:lang w:eastAsia="en-IN"/>
        </w:rPr>
      </w:pPr>
      <w:r w:rsidRPr="00D11225">
        <w:rPr>
          <w:rFonts w:ascii="Times New Roman" w:eastAsia="Times New Roman" w:hAnsi="Times New Roman" w:cs="Times New Roman"/>
          <w:b/>
          <w:bCs/>
          <w:color w:val="23223E"/>
          <w:sz w:val="28"/>
          <w:szCs w:val="28"/>
          <w:lang w:eastAsia="en-IN"/>
        </w:rPr>
        <w:t>&lt;article&gt;</w:t>
      </w:r>
    </w:p>
    <w:p w14:paraId="6172C8F2" w14:textId="77777777" w:rsidR="009A20B6" w:rsidRPr="00D11225" w:rsidRDefault="009A20B6"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3223E"/>
          <w:sz w:val="28"/>
          <w:szCs w:val="28"/>
          <w:lang w:eastAsia="en-IN"/>
        </w:rPr>
      </w:pPr>
      <w:r w:rsidRPr="00D11225">
        <w:rPr>
          <w:rFonts w:ascii="Times New Roman" w:eastAsia="Times New Roman" w:hAnsi="Times New Roman" w:cs="Times New Roman"/>
          <w:b/>
          <w:bCs/>
          <w:color w:val="23223E"/>
          <w:sz w:val="28"/>
          <w:szCs w:val="28"/>
          <w:lang w:eastAsia="en-IN"/>
        </w:rPr>
        <w:t xml:space="preserve">  &lt;h1&gt;The article title&lt;/h1&gt;</w:t>
      </w:r>
    </w:p>
    <w:p w14:paraId="0B93E6CD" w14:textId="77777777" w:rsidR="009A20B6" w:rsidRPr="00D11225" w:rsidRDefault="009A20B6"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3223E"/>
          <w:sz w:val="28"/>
          <w:szCs w:val="28"/>
          <w:lang w:eastAsia="en-IN"/>
        </w:rPr>
      </w:pPr>
      <w:r w:rsidRPr="00D11225">
        <w:rPr>
          <w:rFonts w:ascii="Times New Roman" w:eastAsia="Times New Roman" w:hAnsi="Times New Roman" w:cs="Times New Roman"/>
          <w:b/>
          <w:bCs/>
          <w:color w:val="23223E"/>
          <w:sz w:val="28"/>
          <w:szCs w:val="28"/>
          <w:lang w:eastAsia="en-IN"/>
        </w:rPr>
        <w:t xml:space="preserve">  &lt;p&gt;This is the contents of the article element.&lt;/p&gt;</w:t>
      </w:r>
    </w:p>
    <w:p w14:paraId="4409F5C1" w14:textId="77777777" w:rsidR="009A20B6" w:rsidRPr="00D11225" w:rsidRDefault="009A20B6"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3223E"/>
          <w:sz w:val="28"/>
          <w:szCs w:val="28"/>
          <w:lang w:eastAsia="en-IN"/>
        </w:rPr>
      </w:pPr>
      <w:r w:rsidRPr="00D11225">
        <w:rPr>
          <w:rFonts w:ascii="Times New Roman" w:eastAsia="Times New Roman" w:hAnsi="Times New Roman" w:cs="Times New Roman"/>
          <w:b/>
          <w:bCs/>
          <w:color w:val="23223E"/>
          <w:sz w:val="28"/>
          <w:szCs w:val="28"/>
          <w:lang w:eastAsia="en-IN"/>
        </w:rPr>
        <w:t>&lt;/article&gt;</w:t>
      </w:r>
    </w:p>
    <w:p w14:paraId="4D25B831" w14:textId="77777777" w:rsidR="00461034" w:rsidRPr="00D11225" w:rsidRDefault="00461034" w:rsidP="009A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3223E"/>
          <w:sz w:val="28"/>
          <w:szCs w:val="28"/>
          <w:lang w:eastAsia="en-IN"/>
        </w:rPr>
      </w:pPr>
      <w:r w:rsidRPr="00D11225">
        <w:rPr>
          <w:rFonts w:ascii="Times New Roman" w:eastAsia="Times New Roman" w:hAnsi="Times New Roman" w:cs="Times New Roman"/>
          <w:b/>
          <w:bCs/>
          <w:color w:val="23223E"/>
          <w:sz w:val="28"/>
          <w:szCs w:val="28"/>
          <w:lang w:eastAsia="en-IN"/>
        </w:rPr>
        <w:t>&lt;/body&gt;</w:t>
      </w:r>
    </w:p>
    <w:p w14:paraId="3B1809CA" w14:textId="77777777" w:rsidR="0034124E" w:rsidRPr="00D11225" w:rsidRDefault="0034124E" w:rsidP="00806311">
      <w:pPr>
        <w:pStyle w:val="Heading1"/>
        <w:shd w:val="clear" w:color="auto" w:fill="FFFFFF"/>
        <w:spacing w:before="150" w:beforeAutospacing="0" w:after="150" w:afterAutospacing="0"/>
        <w:rPr>
          <w:bCs w:val="0"/>
          <w:color w:val="000000"/>
          <w:sz w:val="28"/>
          <w:szCs w:val="28"/>
          <w:u w:val="single"/>
        </w:rPr>
      </w:pPr>
    </w:p>
    <w:p w14:paraId="243C69FE" w14:textId="77777777" w:rsidR="00806311" w:rsidRPr="00D11225" w:rsidRDefault="00806311" w:rsidP="00806311">
      <w:pPr>
        <w:pStyle w:val="Heading1"/>
        <w:shd w:val="clear" w:color="auto" w:fill="FFFFFF"/>
        <w:spacing w:before="150" w:beforeAutospacing="0" w:after="150" w:afterAutospacing="0"/>
        <w:rPr>
          <w:bCs w:val="0"/>
          <w:color w:val="000000"/>
          <w:sz w:val="28"/>
          <w:szCs w:val="28"/>
          <w:u w:val="single"/>
        </w:rPr>
      </w:pPr>
      <w:r w:rsidRPr="00D11225">
        <w:rPr>
          <w:bCs w:val="0"/>
          <w:color w:val="000000"/>
          <w:sz w:val="28"/>
          <w:szCs w:val="28"/>
          <w:u w:val="single"/>
        </w:rPr>
        <w:t>HTML</w:t>
      </w:r>
      <w:r w:rsidRPr="00D11225">
        <w:rPr>
          <w:rStyle w:val="apple-converted-space"/>
          <w:bCs w:val="0"/>
          <w:color w:val="000000"/>
          <w:sz w:val="28"/>
          <w:szCs w:val="28"/>
          <w:u w:val="single"/>
        </w:rPr>
        <w:t> </w:t>
      </w:r>
      <w:r w:rsidRPr="00D11225">
        <w:rPr>
          <w:rStyle w:val="colorh1"/>
          <w:bCs w:val="0"/>
          <w:color w:val="000000"/>
          <w:sz w:val="28"/>
          <w:szCs w:val="28"/>
          <w:u w:val="single"/>
        </w:rPr>
        <w:t>Input Attributes</w:t>
      </w:r>
    </w:p>
    <w:p w14:paraId="3CBB066C" w14:textId="77777777" w:rsidR="0029453F" w:rsidRPr="00D11225" w:rsidRDefault="00A15D90" w:rsidP="0029453F">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lastRenderedPageBreak/>
        <w:t>1)</w:t>
      </w:r>
      <w:r w:rsidR="0029453F" w:rsidRPr="00D11225">
        <w:rPr>
          <w:rFonts w:ascii="Times New Roman" w:hAnsi="Times New Roman" w:cs="Times New Roman"/>
          <w:bCs w:val="0"/>
          <w:color w:val="000000"/>
          <w:sz w:val="28"/>
          <w:szCs w:val="28"/>
          <w:u w:val="single"/>
        </w:rPr>
        <w:t>The value Attribute</w:t>
      </w:r>
      <w:r w:rsidRPr="00D11225">
        <w:rPr>
          <w:rFonts w:ascii="Times New Roman" w:hAnsi="Times New Roman" w:cs="Times New Roman"/>
          <w:bCs w:val="0"/>
          <w:color w:val="000000"/>
          <w:sz w:val="28"/>
          <w:szCs w:val="28"/>
          <w:u w:val="single"/>
        </w:rPr>
        <w:t>:</w:t>
      </w:r>
    </w:p>
    <w:p w14:paraId="6DF22C35" w14:textId="77777777" w:rsidR="0029453F" w:rsidRPr="00D11225" w:rsidRDefault="0029453F" w:rsidP="0029453F">
      <w:pPr>
        <w:pStyle w:val="NormalWeb"/>
        <w:shd w:val="clear" w:color="auto" w:fill="FFFFFF"/>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rStyle w:val="Strong"/>
          <w:color w:val="000000"/>
          <w:sz w:val="28"/>
          <w:szCs w:val="28"/>
        </w:rPr>
        <w:t>value</w:t>
      </w:r>
      <w:r w:rsidRPr="00D11225">
        <w:rPr>
          <w:rStyle w:val="apple-converted-space"/>
          <w:color w:val="000000"/>
          <w:sz w:val="28"/>
          <w:szCs w:val="28"/>
        </w:rPr>
        <w:t> </w:t>
      </w:r>
      <w:r w:rsidRPr="00D11225">
        <w:rPr>
          <w:color w:val="000000"/>
          <w:sz w:val="28"/>
          <w:szCs w:val="28"/>
        </w:rPr>
        <w:t>attribute specifies the initial value for an input field:</w:t>
      </w:r>
    </w:p>
    <w:p w14:paraId="7E96D853" w14:textId="77777777" w:rsidR="0029453F" w:rsidRPr="00D11225" w:rsidRDefault="0029453F" w:rsidP="0029453F">
      <w:pPr>
        <w:pStyle w:val="NormalWeb"/>
        <w:shd w:val="clear" w:color="auto" w:fill="FFFFFF"/>
        <w:rPr>
          <w:b/>
          <w:color w:val="000000"/>
          <w:sz w:val="28"/>
          <w:szCs w:val="28"/>
          <w:u w:val="single"/>
        </w:rPr>
      </w:pPr>
      <w:r w:rsidRPr="00D11225">
        <w:rPr>
          <w:b/>
          <w:color w:val="000000"/>
          <w:sz w:val="28"/>
          <w:szCs w:val="28"/>
          <w:u w:val="single"/>
        </w:rPr>
        <w:t>Example:</w:t>
      </w:r>
    </w:p>
    <w:p w14:paraId="7BF5D7B8" w14:textId="77777777" w:rsidR="0029453F" w:rsidRPr="00D11225" w:rsidRDefault="0029453F" w:rsidP="0029453F">
      <w:pPr>
        <w:shd w:val="clear" w:color="auto" w:fill="FFFFFF"/>
        <w:rPr>
          <w:rFonts w:ascii="Times New Roman" w:hAnsi="Times New Roman" w:cs="Times New Roman"/>
          <w:color w:val="000000"/>
          <w:sz w:val="28"/>
          <w:szCs w:val="28"/>
        </w:rPr>
      </w:pPr>
      <w:r w:rsidRPr="00D11225">
        <w:rPr>
          <w:rFonts w:ascii="Times New Roman" w:hAnsi="Times New Roman" w:cs="Times New Roman"/>
          <w:color w:val="A52A2A"/>
          <w:sz w:val="28"/>
          <w:szCs w:val="28"/>
        </w:rPr>
        <w:t>form</w:t>
      </w:r>
      <w:r w:rsidRPr="00D11225">
        <w:rPr>
          <w:rStyle w:val="apple-converted-space"/>
          <w:rFonts w:ascii="Times New Roman" w:hAnsi="Times New Roman" w:cs="Times New Roman"/>
          <w:color w:val="FF0000"/>
          <w:sz w:val="28"/>
          <w:szCs w:val="28"/>
        </w:rPr>
        <w:t> </w:t>
      </w:r>
      <w:r w:rsidRPr="00D11225">
        <w:rPr>
          <w:rFonts w:ascii="Times New Roman" w:hAnsi="Times New Roman" w:cs="Times New Roman"/>
          <w:color w:val="FF0000"/>
          <w:sz w:val="28"/>
          <w:szCs w:val="28"/>
        </w:rPr>
        <w:t>action</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t>First name:</w:t>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br</w:t>
      </w:r>
      <w:r w:rsidRPr="00D11225">
        <w:rPr>
          <w:rFonts w:ascii="Times New Roman" w:hAnsi="Times New Roman" w:cs="Times New Roman"/>
          <w:color w:val="0000CD"/>
          <w:sz w:val="28"/>
          <w:szCs w:val="28"/>
        </w:rPr>
        <w:t>&gt;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input</w:t>
      </w:r>
      <w:r w:rsidRPr="00D11225">
        <w:rPr>
          <w:rStyle w:val="apple-converted-space"/>
          <w:rFonts w:ascii="Times New Roman" w:hAnsi="Times New Roman" w:cs="Times New Roman"/>
          <w:color w:val="FF0000"/>
          <w:sz w:val="28"/>
          <w:szCs w:val="28"/>
        </w:rPr>
        <w:t> </w:t>
      </w:r>
      <w:r w:rsidRPr="00D11225">
        <w:rPr>
          <w:rFonts w:ascii="Times New Roman" w:hAnsi="Times New Roman" w:cs="Times New Roman"/>
          <w:color w:val="FF0000"/>
          <w:sz w:val="28"/>
          <w:szCs w:val="28"/>
        </w:rPr>
        <w:t>type</w:t>
      </w:r>
      <w:r w:rsidRPr="00D11225">
        <w:rPr>
          <w:rFonts w:ascii="Times New Roman" w:hAnsi="Times New Roman" w:cs="Times New Roman"/>
          <w:color w:val="0000CD"/>
          <w:sz w:val="28"/>
          <w:szCs w:val="28"/>
        </w:rPr>
        <w:t>="text"</w:t>
      </w:r>
      <w:r w:rsidRPr="00D11225">
        <w:rPr>
          <w:rStyle w:val="apple-converted-space"/>
          <w:rFonts w:ascii="Times New Roman" w:hAnsi="Times New Roman" w:cs="Times New Roman"/>
          <w:color w:val="FF0000"/>
          <w:sz w:val="28"/>
          <w:szCs w:val="28"/>
        </w:rPr>
        <w:t> </w:t>
      </w:r>
      <w:r w:rsidRPr="00D11225">
        <w:rPr>
          <w:rFonts w:ascii="Times New Roman" w:hAnsi="Times New Roman" w:cs="Times New Roman"/>
          <w:color w:val="FF0000"/>
          <w:sz w:val="28"/>
          <w:szCs w:val="28"/>
        </w:rPr>
        <w:t>name</w:t>
      </w:r>
      <w:r w:rsidRPr="00D11225">
        <w:rPr>
          <w:rFonts w:ascii="Times New Roman" w:hAnsi="Times New Roman" w:cs="Times New Roman"/>
          <w:color w:val="0000CD"/>
          <w:sz w:val="28"/>
          <w:szCs w:val="28"/>
        </w:rPr>
        <w:t>="firstname"</w:t>
      </w:r>
      <w:r w:rsidRPr="00D11225">
        <w:rPr>
          <w:rStyle w:val="apple-converted-space"/>
          <w:rFonts w:ascii="Times New Roman" w:hAnsi="Times New Roman" w:cs="Times New Roman"/>
          <w:color w:val="FF0000"/>
          <w:sz w:val="28"/>
          <w:szCs w:val="28"/>
        </w:rPr>
        <w:t> </w:t>
      </w:r>
      <w:r w:rsidRPr="00D11225">
        <w:rPr>
          <w:rFonts w:ascii="Times New Roman" w:hAnsi="Times New Roman" w:cs="Times New Roman"/>
          <w:color w:val="FF0000"/>
          <w:sz w:val="28"/>
          <w:szCs w:val="28"/>
        </w:rPr>
        <w:t>value</w:t>
      </w:r>
      <w:r w:rsidRPr="00D11225">
        <w:rPr>
          <w:rFonts w:ascii="Times New Roman" w:hAnsi="Times New Roman" w:cs="Times New Roman"/>
          <w:color w:val="0000CD"/>
          <w:sz w:val="28"/>
          <w:szCs w:val="28"/>
        </w:rPr>
        <w:t>="John"&gt;</w:t>
      </w:r>
      <w:r w:rsidRPr="00D11225">
        <w:rPr>
          <w:rFonts w:ascii="Times New Roman" w:hAnsi="Times New Roman" w:cs="Times New Roman"/>
          <w:color w:val="000000"/>
          <w:sz w:val="28"/>
          <w:szCs w:val="28"/>
        </w:rPr>
        <w:br/>
      </w:r>
      <w:r w:rsidRPr="00D11225">
        <w:rPr>
          <w:rFonts w:ascii="Times New Roman" w:hAnsi="Times New Roman" w:cs="Times New Roman"/>
          <w:color w:val="0000CD"/>
          <w:sz w:val="28"/>
          <w:szCs w:val="28"/>
        </w:rPr>
        <w:t>&lt;</w:t>
      </w:r>
      <w:r w:rsidRPr="00D11225">
        <w:rPr>
          <w:rFonts w:ascii="Times New Roman" w:hAnsi="Times New Roman" w:cs="Times New Roman"/>
          <w:color w:val="A52A2A"/>
          <w:sz w:val="28"/>
          <w:szCs w:val="28"/>
        </w:rPr>
        <w:t>/form</w:t>
      </w:r>
      <w:r w:rsidRPr="00D11225">
        <w:rPr>
          <w:rFonts w:ascii="Times New Roman" w:hAnsi="Times New Roman" w:cs="Times New Roman"/>
          <w:color w:val="0000CD"/>
          <w:sz w:val="28"/>
          <w:szCs w:val="28"/>
        </w:rPr>
        <w:t>&gt;</w:t>
      </w:r>
    </w:p>
    <w:p w14:paraId="21619985" w14:textId="77777777" w:rsidR="005160FD" w:rsidRPr="00D11225" w:rsidRDefault="00E020AA" w:rsidP="005160FD">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2)</w:t>
      </w:r>
      <w:r w:rsidR="005160FD" w:rsidRPr="00D11225">
        <w:rPr>
          <w:rFonts w:ascii="Times New Roman" w:hAnsi="Times New Roman" w:cs="Times New Roman"/>
          <w:bCs w:val="0"/>
          <w:color w:val="000000"/>
          <w:sz w:val="28"/>
          <w:szCs w:val="28"/>
          <w:u w:val="single"/>
        </w:rPr>
        <w:t>The readonly Attribute</w:t>
      </w:r>
    </w:p>
    <w:p w14:paraId="384B378B" w14:textId="77777777" w:rsidR="005160FD" w:rsidRPr="00D11225" w:rsidRDefault="005160FD" w:rsidP="005160FD">
      <w:pPr>
        <w:pStyle w:val="NormalWeb"/>
        <w:shd w:val="clear" w:color="auto" w:fill="FFFFFF"/>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rStyle w:val="Strong"/>
          <w:color w:val="000000"/>
          <w:sz w:val="28"/>
          <w:szCs w:val="28"/>
        </w:rPr>
        <w:t>readonly</w:t>
      </w:r>
      <w:r w:rsidRPr="00D11225">
        <w:rPr>
          <w:rStyle w:val="apple-converted-space"/>
          <w:color w:val="000000"/>
          <w:sz w:val="28"/>
          <w:szCs w:val="28"/>
        </w:rPr>
        <w:t> </w:t>
      </w:r>
      <w:r w:rsidRPr="00D11225">
        <w:rPr>
          <w:color w:val="000000"/>
          <w:sz w:val="28"/>
          <w:szCs w:val="28"/>
        </w:rPr>
        <w:t>attribute specifies that the input field is read only (cannot be changed):</w:t>
      </w:r>
    </w:p>
    <w:p w14:paraId="389E9A20" w14:textId="77777777" w:rsidR="005160FD" w:rsidRPr="00D11225" w:rsidRDefault="005160FD" w:rsidP="005160FD">
      <w:pPr>
        <w:pStyle w:val="NormalWeb"/>
        <w:shd w:val="clear" w:color="auto" w:fill="FFFFFF"/>
        <w:rPr>
          <w:b/>
          <w:color w:val="000000"/>
          <w:sz w:val="28"/>
          <w:szCs w:val="28"/>
          <w:u w:val="single"/>
        </w:rPr>
      </w:pPr>
      <w:r w:rsidRPr="00D11225">
        <w:rPr>
          <w:b/>
          <w:color w:val="000000"/>
          <w:sz w:val="28"/>
          <w:szCs w:val="28"/>
          <w:u w:val="single"/>
        </w:rPr>
        <w:t>Example:</w:t>
      </w:r>
    </w:p>
    <w:p w14:paraId="378B942B" w14:textId="77777777" w:rsidR="005160FD" w:rsidRPr="00D11225" w:rsidRDefault="005160FD" w:rsidP="005160FD">
      <w:pPr>
        <w:shd w:val="clear" w:color="auto" w:fill="FFFFFF"/>
        <w:rPr>
          <w:rFonts w:ascii="Times New Roman" w:hAnsi="Times New Roman" w:cs="Times New Roman"/>
          <w:sz w:val="28"/>
          <w:szCs w:val="28"/>
        </w:rPr>
      </w:pPr>
      <w:r w:rsidRPr="00D11225">
        <w:rPr>
          <w:rFonts w:ascii="Times New Roman" w:hAnsi="Times New Roman" w:cs="Times New Roman"/>
          <w:sz w:val="28"/>
          <w:szCs w:val="28"/>
        </w:rPr>
        <w:t>&lt;form</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action=""&gt;</w:t>
      </w:r>
      <w:r w:rsidRPr="00D11225">
        <w:rPr>
          <w:rFonts w:ascii="Times New Roman" w:hAnsi="Times New Roman" w:cs="Times New Roman"/>
          <w:sz w:val="28"/>
          <w:szCs w:val="28"/>
        </w:rPr>
        <w:br/>
        <w:t>First name:&lt;br&gt;</w:t>
      </w:r>
      <w:r w:rsidRPr="00D11225">
        <w:rPr>
          <w:rFonts w:ascii="Times New Roman" w:hAnsi="Times New Roman" w:cs="Times New Roman"/>
          <w:sz w:val="28"/>
          <w:szCs w:val="28"/>
        </w:rPr>
        <w:br/>
        <w:t>&lt;input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type="text"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name="firstname"</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value="John"</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readonly&gt;</w:t>
      </w:r>
      <w:r w:rsidRPr="00D11225">
        <w:rPr>
          <w:rFonts w:ascii="Times New Roman" w:hAnsi="Times New Roman" w:cs="Times New Roman"/>
          <w:sz w:val="28"/>
          <w:szCs w:val="28"/>
        </w:rPr>
        <w:br/>
        <w:t>&lt;/form&gt;</w:t>
      </w:r>
    </w:p>
    <w:p w14:paraId="00C00799" w14:textId="77777777" w:rsidR="005160FD" w:rsidRPr="00D11225" w:rsidRDefault="0025744E" w:rsidP="005160FD">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3)</w:t>
      </w:r>
      <w:r w:rsidR="005160FD" w:rsidRPr="00D11225">
        <w:rPr>
          <w:rFonts w:ascii="Times New Roman" w:hAnsi="Times New Roman" w:cs="Times New Roman"/>
          <w:bCs w:val="0"/>
          <w:color w:val="000000"/>
          <w:sz w:val="28"/>
          <w:szCs w:val="28"/>
          <w:u w:val="single"/>
        </w:rPr>
        <w:t>The disabled Attribute</w:t>
      </w:r>
    </w:p>
    <w:p w14:paraId="61F0211E" w14:textId="77777777" w:rsidR="005160FD" w:rsidRPr="00D11225" w:rsidRDefault="005160FD" w:rsidP="00641853">
      <w:pPr>
        <w:pStyle w:val="NormalWeb"/>
        <w:numPr>
          <w:ilvl w:val="0"/>
          <w:numId w:val="24"/>
        </w:numPr>
        <w:shd w:val="clear" w:color="auto" w:fill="FFFFFF"/>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rStyle w:val="Strong"/>
          <w:color w:val="000000"/>
          <w:sz w:val="28"/>
          <w:szCs w:val="28"/>
        </w:rPr>
        <w:t>disabled</w:t>
      </w:r>
      <w:r w:rsidRPr="00D11225">
        <w:rPr>
          <w:rStyle w:val="apple-converted-space"/>
          <w:color w:val="000000"/>
          <w:sz w:val="28"/>
          <w:szCs w:val="28"/>
        </w:rPr>
        <w:t> </w:t>
      </w:r>
      <w:r w:rsidRPr="00D11225">
        <w:rPr>
          <w:color w:val="000000"/>
          <w:sz w:val="28"/>
          <w:szCs w:val="28"/>
        </w:rPr>
        <w:t>attribute specifies that the input field is disabled.</w:t>
      </w:r>
    </w:p>
    <w:p w14:paraId="54336001" w14:textId="77777777" w:rsidR="005160FD" w:rsidRPr="00D11225" w:rsidRDefault="005160FD" w:rsidP="00641853">
      <w:pPr>
        <w:pStyle w:val="NormalWeb"/>
        <w:numPr>
          <w:ilvl w:val="0"/>
          <w:numId w:val="24"/>
        </w:numPr>
        <w:shd w:val="clear" w:color="auto" w:fill="FFFFFF"/>
        <w:rPr>
          <w:color w:val="000000"/>
          <w:sz w:val="28"/>
          <w:szCs w:val="28"/>
        </w:rPr>
      </w:pPr>
      <w:r w:rsidRPr="00D11225">
        <w:rPr>
          <w:color w:val="000000"/>
          <w:sz w:val="28"/>
          <w:szCs w:val="28"/>
        </w:rPr>
        <w:t>A disabled input field is unusable and un-clickable, and its value will not be sent when submitting the form:</w:t>
      </w:r>
    </w:p>
    <w:p w14:paraId="51F6DF14" w14:textId="77777777" w:rsidR="005160FD" w:rsidRPr="00D11225" w:rsidRDefault="005160FD" w:rsidP="005160FD">
      <w:pPr>
        <w:pStyle w:val="NormalWeb"/>
        <w:shd w:val="clear" w:color="auto" w:fill="FFFFFF"/>
        <w:rPr>
          <w:b/>
          <w:color w:val="000000"/>
          <w:sz w:val="28"/>
          <w:szCs w:val="28"/>
          <w:u w:val="single"/>
        </w:rPr>
      </w:pPr>
      <w:r w:rsidRPr="00D11225">
        <w:rPr>
          <w:b/>
          <w:color w:val="000000"/>
          <w:sz w:val="28"/>
          <w:szCs w:val="28"/>
          <w:u w:val="single"/>
        </w:rPr>
        <w:t>Example:</w:t>
      </w:r>
    </w:p>
    <w:p w14:paraId="06D8DE82" w14:textId="77777777" w:rsidR="005160FD" w:rsidRPr="00D11225" w:rsidRDefault="005160FD" w:rsidP="005160FD">
      <w:pPr>
        <w:shd w:val="clear" w:color="auto" w:fill="FFFFFF"/>
        <w:rPr>
          <w:rFonts w:ascii="Times New Roman" w:hAnsi="Times New Roman" w:cs="Times New Roman"/>
          <w:sz w:val="28"/>
          <w:szCs w:val="28"/>
        </w:rPr>
      </w:pPr>
      <w:r w:rsidRPr="00D11225">
        <w:rPr>
          <w:rFonts w:ascii="Times New Roman" w:hAnsi="Times New Roman" w:cs="Times New Roman"/>
          <w:sz w:val="28"/>
          <w:szCs w:val="28"/>
        </w:rPr>
        <w:t>&lt;form</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action=""&gt;</w:t>
      </w:r>
      <w:r w:rsidRPr="00D11225">
        <w:rPr>
          <w:rFonts w:ascii="Times New Roman" w:hAnsi="Times New Roman" w:cs="Times New Roman"/>
          <w:sz w:val="28"/>
          <w:szCs w:val="28"/>
        </w:rPr>
        <w:br/>
      </w:r>
      <w:r w:rsidR="007630E7" w:rsidRPr="00D11225">
        <w:rPr>
          <w:rFonts w:ascii="Times New Roman" w:hAnsi="Times New Roman" w:cs="Times New Roman"/>
          <w:sz w:val="28"/>
          <w:szCs w:val="28"/>
        </w:rPr>
        <w:t xml:space="preserve">  </w:t>
      </w:r>
      <w:r w:rsidRPr="00D11225">
        <w:rPr>
          <w:rFonts w:ascii="Times New Roman" w:hAnsi="Times New Roman" w:cs="Times New Roman"/>
          <w:sz w:val="28"/>
          <w:szCs w:val="28"/>
        </w:rPr>
        <w:t>First name:&lt;br&gt;</w:t>
      </w:r>
      <w:r w:rsidRPr="00D11225">
        <w:rPr>
          <w:rFonts w:ascii="Times New Roman" w:hAnsi="Times New Roman" w:cs="Times New Roman"/>
          <w:sz w:val="28"/>
          <w:szCs w:val="28"/>
        </w:rPr>
        <w:br/>
        <w:t>&lt;input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type="text"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name="firstname"</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value="John"</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disabled&gt;</w:t>
      </w:r>
      <w:r w:rsidRPr="00D11225">
        <w:rPr>
          <w:rFonts w:ascii="Times New Roman" w:hAnsi="Times New Roman" w:cs="Times New Roman"/>
          <w:sz w:val="28"/>
          <w:szCs w:val="28"/>
        </w:rPr>
        <w:br/>
        <w:t>&lt;/form&gt;</w:t>
      </w:r>
    </w:p>
    <w:p w14:paraId="48DCC557" w14:textId="77777777" w:rsidR="00D26130" w:rsidRPr="00D11225" w:rsidRDefault="00D26130" w:rsidP="00D26130">
      <w:pPr>
        <w:pStyle w:val="Heading1"/>
        <w:shd w:val="clear" w:color="auto" w:fill="FFFFFF"/>
        <w:spacing w:before="150" w:beforeAutospacing="0" w:after="150" w:afterAutospacing="0"/>
        <w:rPr>
          <w:bCs w:val="0"/>
          <w:color w:val="000000"/>
          <w:sz w:val="28"/>
          <w:szCs w:val="28"/>
          <w:u w:val="single"/>
        </w:rPr>
      </w:pPr>
    </w:p>
    <w:p w14:paraId="588B8993" w14:textId="77777777" w:rsidR="006F6058" w:rsidRPr="00D11225" w:rsidRDefault="00A2547B" w:rsidP="006F6058">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4)</w:t>
      </w:r>
      <w:r w:rsidR="006F6058" w:rsidRPr="00D11225">
        <w:rPr>
          <w:rFonts w:ascii="Times New Roman" w:hAnsi="Times New Roman" w:cs="Times New Roman"/>
          <w:bCs w:val="0"/>
          <w:color w:val="000000"/>
          <w:sz w:val="28"/>
          <w:szCs w:val="28"/>
          <w:u w:val="single"/>
        </w:rPr>
        <w:t>The size Attribute</w:t>
      </w:r>
    </w:p>
    <w:p w14:paraId="7C29A69D" w14:textId="77777777" w:rsidR="006F6058" w:rsidRPr="00D11225" w:rsidRDefault="006F6058" w:rsidP="006F6058">
      <w:pPr>
        <w:pStyle w:val="NormalWeb"/>
        <w:shd w:val="clear" w:color="auto" w:fill="FFFFFF"/>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rStyle w:val="Strong"/>
          <w:color w:val="000000"/>
          <w:sz w:val="28"/>
          <w:szCs w:val="28"/>
        </w:rPr>
        <w:t>size</w:t>
      </w:r>
      <w:r w:rsidRPr="00D11225">
        <w:rPr>
          <w:rStyle w:val="apple-converted-space"/>
          <w:color w:val="000000"/>
          <w:sz w:val="28"/>
          <w:szCs w:val="28"/>
        </w:rPr>
        <w:t> </w:t>
      </w:r>
      <w:r w:rsidRPr="00D11225">
        <w:rPr>
          <w:color w:val="000000"/>
          <w:sz w:val="28"/>
          <w:szCs w:val="28"/>
        </w:rPr>
        <w:t>attribute specifies the size (in characters) for the input field:</w:t>
      </w:r>
    </w:p>
    <w:p w14:paraId="64E9C98C" w14:textId="77777777" w:rsidR="006F6058" w:rsidRPr="00D11225" w:rsidRDefault="006F6058" w:rsidP="006F6058">
      <w:pPr>
        <w:shd w:val="clear" w:color="auto" w:fill="FFFFFF"/>
        <w:rPr>
          <w:rFonts w:ascii="Times New Roman" w:hAnsi="Times New Roman" w:cs="Times New Roman"/>
          <w:b/>
          <w:sz w:val="28"/>
          <w:szCs w:val="28"/>
          <w:u w:val="single"/>
        </w:rPr>
      </w:pPr>
      <w:r w:rsidRPr="00D11225">
        <w:rPr>
          <w:rFonts w:ascii="Times New Roman" w:hAnsi="Times New Roman" w:cs="Times New Roman"/>
          <w:b/>
          <w:sz w:val="28"/>
          <w:szCs w:val="28"/>
          <w:u w:val="single"/>
        </w:rPr>
        <w:t>Example:</w:t>
      </w:r>
    </w:p>
    <w:p w14:paraId="77E5EB14" w14:textId="77777777" w:rsidR="006F6058" w:rsidRPr="00D11225" w:rsidRDefault="006F6058" w:rsidP="006F6058">
      <w:pPr>
        <w:shd w:val="clear" w:color="auto" w:fill="FFFFFF"/>
        <w:rPr>
          <w:rFonts w:ascii="Times New Roman" w:hAnsi="Times New Roman" w:cs="Times New Roman"/>
          <w:sz w:val="28"/>
          <w:szCs w:val="28"/>
        </w:rPr>
      </w:pPr>
      <w:r w:rsidRPr="00D11225">
        <w:rPr>
          <w:rFonts w:ascii="Times New Roman" w:hAnsi="Times New Roman" w:cs="Times New Roman"/>
          <w:sz w:val="28"/>
          <w:szCs w:val="28"/>
        </w:rPr>
        <w:t>&lt;form</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action=""&gt;</w:t>
      </w:r>
      <w:r w:rsidRPr="00D11225">
        <w:rPr>
          <w:rFonts w:ascii="Times New Roman" w:hAnsi="Times New Roman" w:cs="Times New Roman"/>
          <w:sz w:val="28"/>
          <w:szCs w:val="28"/>
        </w:rPr>
        <w:br/>
        <w:t>First name:&lt;br&gt;</w:t>
      </w:r>
      <w:r w:rsidRPr="00D11225">
        <w:rPr>
          <w:rFonts w:ascii="Times New Roman" w:hAnsi="Times New Roman" w:cs="Times New Roman"/>
          <w:sz w:val="28"/>
          <w:szCs w:val="28"/>
        </w:rPr>
        <w:br/>
        <w:t>&lt;input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type="text"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name="firstname"</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value="John"</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size="40"&gt;</w:t>
      </w:r>
      <w:r w:rsidRPr="00D11225">
        <w:rPr>
          <w:rFonts w:ascii="Times New Roman" w:hAnsi="Times New Roman" w:cs="Times New Roman"/>
          <w:sz w:val="28"/>
          <w:szCs w:val="28"/>
        </w:rPr>
        <w:br/>
        <w:t>&lt;/form&gt;</w:t>
      </w:r>
    </w:p>
    <w:p w14:paraId="4A785BB2" w14:textId="77777777" w:rsidR="00DB4B73" w:rsidRPr="00D11225" w:rsidRDefault="00673FE5" w:rsidP="00DB4B73">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lastRenderedPageBreak/>
        <w:t>5)</w:t>
      </w:r>
      <w:r w:rsidR="00DB4B73" w:rsidRPr="00D11225">
        <w:rPr>
          <w:rFonts w:ascii="Times New Roman" w:hAnsi="Times New Roman" w:cs="Times New Roman"/>
          <w:bCs w:val="0"/>
          <w:color w:val="000000"/>
          <w:sz w:val="28"/>
          <w:szCs w:val="28"/>
          <w:u w:val="single"/>
        </w:rPr>
        <w:t>The maxlength Attribute</w:t>
      </w:r>
    </w:p>
    <w:p w14:paraId="06629834" w14:textId="77777777" w:rsidR="00DB4B73" w:rsidRPr="00D11225" w:rsidRDefault="00DB4B73" w:rsidP="00DB4B73">
      <w:pPr>
        <w:pStyle w:val="NormalWeb"/>
        <w:shd w:val="clear" w:color="auto" w:fill="FFFFFF"/>
        <w:rPr>
          <w:color w:val="000000"/>
          <w:sz w:val="28"/>
          <w:szCs w:val="28"/>
        </w:rPr>
      </w:pPr>
      <w:r w:rsidRPr="00D11225">
        <w:rPr>
          <w:color w:val="000000"/>
          <w:sz w:val="28"/>
          <w:szCs w:val="28"/>
        </w:rPr>
        <w:t>The</w:t>
      </w:r>
      <w:r w:rsidRPr="00D11225">
        <w:rPr>
          <w:rStyle w:val="apple-converted-space"/>
          <w:color w:val="000000"/>
          <w:sz w:val="28"/>
          <w:szCs w:val="28"/>
        </w:rPr>
        <w:t> </w:t>
      </w:r>
      <w:r w:rsidRPr="00D11225">
        <w:rPr>
          <w:rStyle w:val="Strong"/>
          <w:color w:val="000000"/>
          <w:sz w:val="28"/>
          <w:szCs w:val="28"/>
        </w:rPr>
        <w:t>maxlength</w:t>
      </w:r>
      <w:r w:rsidRPr="00D11225">
        <w:rPr>
          <w:rStyle w:val="apple-converted-space"/>
          <w:color w:val="000000"/>
          <w:sz w:val="28"/>
          <w:szCs w:val="28"/>
        </w:rPr>
        <w:t> </w:t>
      </w:r>
      <w:r w:rsidRPr="00D11225">
        <w:rPr>
          <w:color w:val="000000"/>
          <w:sz w:val="28"/>
          <w:szCs w:val="28"/>
        </w:rPr>
        <w:t>attribute specifies the maximum allowed length for the input field:</w:t>
      </w:r>
    </w:p>
    <w:p w14:paraId="0F75C2E2" w14:textId="77777777" w:rsidR="00DB4B73" w:rsidRPr="00D11225" w:rsidRDefault="00DB4B73" w:rsidP="00DB4B73">
      <w:pPr>
        <w:shd w:val="clear" w:color="auto" w:fill="FFFFFF"/>
        <w:rPr>
          <w:rFonts w:ascii="Times New Roman" w:hAnsi="Times New Roman" w:cs="Times New Roman"/>
          <w:b/>
          <w:sz w:val="28"/>
          <w:szCs w:val="28"/>
          <w:u w:val="single"/>
        </w:rPr>
      </w:pPr>
      <w:r w:rsidRPr="00D11225">
        <w:rPr>
          <w:rFonts w:ascii="Times New Roman" w:hAnsi="Times New Roman" w:cs="Times New Roman"/>
          <w:b/>
          <w:sz w:val="28"/>
          <w:szCs w:val="28"/>
          <w:u w:val="single"/>
        </w:rPr>
        <w:t>Example:</w:t>
      </w:r>
    </w:p>
    <w:p w14:paraId="33C21039" w14:textId="77777777" w:rsidR="0034193F" w:rsidRPr="00D11225" w:rsidRDefault="00DB4B73" w:rsidP="00DB4B73">
      <w:pPr>
        <w:shd w:val="clear" w:color="auto" w:fill="FFFFFF"/>
        <w:rPr>
          <w:rFonts w:ascii="Times New Roman" w:hAnsi="Times New Roman" w:cs="Times New Roman"/>
          <w:sz w:val="28"/>
          <w:szCs w:val="28"/>
        </w:rPr>
      </w:pPr>
      <w:r w:rsidRPr="00D11225">
        <w:rPr>
          <w:rFonts w:ascii="Times New Roman" w:hAnsi="Times New Roman" w:cs="Times New Roman"/>
          <w:sz w:val="28"/>
          <w:szCs w:val="28"/>
        </w:rPr>
        <w:t>&lt;form</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action=""&gt;</w:t>
      </w:r>
      <w:r w:rsidRPr="00D11225">
        <w:rPr>
          <w:rFonts w:ascii="Times New Roman" w:hAnsi="Times New Roman" w:cs="Times New Roman"/>
          <w:sz w:val="28"/>
          <w:szCs w:val="28"/>
        </w:rPr>
        <w:br/>
        <w:t>First name:&lt;br&gt;</w:t>
      </w:r>
      <w:r w:rsidRPr="00D11225">
        <w:rPr>
          <w:rFonts w:ascii="Times New Roman" w:hAnsi="Times New Roman" w:cs="Times New Roman"/>
          <w:sz w:val="28"/>
          <w:szCs w:val="28"/>
        </w:rPr>
        <w:br/>
        <w:t>&lt;input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type="text"</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name="firstname"</w:t>
      </w:r>
      <w:r w:rsidRPr="00D11225">
        <w:rPr>
          <w:rStyle w:val="apple-converted-space"/>
          <w:rFonts w:ascii="Times New Roman" w:hAnsi="Times New Roman" w:cs="Times New Roman"/>
          <w:sz w:val="28"/>
          <w:szCs w:val="28"/>
        </w:rPr>
        <w:t> </w:t>
      </w:r>
      <w:r w:rsidRPr="00D11225">
        <w:rPr>
          <w:rFonts w:ascii="Times New Roman" w:hAnsi="Times New Roman" w:cs="Times New Roman"/>
          <w:sz w:val="28"/>
          <w:szCs w:val="28"/>
        </w:rPr>
        <w:t>maxlength="10"&gt;</w:t>
      </w:r>
      <w:r w:rsidRPr="00D11225">
        <w:rPr>
          <w:rFonts w:ascii="Times New Roman" w:hAnsi="Times New Roman" w:cs="Times New Roman"/>
          <w:sz w:val="28"/>
          <w:szCs w:val="28"/>
        </w:rPr>
        <w:br/>
        <w:t>&lt;/form&gt;</w:t>
      </w:r>
    </w:p>
    <w:p w14:paraId="36F5366C" w14:textId="77777777" w:rsidR="00A22BE8" w:rsidRPr="00D11225" w:rsidRDefault="00A22BE8" w:rsidP="00DB4B73">
      <w:pPr>
        <w:shd w:val="clear" w:color="auto" w:fill="FFFFFF"/>
        <w:rPr>
          <w:rFonts w:ascii="Times New Roman" w:hAnsi="Times New Roman" w:cs="Times New Roman"/>
          <w:b/>
          <w:sz w:val="28"/>
          <w:szCs w:val="28"/>
          <w:u w:val="single"/>
        </w:rPr>
      </w:pPr>
      <w:r w:rsidRPr="00D11225">
        <w:rPr>
          <w:rFonts w:ascii="Times New Roman" w:hAnsi="Times New Roman" w:cs="Times New Roman"/>
          <w:b/>
          <w:sz w:val="28"/>
          <w:szCs w:val="28"/>
          <w:u w:val="single"/>
        </w:rPr>
        <w:t>Note:</w:t>
      </w:r>
    </w:p>
    <w:p w14:paraId="78358D4C" w14:textId="77777777" w:rsidR="00A22BE8" w:rsidRPr="00D11225" w:rsidRDefault="00A22BE8" w:rsidP="00A22BE8">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With a maxlength attribute, the input field will not accept more than the allowed number of characters.</w:t>
      </w:r>
    </w:p>
    <w:p w14:paraId="397A8210" w14:textId="77777777" w:rsidR="00A22BE8" w:rsidRPr="00D11225" w:rsidRDefault="00A22BE8" w:rsidP="00A22BE8">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1225">
        <w:rPr>
          <w:rFonts w:ascii="Times New Roman" w:eastAsia="Times New Roman" w:hAnsi="Times New Roman" w:cs="Times New Roman"/>
          <w:color w:val="000000"/>
          <w:sz w:val="28"/>
          <w:szCs w:val="28"/>
          <w:lang w:eastAsia="en-IN"/>
        </w:rPr>
        <w:t>The maxlength attribute does not provide any feedback. If you want to alert the user, you must write JavaScript code.</w:t>
      </w:r>
    </w:p>
    <w:p w14:paraId="2BDC778E" w14:textId="77777777" w:rsidR="00DB3171" w:rsidRPr="00D11225" w:rsidRDefault="00DB3171" w:rsidP="00DB3171">
      <w:pPr>
        <w:pStyle w:val="Heading2"/>
        <w:shd w:val="clear" w:color="auto" w:fill="FFFFFF"/>
        <w:spacing w:before="150" w:after="150"/>
        <w:rPr>
          <w:rFonts w:ascii="Times New Roman" w:hAnsi="Times New Roman" w:cs="Times New Roman"/>
          <w:bCs w:val="0"/>
          <w:color w:val="000000"/>
          <w:sz w:val="28"/>
          <w:szCs w:val="28"/>
          <w:u w:val="single"/>
        </w:rPr>
      </w:pPr>
      <w:r w:rsidRPr="00D11225">
        <w:rPr>
          <w:rFonts w:ascii="Times New Roman" w:hAnsi="Times New Roman" w:cs="Times New Roman"/>
          <w:bCs w:val="0"/>
          <w:color w:val="000000"/>
          <w:sz w:val="28"/>
          <w:szCs w:val="28"/>
          <w:u w:val="single"/>
        </w:rPr>
        <w:t>HTML5 Attributes</w:t>
      </w:r>
    </w:p>
    <w:p w14:paraId="43E350F6" w14:textId="77777777" w:rsidR="00DB3171" w:rsidRPr="00D11225" w:rsidRDefault="00DB3171" w:rsidP="00DB3171">
      <w:pPr>
        <w:pStyle w:val="NormalWeb"/>
        <w:shd w:val="clear" w:color="auto" w:fill="FFFFFF"/>
        <w:rPr>
          <w:color w:val="000000"/>
          <w:sz w:val="28"/>
          <w:szCs w:val="28"/>
        </w:rPr>
      </w:pPr>
      <w:r w:rsidRPr="00D11225">
        <w:rPr>
          <w:color w:val="000000"/>
          <w:sz w:val="28"/>
          <w:szCs w:val="28"/>
        </w:rPr>
        <w:t>HTML5 added the following attributes for &lt;input&gt;:</w:t>
      </w:r>
    </w:p>
    <w:p w14:paraId="02A5C70F"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autocomplete</w:t>
      </w:r>
    </w:p>
    <w:p w14:paraId="2CD24E30"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autofocus</w:t>
      </w:r>
    </w:p>
    <w:p w14:paraId="1B0E42B6"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w:t>
      </w:r>
    </w:p>
    <w:p w14:paraId="0D21FE3C"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formaction</w:t>
      </w:r>
    </w:p>
    <w:p w14:paraId="6C230D86"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formenctype</w:t>
      </w:r>
    </w:p>
    <w:p w14:paraId="17CAC3B2"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formmethod</w:t>
      </w:r>
    </w:p>
    <w:p w14:paraId="58C23A6F"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formnovalidate</w:t>
      </w:r>
    </w:p>
    <w:p w14:paraId="2E48AC10"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formtarget</w:t>
      </w:r>
    </w:p>
    <w:p w14:paraId="34FD9F54"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height and width</w:t>
      </w:r>
    </w:p>
    <w:p w14:paraId="00D6383B"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list</w:t>
      </w:r>
    </w:p>
    <w:p w14:paraId="3537D353"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min and max</w:t>
      </w:r>
    </w:p>
    <w:p w14:paraId="39B2F138"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multiple</w:t>
      </w:r>
    </w:p>
    <w:p w14:paraId="20DCBD10"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pattern (regexp)</w:t>
      </w:r>
    </w:p>
    <w:p w14:paraId="4F4DC429"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placeholder</w:t>
      </w:r>
    </w:p>
    <w:p w14:paraId="756B3F52"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required</w:t>
      </w:r>
    </w:p>
    <w:p w14:paraId="2E69123E" w14:textId="77777777" w:rsidR="00DB3171" w:rsidRPr="00D11225" w:rsidRDefault="00DB3171" w:rsidP="00DB317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D11225">
        <w:rPr>
          <w:rFonts w:ascii="Times New Roman" w:hAnsi="Times New Roman" w:cs="Times New Roman"/>
          <w:color w:val="000000"/>
          <w:sz w:val="28"/>
          <w:szCs w:val="28"/>
        </w:rPr>
        <w:t>step</w:t>
      </w:r>
    </w:p>
    <w:p w14:paraId="0FEDAC45" w14:textId="77777777" w:rsidR="00EC7034" w:rsidRPr="00A26547" w:rsidRDefault="00EC7034" w:rsidP="00EC7034">
      <w:pPr>
        <w:shd w:val="clear" w:color="auto" w:fill="FFFFFF"/>
        <w:spacing w:before="150" w:after="150" w:line="240" w:lineRule="auto"/>
        <w:ind w:left="2160" w:firstLine="720"/>
        <w:outlineLvl w:val="1"/>
        <w:rPr>
          <w:rFonts w:ascii="Times New Roman" w:eastAsia="Times New Roman" w:hAnsi="Times New Roman" w:cs="Times New Roman"/>
          <w:b/>
          <w:color w:val="000000"/>
          <w:sz w:val="28"/>
          <w:szCs w:val="28"/>
          <w:u w:val="single"/>
          <w:lang w:eastAsia="en-IN"/>
        </w:rPr>
      </w:pPr>
      <w:r>
        <w:rPr>
          <w:rFonts w:ascii="Times New Roman" w:eastAsia="Times New Roman" w:hAnsi="Times New Roman" w:cs="Times New Roman"/>
          <w:b/>
          <w:color w:val="000000"/>
          <w:sz w:val="28"/>
          <w:szCs w:val="28"/>
          <w:lang w:eastAsia="en-IN"/>
        </w:rPr>
        <w:t xml:space="preserve">          </w:t>
      </w:r>
      <w:r>
        <w:rPr>
          <w:rFonts w:ascii="Times New Roman" w:eastAsia="Times New Roman" w:hAnsi="Times New Roman" w:cs="Times New Roman"/>
          <w:b/>
          <w:color w:val="000000"/>
          <w:sz w:val="28"/>
          <w:szCs w:val="28"/>
          <w:u w:val="single"/>
          <w:lang w:eastAsia="en-IN"/>
        </w:rPr>
        <w:t>C</w:t>
      </w:r>
      <w:r w:rsidRPr="00A26547">
        <w:rPr>
          <w:rFonts w:ascii="Times New Roman" w:eastAsia="Times New Roman" w:hAnsi="Times New Roman" w:cs="Times New Roman"/>
          <w:b/>
          <w:color w:val="000000"/>
          <w:sz w:val="28"/>
          <w:szCs w:val="28"/>
          <w:u w:val="single"/>
          <w:lang w:eastAsia="en-IN"/>
        </w:rPr>
        <w:t>HAPTER-II</w:t>
      </w:r>
    </w:p>
    <w:p w14:paraId="2BF67B14" w14:textId="77777777" w:rsidR="00EC7034" w:rsidRPr="00A26547" w:rsidRDefault="00EC7034" w:rsidP="00EC7034">
      <w:pPr>
        <w:shd w:val="clear" w:color="auto" w:fill="FFFFFF"/>
        <w:spacing w:before="150" w:after="150" w:line="240" w:lineRule="auto"/>
        <w:ind w:left="2160" w:firstLine="720"/>
        <w:outlineLvl w:val="1"/>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CSS</w:t>
      </w:r>
    </w:p>
    <w:p w14:paraId="29DC87F5" w14:textId="77777777" w:rsidR="00EC7034" w:rsidRPr="00A26547" w:rsidRDefault="00EC7034" w:rsidP="00EC7034">
      <w:pPr>
        <w:shd w:val="clear" w:color="auto" w:fill="FFFFFF"/>
        <w:spacing w:before="150" w:after="150" w:line="240" w:lineRule="auto"/>
        <w:outlineLvl w:val="1"/>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u w:val="single"/>
          <w:lang w:eastAsia="en-IN"/>
        </w:rPr>
        <w:t>Introduction:</w:t>
      </w:r>
    </w:p>
    <w:p w14:paraId="0C5885BE" w14:textId="77777777" w:rsidR="00EC7034" w:rsidRPr="00A26547" w:rsidRDefault="00EC7034" w:rsidP="00EC7034">
      <w:pPr>
        <w:shd w:val="clear" w:color="auto" w:fill="FFFFFF"/>
        <w:spacing w:before="150" w:after="150" w:line="240" w:lineRule="auto"/>
        <w:ind w:firstLine="720"/>
        <w:jc w:val="both"/>
        <w:outlineLvl w:val="1"/>
        <w:rPr>
          <w:rFonts w:ascii="Times New Roman" w:hAnsi="Times New Roman" w:cs="Times New Roman"/>
          <w:sz w:val="28"/>
          <w:szCs w:val="28"/>
          <w:shd w:val="clear" w:color="auto" w:fill="FFFFFF"/>
        </w:rPr>
      </w:pPr>
      <w:r w:rsidRPr="003C62B6">
        <w:rPr>
          <w:rFonts w:ascii="Times New Roman" w:hAnsi="Times New Roman" w:cs="Times New Roman"/>
          <w:sz w:val="28"/>
          <w:szCs w:val="28"/>
          <w:highlight w:val="yellow"/>
          <w:shd w:val="clear" w:color="auto" w:fill="FFFFFF"/>
        </w:rPr>
        <w:t>To apply the style and lay outs to the web pages</w:t>
      </w:r>
      <w:r w:rsidRPr="00A26547">
        <w:rPr>
          <w:rFonts w:ascii="Times New Roman" w:hAnsi="Times New Roman" w:cs="Times New Roman"/>
          <w:sz w:val="28"/>
          <w:szCs w:val="28"/>
          <w:shd w:val="clear" w:color="auto" w:fill="FFFFFF"/>
        </w:rPr>
        <w:t xml:space="preserve"> — for example, to </w:t>
      </w:r>
      <w:r w:rsidRPr="003C62B6">
        <w:rPr>
          <w:rFonts w:ascii="Times New Roman" w:hAnsi="Times New Roman" w:cs="Times New Roman"/>
          <w:sz w:val="28"/>
          <w:szCs w:val="28"/>
          <w:highlight w:val="yellow"/>
          <w:shd w:val="clear" w:color="auto" w:fill="FFFFFF"/>
        </w:rPr>
        <w:t>alter the font, colour, size and spacing of your content, split it into multiple column</w:t>
      </w:r>
      <w:r w:rsidRPr="00A26547">
        <w:rPr>
          <w:rFonts w:ascii="Times New Roman" w:hAnsi="Times New Roman" w:cs="Times New Roman"/>
          <w:sz w:val="28"/>
          <w:szCs w:val="28"/>
          <w:shd w:val="clear" w:color="auto" w:fill="FFFFFF"/>
        </w:rPr>
        <w:t>s, or add animations and other decorative features.For that purpose we can use “Cascading Style Sheets(CSS)”.</w:t>
      </w:r>
    </w:p>
    <w:p w14:paraId="3B0F854B" w14:textId="77777777" w:rsidR="00EC7034" w:rsidRPr="00A26547" w:rsidRDefault="00EC7034" w:rsidP="00EC7034">
      <w:pPr>
        <w:pStyle w:val="Heading2"/>
        <w:spacing w:before="48" w:after="48" w:line="360" w:lineRule="atLeast"/>
        <w:ind w:right="48"/>
        <w:rPr>
          <w:rFonts w:ascii="Times New Roman" w:hAnsi="Times New Roman" w:cs="Times New Roman"/>
          <w:bCs w:val="0"/>
          <w:color w:val="121214"/>
          <w:spacing w:val="-15"/>
          <w:sz w:val="28"/>
          <w:szCs w:val="28"/>
          <w:u w:val="single"/>
        </w:rPr>
      </w:pPr>
      <w:r w:rsidRPr="00A26547">
        <w:rPr>
          <w:rFonts w:ascii="Times New Roman" w:hAnsi="Times New Roman" w:cs="Times New Roman"/>
          <w:bCs w:val="0"/>
          <w:color w:val="121214"/>
          <w:spacing w:val="-15"/>
          <w:sz w:val="28"/>
          <w:szCs w:val="28"/>
          <w:u w:val="single"/>
        </w:rPr>
        <w:lastRenderedPageBreak/>
        <w:t>CSS Versions</w:t>
      </w:r>
    </w:p>
    <w:p w14:paraId="5D795BB8" w14:textId="77777777" w:rsidR="00EC7034" w:rsidRPr="00A26547" w:rsidRDefault="00EC7034" w:rsidP="00EC7034">
      <w:pPr>
        <w:pStyle w:val="NormalWeb"/>
        <w:spacing w:before="0" w:beforeAutospacing="0" w:after="144" w:afterAutospacing="0" w:line="360" w:lineRule="atLeast"/>
        <w:ind w:left="48" w:right="48" w:firstLine="672"/>
        <w:jc w:val="both"/>
        <w:rPr>
          <w:color w:val="000000"/>
          <w:sz w:val="28"/>
          <w:szCs w:val="28"/>
        </w:rPr>
      </w:pPr>
      <w:r w:rsidRPr="00A26547">
        <w:rPr>
          <w:color w:val="000000"/>
          <w:sz w:val="28"/>
          <w:szCs w:val="28"/>
        </w:rPr>
        <w:t xml:space="preserve">Cascading Style Sheets, level 1 (CSS1) was came out of W3C as a recommendation in December 1996. This version </w:t>
      </w:r>
      <w:r w:rsidRPr="00391882">
        <w:rPr>
          <w:color w:val="000000"/>
          <w:sz w:val="28"/>
          <w:szCs w:val="28"/>
          <w:highlight w:val="yellow"/>
        </w:rPr>
        <w:t>describes the CSS language</w:t>
      </w:r>
      <w:r w:rsidRPr="00A26547">
        <w:rPr>
          <w:color w:val="000000"/>
          <w:sz w:val="28"/>
          <w:szCs w:val="28"/>
        </w:rPr>
        <w:t xml:space="preserve"> as well as a </w:t>
      </w:r>
      <w:r w:rsidRPr="00391882">
        <w:rPr>
          <w:color w:val="000000"/>
          <w:sz w:val="28"/>
          <w:szCs w:val="28"/>
          <w:highlight w:val="yellow"/>
        </w:rPr>
        <w:t>simple visual formatting model for all the HTML tags.</w:t>
      </w:r>
    </w:p>
    <w:p w14:paraId="13C09B01" w14:textId="77777777" w:rsidR="00EC7034" w:rsidRPr="00A26547" w:rsidRDefault="00EC7034" w:rsidP="00EC7034">
      <w:pPr>
        <w:pStyle w:val="NormalWeb"/>
        <w:spacing w:before="0" w:beforeAutospacing="0" w:after="144" w:afterAutospacing="0" w:line="360" w:lineRule="atLeast"/>
        <w:ind w:left="48" w:right="48" w:firstLine="672"/>
        <w:jc w:val="both"/>
        <w:rPr>
          <w:color w:val="000000"/>
          <w:sz w:val="28"/>
          <w:szCs w:val="28"/>
        </w:rPr>
      </w:pPr>
      <w:r w:rsidRPr="00A26547">
        <w:rPr>
          <w:color w:val="000000"/>
          <w:sz w:val="28"/>
          <w:szCs w:val="28"/>
        </w:rPr>
        <w:t xml:space="preserve">CSS2 was became a W3C recommendation in May 1998 and </w:t>
      </w:r>
      <w:r w:rsidRPr="00391882">
        <w:rPr>
          <w:color w:val="000000"/>
          <w:sz w:val="28"/>
          <w:szCs w:val="28"/>
          <w:highlight w:val="yellow"/>
        </w:rPr>
        <w:t>builds on CSS1</w:t>
      </w:r>
      <w:r w:rsidRPr="00A26547">
        <w:rPr>
          <w:color w:val="000000"/>
          <w:sz w:val="28"/>
          <w:szCs w:val="28"/>
        </w:rPr>
        <w:t xml:space="preserve">.This </w:t>
      </w:r>
      <w:r w:rsidRPr="00391882">
        <w:rPr>
          <w:color w:val="000000"/>
          <w:sz w:val="28"/>
          <w:szCs w:val="28"/>
          <w:highlight w:val="green"/>
        </w:rPr>
        <w:t>version adds support</w:t>
      </w:r>
      <w:r w:rsidRPr="00A26547">
        <w:rPr>
          <w:color w:val="000000"/>
          <w:sz w:val="28"/>
          <w:szCs w:val="28"/>
        </w:rPr>
        <w:t xml:space="preserve"> </w:t>
      </w:r>
      <w:r w:rsidRPr="00391882">
        <w:rPr>
          <w:color w:val="000000"/>
          <w:sz w:val="28"/>
          <w:szCs w:val="28"/>
          <w:highlight w:val="yellow"/>
        </w:rPr>
        <w:t>for media-specific style sheets</w:t>
      </w:r>
      <w:r w:rsidRPr="00A26547">
        <w:rPr>
          <w:color w:val="000000"/>
          <w:sz w:val="28"/>
          <w:szCs w:val="28"/>
        </w:rPr>
        <w:t xml:space="preserve"> e.g. </w:t>
      </w:r>
      <w:r w:rsidRPr="00391882">
        <w:rPr>
          <w:color w:val="000000"/>
          <w:sz w:val="28"/>
          <w:szCs w:val="28"/>
          <w:highlight w:val="green"/>
        </w:rPr>
        <w:t>printers and aural devices</w:t>
      </w:r>
      <w:r w:rsidRPr="00A26547">
        <w:rPr>
          <w:color w:val="000000"/>
          <w:sz w:val="28"/>
          <w:szCs w:val="28"/>
        </w:rPr>
        <w:t xml:space="preserve">, </w:t>
      </w:r>
      <w:r w:rsidRPr="00391882">
        <w:rPr>
          <w:color w:val="000000"/>
          <w:sz w:val="28"/>
          <w:szCs w:val="28"/>
          <w:highlight w:val="green"/>
        </w:rPr>
        <w:t>downloadable fonts</w:t>
      </w:r>
      <w:r w:rsidRPr="00A26547">
        <w:rPr>
          <w:color w:val="000000"/>
          <w:sz w:val="28"/>
          <w:szCs w:val="28"/>
        </w:rPr>
        <w:t xml:space="preserve">, </w:t>
      </w:r>
      <w:r w:rsidRPr="00391882">
        <w:rPr>
          <w:color w:val="000000"/>
          <w:sz w:val="28"/>
          <w:szCs w:val="28"/>
          <w:highlight w:val="green"/>
        </w:rPr>
        <w:t>element positioning and tables</w:t>
      </w:r>
      <w:r w:rsidRPr="00A26547">
        <w:rPr>
          <w:color w:val="000000"/>
          <w:sz w:val="28"/>
          <w:szCs w:val="28"/>
        </w:rPr>
        <w:t>.</w:t>
      </w:r>
    </w:p>
    <w:p w14:paraId="5F074430" w14:textId="77777777" w:rsidR="00EC7034" w:rsidRPr="00A26547" w:rsidRDefault="00EC7034" w:rsidP="00EC7034">
      <w:pPr>
        <w:pStyle w:val="NormalWeb"/>
        <w:spacing w:before="0" w:beforeAutospacing="0" w:after="144" w:afterAutospacing="0" w:line="360" w:lineRule="atLeast"/>
        <w:ind w:left="48" w:right="48" w:firstLine="672"/>
        <w:jc w:val="both"/>
        <w:rPr>
          <w:color w:val="000000"/>
          <w:sz w:val="28"/>
          <w:szCs w:val="28"/>
        </w:rPr>
      </w:pPr>
      <w:r w:rsidRPr="00A26547">
        <w:rPr>
          <w:color w:val="000000"/>
          <w:sz w:val="28"/>
          <w:szCs w:val="28"/>
        </w:rPr>
        <w:t xml:space="preserve">CSS3 was became a W3C recommendation in June 1999 and builds on older versions CSS. </w:t>
      </w:r>
      <w:r w:rsidRPr="00391882">
        <w:rPr>
          <w:color w:val="000000"/>
          <w:sz w:val="28"/>
          <w:szCs w:val="28"/>
          <w:highlight w:val="yellow"/>
        </w:rPr>
        <w:t>It has divided into documentations is called as Modules</w:t>
      </w:r>
      <w:r w:rsidRPr="00A26547">
        <w:rPr>
          <w:color w:val="000000"/>
          <w:sz w:val="28"/>
          <w:szCs w:val="28"/>
        </w:rPr>
        <w:t xml:space="preserve"> and here each module having new extension features defined in CSS2.</w:t>
      </w:r>
    </w:p>
    <w:p w14:paraId="34CFC293" w14:textId="77777777" w:rsidR="00EC7034" w:rsidRPr="00A26547" w:rsidRDefault="00EC7034" w:rsidP="00EC7034">
      <w:pPr>
        <w:pStyle w:val="Heading2"/>
        <w:spacing w:before="48" w:after="48" w:line="360" w:lineRule="atLeast"/>
        <w:ind w:right="48"/>
        <w:rPr>
          <w:rFonts w:ascii="Times New Roman" w:hAnsi="Times New Roman" w:cs="Times New Roman"/>
          <w:bCs w:val="0"/>
          <w:color w:val="121214"/>
          <w:spacing w:val="-15"/>
          <w:sz w:val="28"/>
          <w:szCs w:val="28"/>
          <w:u w:val="single"/>
        </w:rPr>
      </w:pPr>
      <w:r w:rsidRPr="00A26547">
        <w:rPr>
          <w:rFonts w:ascii="Times New Roman" w:hAnsi="Times New Roman" w:cs="Times New Roman"/>
          <w:bCs w:val="0"/>
          <w:color w:val="121214"/>
          <w:spacing w:val="-15"/>
          <w:sz w:val="28"/>
          <w:szCs w:val="28"/>
          <w:u w:val="single"/>
        </w:rPr>
        <w:t>Advantages of CSS</w:t>
      </w:r>
    </w:p>
    <w:p w14:paraId="216852C7"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CSS saves time</w:t>
      </w:r>
      <w:r w:rsidRPr="00A26547">
        <w:rPr>
          <w:rStyle w:val="apple-converted-space"/>
          <w:color w:val="000000"/>
          <w:sz w:val="28"/>
          <w:szCs w:val="28"/>
        </w:rPr>
        <w:t> </w:t>
      </w:r>
      <w:r w:rsidRPr="00A26547">
        <w:rPr>
          <w:color w:val="000000"/>
          <w:sz w:val="28"/>
          <w:szCs w:val="28"/>
        </w:rPr>
        <w:t xml:space="preserve">− </w:t>
      </w:r>
      <w:r w:rsidRPr="003C62B6">
        <w:rPr>
          <w:color w:val="000000"/>
          <w:sz w:val="28"/>
          <w:szCs w:val="28"/>
          <w:highlight w:val="yellow"/>
        </w:rPr>
        <w:t>You can write CSS once and then reuse same sheet in multiple HTML pages</w:t>
      </w:r>
      <w:r w:rsidRPr="00A26547">
        <w:rPr>
          <w:color w:val="000000"/>
          <w:sz w:val="28"/>
          <w:szCs w:val="28"/>
        </w:rPr>
        <w:t xml:space="preserve">. You can </w:t>
      </w:r>
      <w:r w:rsidRPr="003C62B6">
        <w:rPr>
          <w:color w:val="000000"/>
          <w:sz w:val="28"/>
          <w:szCs w:val="28"/>
          <w:highlight w:val="yellow"/>
        </w:rPr>
        <w:t>define a style for each HTML element</w:t>
      </w:r>
      <w:r w:rsidRPr="00A26547">
        <w:rPr>
          <w:color w:val="000000"/>
          <w:sz w:val="28"/>
          <w:szCs w:val="28"/>
        </w:rPr>
        <w:t xml:space="preserve"> and apply it to as many Web pages as you want.</w:t>
      </w:r>
    </w:p>
    <w:p w14:paraId="3A3C59CF"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Pages load faster</w:t>
      </w:r>
      <w:r w:rsidRPr="00A26547">
        <w:rPr>
          <w:rStyle w:val="apple-converted-space"/>
          <w:color w:val="000000"/>
          <w:sz w:val="28"/>
          <w:szCs w:val="28"/>
        </w:rPr>
        <w:t> </w:t>
      </w:r>
      <w:r w:rsidRPr="00A26547">
        <w:rPr>
          <w:color w:val="000000"/>
          <w:sz w:val="28"/>
          <w:szCs w:val="28"/>
        </w:rPr>
        <w:t xml:space="preserve">− </w:t>
      </w:r>
      <w:r w:rsidRPr="003C62B6">
        <w:rPr>
          <w:color w:val="000000"/>
          <w:sz w:val="28"/>
          <w:szCs w:val="28"/>
          <w:highlight w:val="yellow"/>
        </w:rPr>
        <w:t>If you are using CSS, you do not need to write HTML tag attributes every time.</w:t>
      </w:r>
      <w:r w:rsidRPr="00A26547">
        <w:rPr>
          <w:color w:val="000000"/>
          <w:sz w:val="28"/>
          <w:szCs w:val="28"/>
        </w:rPr>
        <w:t xml:space="preserve"> Just </w:t>
      </w:r>
      <w:r w:rsidRPr="003C62B6">
        <w:rPr>
          <w:color w:val="000000"/>
          <w:sz w:val="28"/>
          <w:szCs w:val="28"/>
          <w:highlight w:val="yellow"/>
        </w:rPr>
        <w:t>write one CSS rule of a tag and apply it to all the occurrences of that tag</w:t>
      </w:r>
      <w:r w:rsidRPr="00A26547">
        <w:rPr>
          <w:color w:val="000000"/>
          <w:sz w:val="28"/>
          <w:szCs w:val="28"/>
        </w:rPr>
        <w:t>. So less code means faster download times.</w:t>
      </w:r>
    </w:p>
    <w:p w14:paraId="384E38E9"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Easy maintenance</w:t>
      </w:r>
      <w:r w:rsidRPr="00A26547">
        <w:rPr>
          <w:rStyle w:val="apple-converted-space"/>
          <w:color w:val="000000"/>
          <w:sz w:val="28"/>
          <w:szCs w:val="28"/>
        </w:rPr>
        <w:t> </w:t>
      </w:r>
      <w:r w:rsidRPr="00A26547">
        <w:rPr>
          <w:color w:val="000000"/>
          <w:sz w:val="28"/>
          <w:szCs w:val="28"/>
        </w:rPr>
        <w:t xml:space="preserve">− To </w:t>
      </w:r>
      <w:r w:rsidRPr="003C62B6">
        <w:rPr>
          <w:color w:val="000000"/>
          <w:sz w:val="28"/>
          <w:szCs w:val="28"/>
          <w:highlight w:val="yellow"/>
        </w:rPr>
        <w:t>make a global change, simply change the style, and all elements in all the web pages will be updated automaticall</w:t>
      </w:r>
      <w:r w:rsidRPr="00A26547">
        <w:rPr>
          <w:color w:val="000000"/>
          <w:sz w:val="28"/>
          <w:szCs w:val="28"/>
        </w:rPr>
        <w:t>y.</w:t>
      </w:r>
    </w:p>
    <w:p w14:paraId="2BEA0CE6"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Superior styles to HTML</w:t>
      </w:r>
      <w:r w:rsidRPr="00A26547">
        <w:rPr>
          <w:rStyle w:val="apple-converted-space"/>
          <w:color w:val="000000"/>
          <w:sz w:val="28"/>
          <w:szCs w:val="28"/>
        </w:rPr>
        <w:t> </w:t>
      </w:r>
      <w:r w:rsidRPr="00A26547">
        <w:rPr>
          <w:color w:val="000000"/>
          <w:sz w:val="28"/>
          <w:szCs w:val="28"/>
        </w:rPr>
        <w:t>− CSS has a much wider array of attributes than HTML, so you can give a far better look to your HTML page in comparison to HTML attributes.</w:t>
      </w:r>
    </w:p>
    <w:p w14:paraId="4CFDAD9E"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Multiple Device Compatibility</w:t>
      </w:r>
      <w:r w:rsidRPr="00A26547">
        <w:rPr>
          <w:rStyle w:val="apple-converted-space"/>
          <w:color w:val="000000"/>
          <w:sz w:val="28"/>
          <w:szCs w:val="28"/>
        </w:rPr>
        <w:t> </w:t>
      </w:r>
      <w:r w:rsidRPr="00A26547">
        <w:rPr>
          <w:color w:val="000000"/>
          <w:sz w:val="28"/>
          <w:szCs w:val="28"/>
        </w:rPr>
        <w:t>− Style sheets allow content to be optimized for more than one type of device. By using the same HTML document, different versions of a website can be presented for handheld devices such as PDAs and cell phones or for printing.</w:t>
      </w:r>
    </w:p>
    <w:p w14:paraId="3AFA6CFA"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Global web standards</w:t>
      </w:r>
      <w:r w:rsidRPr="00A26547">
        <w:rPr>
          <w:rStyle w:val="apple-converted-space"/>
          <w:color w:val="000000"/>
          <w:sz w:val="28"/>
          <w:szCs w:val="28"/>
        </w:rPr>
        <w:t> </w:t>
      </w:r>
      <w:r w:rsidRPr="00A26547">
        <w:rPr>
          <w:color w:val="000000"/>
          <w:sz w:val="28"/>
          <w:szCs w:val="28"/>
        </w:rPr>
        <w:t xml:space="preserve">− Now HTML attributes are being deprecated and it is </w:t>
      </w:r>
      <w:r w:rsidRPr="003C62B6">
        <w:rPr>
          <w:color w:val="000000"/>
          <w:sz w:val="28"/>
          <w:szCs w:val="28"/>
          <w:highlight w:val="yellow"/>
        </w:rPr>
        <w:t>being recommended to use CSS</w:t>
      </w:r>
      <w:r w:rsidRPr="00A26547">
        <w:rPr>
          <w:color w:val="000000"/>
          <w:sz w:val="28"/>
          <w:szCs w:val="28"/>
        </w:rPr>
        <w:t>. So it is a good idea to start using CSS in all the HTML pages to make them compatible to future browsers.</w:t>
      </w:r>
    </w:p>
    <w:p w14:paraId="34337FD9"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Offline Browsing</w:t>
      </w:r>
      <w:r w:rsidRPr="00A26547">
        <w:rPr>
          <w:rStyle w:val="apple-converted-space"/>
          <w:color w:val="000000"/>
          <w:sz w:val="28"/>
          <w:szCs w:val="28"/>
        </w:rPr>
        <w:t> </w:t>
      </w:r>
      <w:r w:rsidRPr="00A26547">
        <w:rPr>
          <w:color w:val="000000"/>
          <w:sz w:val="28"/>
          <w:szCs w:val="28"/>
        </w:rPr>
        <w:t xml:space="preserve">− CSS can store web applications locally with the help of an </w:t>
      </w:r>
      <w:r w:rsidRPr="005B6917">
        <w:rPr>
          <w:color w:val="000000"/>
          <w:sz w:val="28"/>
          <w:szCs w:val="28"/>
          <w:highlight w:val="yellow"/>
        </w:rPr>
        <w:t>offline catche</w:t>
      </w:r>
      <w:r w:rsidRPr="00A26547">
        <w:rPr>
          <w:color w:val="000000"/>
          <w:sz w:val="28"/>
          <w:szCs w:val="28"/>
        </w:rPr>
        <w:t>. Using of this, we can view offline websites. The cache also ensures faster loading and better overall performance of the website.</w:t>
      </w:r>
    </w:p>
    <w:p w14:paraId="36BC772F" w14:textId="77777777" w:rsidR="00EC7034" w:rsidRPr="00A26547" w:rsidRDefault="00EC7034" w:rsidP="00EC7034">
      <w:pPr>
        <w:pStyle w:val="NormalWeb"/>
        <w:numPr>
          <w:ilvl w:val="0"/>
          <w:numId w:val="32"/>
        </w:numPr>
        <w:spacing w:before="0" w:beforeAutospacing="0" w:after="144" w:afterAutospacing="0" w:line="360" w:lineRule="atLeast"/>
        <w:ind w:left="768" w:right="48"/>
        <w:jc w:val="both"/>
        <w:rPr>
          <w:color w:val="000000"/>
          <w:sz w:val="28"/>
          <w:szCs w:val="28"/>
        </w:rPr>
      </w:pPr>
      <w:r w:rsidRPr="00A26547">
        <w:rPr>
          <w:b/>
          <w:bCs/>
          <w:color w:val="000000"/>
          <w:sz w:val="28"/>
          <w:szCs w:val="28"/>
        </w:rPr>
        <w:t>Platform Independence</w:t>
      </w:r>
      <w:r w:rsidRPr="00A26547">
        <w:rPr>
          <w:rStyle w:val="apple-converted-space"/>
          <w:color w:val="000000"/>
          <w:sz w:val="28"/>
          <w:szCs w:val="28"/>
        </w:rPr>
        <w:t> </w:t>
      </w:r>
      <w:r w:rsidRPr="00A26547">
        <w:rPr>
          <w:color w:val="000000"/>
          <w:sz w:val="28"/>
          <w:szCs w:val="28"/>
        </w:rPr>
        <w:t>−The Script offer consistent platform independence and can support latest browsers as well.</w:t>
      </w:r>
    </w:p>
    <w:p w14:paraId="77350742" w14:textId="77777777" w:rsidR="00EC7034" w:rsidRPr="00A26547" w:rsidRDefault="00EC7034" w:rsidP="00EC7034">
      <w:pPr>
        <w:shd w:val="clear" w:color="auto" w:fill="FFFFFF"/>
        <w:spacing w:before="150" w:after="150" w:line="240" w:lineRule="auto"/>
        <w:ind w:firstLine="720"/>
        <w:jc w:val="both"/>
        <w:outlineLvl w:val="1"/>
        <w:rPr>
          <w:rFonts w:ascii="Times New Roman" w:hAnsi="Times New Roman" w:cs="Times New Roman"/>
          <w:sz w:val="28"/>
          <w:szCs w:val="28"/>
          <w:shd w:val="clear" w:color="auto" w:fill="FFFFFF"/>
        </w:rPr>
      </w:pPr>
    </w:p>
    <w:p w14:paraId="4864703A" w14:textId="77777777" w:rsidR="00EC7034" w:rsidRPr="00A26547" w:rsidRDefault="00EC7034" w:rsidP="00EC7034">
      <w:pPr>
        <w:shd w:val="clear" w:color="auto" w:fill="FFFFFF"/>
        <w:spacing w:before="150" w:after="150" w:line="240" w:lineRule="auto"/>
        <w:outlineLvl w:val="1"/>
        <w:rPr>
          <w:rFonts w:ascii="Times New Roman" w:hAnsi="Times New Roman" w:cs="Times New Roman"/>
          <w:b/>
          <w:color w:val="333333"/>
          <w:sz w:val="28"/>
          <w:szCs w:val="28"/>
          <w:u w:val="single"/>
          <w:shd w:val="clear" w:color="auto" w:fill="FFFFFF"/>
        </w:rPr>
      </w:pPr>
      <w:r w:rsidRPr="00A26547">
        <w:rPr>
          <w:rFonts w:ascii="Times New Roman" w:eastAsia="Times New Roman" w:hAnsi="Times New Roman" w:cs="Times New Roman"/>
          <w:b/>
          <w:color w:val="000000"/>
          <w:sz w:val="28"/>
          <w:szCs w:val="28"/>
          <w:u w:val="single"/>
          <w:lang w:eastAsia="en-IN"/>
        </w:rPr>
        <w:t>Styling HTML with CSS</w:t>
      </w:r>
    </w:p>
    <w:p w14:paraId="503247A5" w14:textId="77777777" w:rsidR="00EC7034" w:rsidRPr="00A26547" w:rsidRDefault="00EC7034" w:rsidP="00EC7034">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CSS describes </w:t>
      </w:r>
      <w:r w:rsidRPr="003C62B6">
        <w:rPr>
          <w:rFonts w:ascii="Times New Roman" w:eastAsia="Times New Roman" w:hAnsi="Times New Roman" w:cs="Times New Roman"/>
          <w:bCs/>
          <w:color w:val="000000"/>
          <w:sz w:val="28"/>
          <w:szCs w:val="28"/>
          <w:highlight w:val="yellow"/>
          <w:lang w:eastAsia="en-IN"/>
        </w:rPr>
        <w:t>how HTML elements are to be displayed on screen, paper, or in other media</w:t>
      </w:r>
      <w:r w:rsidRPr="003C62B6">
        <w:rPr>
          <w:rFonts w:ascii="Times New Roman" w:eastAsia="Times New Roman" w:hAnsi="Times New Roman" w:cs="Times New Roman"/>
          <w:color w:val="000000"/>
          <w:sz w:val="28"/>
          <w:szCs w:val="28"/>
          <w:highlight w:val="yellow"/>
          <w:lang w:eastAsia="en-IN"/>
        </w:rPr>
        <w:t>.</w:t>
      </w:r>
    </w:p>
    <w:p w14:paraId="33F37855" w14:textId="77777777" w:rsidR="00EC7034" w:rsidRPr="00A26547" w:rsidRDefault="00EC7034" w:rsidP="00EC7034">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lastRenderedPageBreak/>
        <w:t>CSS </w:t>
      </w:r>
      <w:r w:rsidRPr="00A26547">
        <w:rPr>
          <w:rFonts w:ascii="Times New Roman" w:eastAsia="Times New Roman" w:hAnsi="Times New Roman" w:cs="Times New Roman"/>
          <w:b/>
          <w:bCs/>
          <w:color w:val="000000"/>
          <w:sz w:val="28"/>
          <w:szCs w:val="28"/>
          <w:lang w:eastAsia="en-IN"/>
        </w:rPr>
        <w:t>saves a lot of work</w:t>
      </w:r>
      <w:r w:rsidRPr="00A26547">
        <w:rPr>
          <w:rFonts w:ascii="Times New Roman" w:eastAsia="Times New Roman" w:hAnsi="Times New Roman" w:cs="Times New Roman"/>
          <w:color w:val="000000"/>
          <w:sz w:val="28"/>
          <w:szCs w:val="28"/>
          <w:lang w:eastAsia="en-IN"/>
        </w:rPr>
        <w:t>. It can control the layout of multiple web pages all at once.</w:t>
      </w:r>
    </w:p>
    <w:p w14:paraId="1E5C243B" w14:textId="77777777" w:rsidR="00EC7034" w:rsidRPr="00A26547" w:rsidRDefault="00EC7034" w:rsidP="00EC703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-&gt;CSS can be added to </w:t>
      </w:r>
      <w:r w:rsidRPr="003C62B6">
        <w:rPr>
          <w:rFonts w:ascii="Times New Roman" w:eastAsia="Times New Roman" w:hAnsi="Times New Roman" w:cs="Times New Roman"/>
          <w:color w:val="000000"/>
          <w:sz w:val="28"/>
          <w:szCs w:val="28"/>
          <w:highlight w:val="yellow"/>
          <w:lang w:eastAsia="en-IN"/>
        </w:rPr>
        <w:t>HTML elements in 3 ways</w:t>
      </w:r>
      <w:r w:rsidRPr="00A26547">
        <w:rPr>
          <w:rFonts w:ascii="Times New Roman" w:eastAsia="Times New Roman" w:hAnsi="Times New Roman" w:cs="Times New Roman"/>
          <w:color w:val="000000"/>
          <w:sz w:val="28"/>
          <w:szCs w:val="28"/>
          <w:lang w:eastAsia="en-IN"/>
        </w:rPr>
        <w:t>:</w:t>
      </w:r>
    </w:p>
    <w:p w14:paraId="4FE6AC9F" w14:textId="77777777" w:rsidR="00EC7034" w:rsidRPr="00A26547" w:rsidRDefault="00EC7034" w:rsidP="00EC7034">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u w:val="single"/>
          <w:lang w:eastAsia="en-IN"/>
        </w:rPr>
        <w:t>Inline CSS</w:t>
      </w:r>
      <w:r w:rsidRPr="00A26547">
        <w:rPr>
          <w:rFonts w:ascii="Times New Roman" w:eastAsia="Times New Roman" w:hAnsi="Times New Roman" w:cs="Times New Roman"/>
          <w:color w:val="000000"/>
          <w:sz w:val="28"/>
          <w:szCs w:val="28"/>
          <w:lang w:eastAsia="en-IN"/>
        </w:rPr>
        <w:t xml:space="preserve"> -  </w:t>
      </w:r>
    </w:p>
    <w:p w14:paraId="5F792AA6" w14:textId="77777777" w:rsidR="00EC7034" w:rsidRPr="00A26547" w:rsidRDefault="00EC7034" w:rsidP="00EC7034">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color w:val="000000"/>
          <w:sz w:val="28"/>
          <w:szCs w:val="28"/>
          <w:u w:val="single"/>
          <w:lang w:eastAsia="en-IN"/>
        </w:rPr>
        <w:t>Def:</w:t>
      </w:r>
      <w:r w:rsidRPr="00A26547">
        <w:rPr>
          <w:rFonts w:ascii="Times New Roman" w:eastAsia="Times New Roman" w:hAnsi="Times New Roman" w:cs="Times New Roman"/>
          <w:color w:val="000000"/>
          <w:sz w:val="28"/>
          <w:szCs w:val="28"/>
          <w:lang w:eastAsia="en-IN"/>
        </w:rPr>
        <w:t xml:space="preserve"> </w:t>
      </w:r>
      <w:r w:rsidRPr="0005667E">
        <w:rPr>
          <w:rFonts w:ascii="Times New Roman" w:eastAsia="Times New Roman" w:hAnsi="Times New Roman" w:cs="Times New Roman"/>
          <w:color w:val="000000"/>
          <w:sz w:val="28"/>
          <w:szCs w:val="28"/>
          <w:highlight w:val="green"/>
          <w:lang w:eastAsia="en-IN"/>
        </w:rPr>
        <w:t xml:space="preserve">Using the &lt;style&gt; attribute </w:t>
      </w:r>
      <w:r w:rsidRPr="0005667E">
        <w:rPr>
          <w:rFonts w:ascii="Times New Roman" w:eastAsia="Times New Roman" w:hAnsi="Times New Roman" w:cs="Times New Roman"/>
          <w:color w:val="000000"/>
          <w:sz w:val="28"/>
          <w:szCs w:val="28"/>
          <w:highlight w:val="yellow"/>
          <w:lang w:eastAsia="en-IN"/>
        </w:rPr>
        <w:t>with in HTML elements</w:t>
      </w:r>
      <w:r w:rsidRPr="00A26547">
        <w:rPr>
          <w:rFonts w:ascii="Times New Roman" w:eastAsia="Times New Roman" w:hAnsi="Times New Roman" w:cs="Times New Roman"/>
          <w:color w:val="000000"/>
          <w:sz w:val="28"/>
          <w:szCs w:val="28"/>
          <w:lang w:eastAsia="en-IN"/>
        </w:rPr>
        <w:t xml:space="preserve"> or HTML</w:t>
      </w:r>
      <w:r w:rsidRPr="00A26547">
        <w:rPr>
          <w:rFonts w:ascii="Times New Roman" w:eastAsia="Times New Roman" w:hAnsi="Times New Roman" w:cs="Times New Roman"/>
          <w:b/>
          <w:bCs/>
          <w:color w:val="000000"/>
          <w:sz w:val="28"/>
          <w:szCs w:val="28"/>
          <w:lang w:eastAsia="en-IN"/>
        </w:rPr>
        <w:t xml:space="preserve"> </w:t>
      </w:r>
      <w:r w:rsidRPr="00A26547">
        <w:rPr>
          <w:rFonts w:ascii="Times New Roman" w:eastAsia="Times New Roman" w:hAnsi="Times New Roman" w:cs="Times New Roman"/>
          <w:color w:val="000000"/>
          <w:sz w:val="28"/>
          <w:szCs w:val="28"/>
          <w:lang w:eastAsia="en-IN"/>
        </w:rPr>
        <w:t>tags</w:t>
      </w:r>
    </w:p>
    <w:p w14:paraId="466608CE" w14:textId="77777777" w:rsidR="00EC7034" w:rsidRPr="00A26547" w:rsidRDefault="00EC7034" w:rsidP="00EC7034">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color w:val="000000"/>
          <w:sz w:val="28"/>
          <w:szCs w:val="28"/>
          <w:lang w:eastAsia="en-IN"/>
        </w:rPr>
        <w:t xml:space="preserve">      </w:t>
      </w:r>
      <w:r w:rsidRPr="00A26547">
        <w:rPr>
          <w:rFonts w:ascii="Times New Roman" w:eastAsia="Times New Roman" w:hAnsi="Times New Roman" w:cs="Times New Roman"/>
          <w:color w:val="000000"/>
          <w:sz w:val="28"/>
          <w:szCs w:val="28"/>
          <w:lang w:eastAsia="en-IN"/>
        </w:rPr>
        <w:t xml:space="preserve">   is called “Inline CSS”.</w:t>
      </w:r>
    </w:p>
    <w:p w14:paraId="536CB342" w14:textId="77777777" w:rsidR="00EC7034" w:rsidRPr="00A26547" w:rsidRDefault="00EC7034" w:rsidP="00EC7034">
      <w:pPr>
        <w:pStyle w:val="ListParagraph"/>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hAnsi="Times New Roman" w:cs="Times New Roman"/>
          <w:color w:val="000000"/>
          <w:sz w:val="28"/>
          <w:szCs w:val="28"/>
          <w:shd w:val="clear" w:color="auto" w:fill="FFFFFF"/>
        </w:rPr>
        <w:t xml:space="preserve">An Inline CSS is used to apply a </w:t>
      </w:r>
      <w:r w:rsidRPr="0005667E">
        <w:rPr>
          <w:rFonts w:ascii="Times New Roman" w:hAnsi="Times New Roman" w:cs="Times New Roman"/>
          <w:color w:val="000000"/>
          <w:sz w:val="28"/>
          <w:szCs w:val="28"/>
          <w:highlight w:val="yellow"/>
          <w:shd w:val="clear" w:color="auto" w:fill="FFFFFF"/>
        </w:rPr>
        <w:t xml:space="preserve">unique style to a </w:t>
      </w:r>
      <w:r w:rsidRPr="0005667E">
        <w:rPr>
          <w:rFonts w:ascii="Times New Roman" w:hAnsi="Times New Roman" w:cs="Times New Roman"/>
          <w:color w:val="000000"/>
          <w:sz w:val="28"/>
          <w:szCs w:val="28"/>
          <w:highlight w:val="green"/>
          <w:shd w:val="clear" w:color="auto" w:fill="FFFFFF"/>
        </w:rPr>
        <w:t>single HTML element</w:t>
      </w:r>
      <w:r w:rsidRPr="0005667E">
        <w:rPr>
          <w:rFonts w:ascii="Times New Roman" w:hAnsi="Times New Roman" w:cs="Times New Roman"/>
          <w:color w:val="000000"/>
          <w:sz w:val="28"/>
          <w:szCs w:val="28"/>
          <w:highlight w:val="yellow"/>
          <w:shd w:val="clear" w:color="auto" w:fill="FFFFFF"/>
        </w:rPr>
        <w:t>.</w:t>
      </w:r>
    </w:p>
    <w:p w14:paraId="0C25BE73" w14:textId="77777777" w:rsidR="00EC7034" w:rsidRPr="00A26547" w:rsidRDefault="00EC7034" w:rsidP="00EC7034">
      <w:pPr>
        <w:pStyle w:val="ListParagraph"/>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This example sets the text color of the &lt;h1&gt; element to blue:</w:t>
      </w:r>
    </w:p>
    <w:p w14:paraId="1F080298" w14:textId="77777777" w:rsidR="00EC7034" w:rsidRPr="00A26547" w:rsidRDefault="00EC7034" w:rsidP="00EC7034">
      <w:pPr>
        <w:shd w:val="clear" w:color="auto" w:fill="FFFFFF"/>
        <w:spacing w:line="240" w:lineRule="auto"/>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Example:</w:t>
      </w:r>
    </w:p>
    <w:p w14:paraId="11583945"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&lt;!DOCTYPE html&gt;</w:t>
      </w:r>
    </w:p>
    <w:p w14:paraId="0099BA74"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&lt;html&gt;</w:t>
      </w:r>
    </w:p>
    <w:p w14:paraId="249291F7"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&lt;body&gt;</w:t>
      </w:r>
    </w:p>
    <w:p w14:paraId="25F66F73"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&lt;h1 style="color:blue;"&gt;This is a Blue Heading&lt;/h1&gt;</w:t>
      </w:r>
    </w:p>
    <w:p w14:paraId="7A1E4F06"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&lt;/body&gt;</w:t>
      </w:r>
    </w:p>
    <w:p w14:paraId="77CAA33B" w14:textId="77777777" w:rsidR="00EC7034" w:rsidRPr="00A26547" w:rsidRDefault="00EC7034" w:rsidP="00EC7034">
      <w:pPr>
        <w:shd w:val="clear" w:color="auto" w:fill="FFFFFF"/>
        <w:spacing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&lt;/html&gt;</w:t>
      </w:r>
    </w:p>
    <w:p w14:paraId="33E51561" w14:textId="77777777" w:rsidR="00EC7034" w:rsidRPr="00A26547" w:rsidRDefault="00EC7034" w:rsidP="00EC7034">
      <w:pPr>
        <w:shd w:val="clear" w:color="auto" w:fill="FFFFFF"/>
        <w:spacing w:before="100" w:beforeAutospacing="1" w:after="100" w:afterAutospacing="1" w:line="240" w:lineRule="auto"/>
        <w:ind w:left="720"/>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w:t>
      </w:r>
    </w:p>
    <w:p w14:paraId="76720952" w14:textId="77777777" w:rsidR="00EC7034" w:rsidRPr="00A26547" w:rsidRDefault="00EC7034" w:rsidP="00EC7034">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u w:val="single"/>
          <w:lang w:eastAsia="en-IN"/>
        </w:rPr>
        <w:t>Internal</w:t>
      </w:r>
      <w:r w:rsidRPr="00A26547">
        <w:rPr>
          <w:rFonts w:ascii="Times New Roman" w:eastAsia="Times New Roman" w:hAnsi="Times New Roman" w:cs="Times New Roman"/>
          <w:color w:val="000000"/>
          <w:sz w:val="28"/>
          <w:szCs w:val="28"/>
          <w:u w:val="single"/>
          <w:lang w:eastAsia="en-IN"/>
        </w:rPr>
        <w:t> CSS</w:t>
      </w:r>
      <w:r w:rsidRPr="00A26547">
        <w:rPr>
          <w:rFonts w:ascii="Times New Roman" w:eastAsia="Times New Roman" w:hAnsi="Times New Roman" w:cs="Times New Roman"/>
          <w:color w:val="000000"/>
          <w:sz w:val="28"/>
          <w:szCs w:val="28"/>
          <w:lang w:eastAsia="en-IN"/>
        </w:rPr>
        <w:t xml:space="preserve">- </w:t>
      </w:r>
    </w:p>
    <w:p w14:paraId="0FDC7BE3" w14:textId="77777777" w:rsidR="00EC7034" w:rsidRPr="00A26547" w:rsidRDefault="00EC7034" w:rsidP="00EC7034">
      <w:pPr>
        <w:pStyle w:val="ListParagraph"/>
        <w:shd w:val="clear" w:color="auto" w:fill="FFFFFF"/>
        <w:spacing w:before="100" w:beforeAutospacing="1" w:after="100" w:afterAutospacing="1" w:line="240" w:lineRule="auto"/>
        <w:ind w:left="645"/>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lang w:eastAsia="en-IN"/>
        </w:rPr>
        <w:t xml:space="preserve"> </w:t>
      </w:r>
      <w:r w:rsidRPr="00A26547">
        <w:rPr>
          <w:rFonts w:ascii="Times New Roman" w:eastAsia="Times New Roman" w:hAnsi="Times New Roman" w:cs="Times New Roman"/>
          <w:b/>
          <w:bCs/>
          <w:color w:val="000000"/>
          <w:sz w:val="28"/>
          <w:szCs w:val="28"/>
          <w:u w:val="single"/>
          <w:lang w:eastAsia="en-IN"/>
        </w:rPr>
        <w:t>Def</w:t>
      </w:r>
      <w:r w:rsidRPr="00A26547">
        <w:rPr>
          <w:rFonts w:ascii="Times New Roman" w:eastAsia="Times New Roman" w:hAnsi="Times New Roman" w:cs="Times New Roman"/>
          <w:color w:val="000000"/>
          <w:sz w:val="28"/>
          <w:szCs w:val="28"/>
          <w:lang w:eastAsia="en-IN"/>
        </w:rPr>
        <w:t xml:space="preserve">: Using a &lt;style&gt; element </w:t>
      </w:r>
      <w:r w:rsidRPr="0005667E">
        <w:rPr>
          <w:rFonts w:ascii="Times New Roman" w:eastAsia="Times New Roman" w:hAnsi="Times New Roman" w:cs="Times New Roman"/>
          <w:color w:val="000000"/>
          <w:sz w:val="28"/>
          <w:szCs w:val="28"/>
          <w:highlight w:val="green"/>
          <w:lang w:eastAsia="en-IN"/>
        </w:rPr>
        <w:t>in the &lt;head&gt; section</w:t>
      </w:r>
      <w:r w:rsidRPr="00A26547">
        <w:rPr>
          <w:rFonts w:ascii="Times New Roman" w:eastAsia="Times New Roman" w:hAnsi="Times New Roman" w:cs="Times New Roman"/>
          <w:color w:val="000000"/>
          <w:sz w:val="28"/>
          <w:szCs w:val="28"/>
          <w:lang w:eastAsia="en-IN"/>
        </w:rPr>
        <w:t xml:space="preserve"> is called “Internal</w:t>
      </w:r>
    </w:p>
    <w:p w14:paraId="188978ED" w14:textId="77777777" w:rsidR="00EC7034" w:rsidRPr="00A26547" w:rsidRDefault="00EC7034" w:rsidP="00EC7034">
      <w:pPr>
        <w:pStyle w:val="ListParagraph"/>
        <w:shd w:val="clear" w:color="auto" w:fill="FFFFFF"/>
        <w:spacing w:before="100" w:beforeAutospacing="1" w:after="100" w:afterAutospacing="1" w:line="240" w:lineRule="auto"/>
        <w:ind w:left="645"/>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lang w:eastAsia="en-IN"/>
        </w:rPr>
        <w:t xml:space="preserve">        </w:t>
      </w:r>
      <w:r w:rsidRPr="00A26547">
        <w:rPr>
          <w:rFonts w:ascii="Times New Roman" w:eastAsia="Times New Roman" w:hAnsi="Times New Roman" w:cs="Times New Roman"/>
          <w:color w:val="000000"/>
          <w:sz w:val="28"/>
          <w:szCs w:val="28"/>
          <w:lang w:eastAsia="en-IN"/>
        </w:rPr>
        <w:t xml:space="preserve"> CSS”.</w:t>
      </w:r>
    </w:p>
    <w:p w14:paraId="6CF0DE2F" w14:textId="77777777" w:rsidR="00EC7034" w:rsidRPr="00A26547" w:rsidRDefault="00EC7034" w:rsidP="00EC7034">
      <w:pPr>
        <w:pStyle w:val="NormalWeb"/>
        <w:numPr>
          <w:ilvl w:val="0"/>
          <w:numId w:val="31"/>
        </w:numPr>
        <w:shd w:val="clear" w:color="auto" w:fill="FFFFFF"/>
        <w:rPr>
          <w:color w:val="000000"/>
          <w:sz w:val="28"/>
          <w:szCs w:val="28"/>
        </w:rPr>
      </w:pPr>
      <w:r w:rsidRPr="00A26547">
        <w:rPr>
          <w:color w:val="000000"/>
          <w:sz w:val="28"/>
          <w:szCs w:val="28"/>
        </w:rPr>
        <w:t xml:space="preserve">An Internal CSS is used to define a style for </w:t>
      </w:r>
      <w:r w:rsidRPr="0005667E">
        <w:rPr>
          <w:color w:val="000000"/>
          <w:sz w:val="28"/>
          <w:szCs w:val="28"/>
          <w:highlight w:val="green"/>
        </w:rPr>
        <w:t>“a single HTML page</w:t>
      </w:r>
      <w:r w:rsidRPr="00A26547">
        <w:rPr>
          <w:color w:val="000000"/>
          <w:sz w:val="28"/>
          <w:szCs w:val="28"/>
        </w:rPr>
        <w:t>”.</w:t>
      </w:r>
    </w:p>
    <w:p w14:paraId="6F8892DA" w14:textId="77777777" w:rsidR="00EC7034" w:rsidRPr="00A26547" w:rsidRDefault="00EC7034" w:rsidP="00EC7034">
      <w:pPr>
        <w:pStyle w:val="NormalWeb"/>
        <w:numPr>
          <w:ilvl w:val="0"/>
          <w:numId w:val="31"/>
        </w:numPr>
        <w:shd w:val="clear" w:color="auto" w:fill="FFFFFF"/>
        <w:rPr>
          <w:color w:val="000000"/>
          <w:sz w:val="28"/>
          <w:szCs w:val="28"/>
        </w:rPr>
      </w:pPr>
      <w:r w:rsidRPr="00A26547">
        <w:rPr>
          <w:color w:val="000000"/>
          <w:sz w:val="28"/>
          <w:szCs w:val="28"/>
        </w:rPr>
        <w:t xml:space="preserve">An internal CSS is </w:t>
      </w:r>
      <w:r w:rsidRPr="0005667E">
        <w:rPr>
          <w:color w:val="000000"/>
          <w:sz w:val="28"/>
          <w:szCs w:val="28"/>
          <w:highlight w:val="green"/>
        </w:rPr>
        <w:t xml:space="preserve">defined in the </w:t>
      </w:r>
      <w:r w:rsidRPr="0005667E">
        <w:rPr>
          <w:color w:val="000000"/>
          <w:sz w:val="28"/>
          <w:szCs w:val="28"/>
          <w:highlight w:val="yellow"/>
        </w:rPr>
        <w:t>&lt;head&gt; section of an HTML page</w:t>
      </w:r>
      <w:r w:rsidRPr="0005667E">
        <w:rPr>
          <w:color w:val="000000"/>
          <w:sz w:val="28"/>
          <w:szCs w:val="28"/>
          <w:highlight w:val="green"/>
        </w:rPr>
        <w:t>, within a &lt;style&gt; element</w:t>
      </w:r>
      <w:r w:rsidRPr="00A26547">
        <w:rPr>
          <w:color w:val="000000"/>
          <w:sz w:val="28"/>
          <w:szCs w:val="28"/>
        </w:rPr>
        <w:t>.</w:t>
      </w:r>
    </w:p>
    <w:p w14:paraId="6576B70B" w14:textId="77777777" w:rsidR="00EC7034" w:rsidRPr="00A26547" w:rsidRDefault="00EC7034" w:rsidP="00EC7034">
      <w:pPr>
        <w:pStyle w:val="NormalWeb"/>
        <w:shd w:val="clear" w:color="auto" w:fill="FFFFFF"/>
        <w:ind w:left="915"/>
        <w:rPr>
          <w:b/>
          <w:color w:val="000000"/>
          <w:sz w:val="28"/>
          <w:szCs w:val="28"/>
          <w:u w:val="single"/>
        </w:rPr>
      </w:pPr>
      <w:r w:rsidRPr="00A26547">
        <w:rPr>
          <w:b/>
          <w:color w:val="000000"/>
          <w:sz w:val="28"/>
          <w:szCs w:val="28"/>
          <w:u w:val="single"/>
        </w:rPr>
        <w:t>Example:</w:t>
      </w:r>
    </w:p>
    <w:p w14:paraId="165918F6" w14:textId="77777777" w:rsidR="00EC7034" w:rsidRPr="00A26547" w:rsidRDefault="00EC7034" w:rsidP="00EC7034">
      <w:pPr>
        <w:pStyle w:val="ListParagraph"/>
        <w:ind w:left="915"/>
        <w:rPr>
          <w:rFonts w:ascii="Times New Roman" w:hAnsi="Times New Roman" w:cs="Times New Roman"/>
          <w:sz w:val="28"/>
          <w:szCs w:val="28"/>
        </w:rPr>
      </w:pPr>
      <w:r w:rsidRPr="00A26547">
        <w:rPr>
          <w:rFonts w:ascii="Times New Roman" w:hAnsi="Times New Roman" w:cs="Times New Roman"/>
          <w:sz w:val="28"/>
          <w:szCs w:val="28"/>
        </w:rPr>
        <w:t>&lt;!DOCTYPE</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html&gt;</w:t>
      </w:r>
      <w:r w:rsidRPr="00A26547">
        <w:rPr>
          <w:rFonts w:ascii="Times New Roman" w:hAnsi="Times New Roman" w:cs="Times New Roman"/>
          <w:sz w:val="28"/>
          <w:szCs w:val="28"/>
        </w:rPr>
        <w:br/>
        <w:t>&lt;html&gt;</w:t>
      </w:r>
      <w:r w:rsidRPr="00A26547">
        <w:rPr>
          <w:rFonts w:ascii="Times New Roman" w:hAnsi="Times New Roman" w:cs="Times New Roman"/>
          <w:sz w:val="28"/>
          <w:szCs w:val="28"/>
        </w:rPr>
        <w:br/>
        <w:t>&lt;head&gt;</w:t>
      </w:r>
      <w:r w:rsidRPr="00A26547">
        <w:rPr>
          <w:rFonts w:ascii="Times New Roman" w:hAnsi="Times New Roman" w:cs="Times New Roman"/>
          <w:sz w:val="28"/>
          <w:szCs w:val="28"/>
        </w:rPr>
        <w:br/>
        <w:t xml:space="preserve">    &lt;style&gt;</w:t>
      </w:r>
      <w:r w:rsidRPr="00A26547">
        <w:rPr>
          <w:rFonts w:ascii="Times New Roman" w:hAnsi="Times New Roman" w:cs="Times New Roman"/>
          <w:sz w:val="28"/>
          <w:szCs w:val="28"/>
        </w:rPr>
        <w:br/>
        <w:t xml:space="preserve">            body</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{background-color:</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powderblue;}</w:t>
      </w:r>
      <w:r w:rsidRPr="00A26547">
        <w:rPr>
          <w:rFonts w:ascii="Times New Roman" w:hAnsi="Times New Roman" w:cs="Times New Roman"/>
          <w:sz w:val="28"/>
          <w:szCs w:val="28"/>
        </w:rPr>
        <w:br/>
        <w:t xml:space="preserve">            h1  </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{color:</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blue;}</w:t>
      </w:r>
      <w:r w:rsidRPr="00A26547">
        <w:rPr>
          <w:rFonts w:ascii="Times New Roman" w:hAnsi="Times New Roman" w:cs="Times New Roman"/>
          <w:sz w:val="28"/>
          <w:szCs w:val="28"/>
        </w:rPr>
        <w:br/>
        <w:t xml:space="preserve">            p </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{color:</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red;}</w:t>
      </w:r>
      <w:r w:rsidRPr="00A26547">
        <w:rPr>
          <w:rFonts w:ascii="Times New Roman" w:hAnsi="Times New Roman" w:cs="Times New Roman"/>
          <w:sz w:val="28"/>
          <w:szCs w:val="28"/>
        </w:rPr>
        <w:br/>
        <w:t xml:space="preserve">    &lt;/style&gt;</w:t>
      </w:r>
      <w:r w:rsidRPr="00A26547">
        <w:rPr>
          <w:rFonts w:ascii="Times New Roman" w:hAnsi="Times New Roman" w:cs="Times New Roman"/>
          <w:sz w:val="28"/>
          <w:szCs w:val="28"/>
        </w:rPr>
        <w:br/>
        <w:t xml:space="preserve"> &lt;/head&gt;</w:t>
      </w:r>
      <w:r w:rsidRPr="00A26547">
        <w:rPr>
          <w:rFonts w:ascii="Times New Roman" w:hAnsi="Times New Roman" w:cs="Times New Roman"/>
          <w:sz w:val="28"/>
          <w:szCs w:val="28"/>
        </w:rPr>
        <w:br/>
        <w:t>&lt;body&gt;</w:t>
      </w:r>
      <w:r w:rsidRPr="00A26547">
        <w:rPr>
          <w:rFonts w:ascii="Times New Roman" w:hAnsi="Times New Roman" w:cs="Times New Roman"/>
          <w:sz w:val="28"/>
          <w:szCs w:val="28"/>
        </w:rPr>
        <w:br/>
        <w:t xml:space="preserve">   &lt;h1&gt;</w:t>
      </w:r>
      <w:r w:rsidRPr="00A26547">
        <w:rPr>
          <w:rFonts w:ascii="Times New Roman" w:hAnsi="Times New Roman" w:cs="Times New Roman"/>
          <w:sz w:val="28"/>
          <w:szCs w:val="28"/>
          <w:shd w:val="clear" w:color="auto" w:fill="FFFFFF"/>
        </w:rPr>
        <w:t>This is a heading</w:t>
      </w:r>
      <w:r w:rsidRPr="00A26547">
        <w:rPr>
          <w:rFonts w:ascii="Times New Roman" w:hAnsi="Times New Roman" w:cs="Times New Roman"/>
          <w:sz w:val="28"/>
          <w:szCs w:val="28"/>
        </w:rPr>
        <w:t>&lt;/h1&gt;</w:t>
      </w:r>
      <w:r w:rsidRPr="00A26547">
        <w:rPr>
          <w:rFonts w:ascii="Times New Roman" w:hAnsi="Times New Roman" w:cs="Times New Roman"/>
          <w:sz w:val="28"/>
          <w:szCs w:val="28"/>
        </w:rPr>
        <w:br/>
        <w:t xml:space="preserve">   &lt;p&gt;</w:t>
      </w:r>
      <w:r w:rsidRPr="00A26547">
        <w:rPr>
          <w:rFonts w:ascii="Times New Roman" w:hAnsi="Times New Roman" w:cs="Times New Roman"/>
          <w:sz w:val="28"/>
          <w:szCs w:val="28"/>
          <w:shd w:val="clear" w:color="auto" w:fill="FFFFFF"/>
        </w:rPr>
        <w:t>This is a paragraph.</w:t>
      </w:r>
      <w:r w:rsidRPr="00A26547">
        <w:rPr>
          <w:rFonts w:ascii="Times New Roman" w:hAnsi="Times New Roman" w:cs="Times New Roman"/>
          <w:sz w:val="28"/>
          <w:szCs w:val="28"/>
        </w:rPr>
        <w:t>&lt;/p&gt;</w:t>
      </w:r>
      <w:r w:rsidRPr="00A26547">
        <w:rPr>
          <w:rFonts w:ascii="Times New Roman" w:hAnsi="Times New Roman" w:cs="Times New Roman"/>
          <w:sz w:val="28"/>
          <w:szCs w:val="28"/>
        </w:rPr>
        <w:br/>
      </w:r>
      <w:r w:rsidRPr="00A26547">
        <w:rPr>
          <w:rFonts w:ascii="Times New Roman" w:hAnsi="Times New Roman" w:cs="Times New Roman"/>
          <w:sz w:val="28"/>
          <w:szCs w:val="28"/>
        </w:rPr>
        <w:lastRenderedPageBreak/>
        <w:t>&lt;/body&gt;</w:t>
      </w:r>
      <w:r w:rsidRPr="00A26547">
        <w:rPr>
          <w:rFonts w:ascii="Times New Roman" w:hAnsi="Times New Roman" w:cs="Times New Roman"/>
          <w:sz w:val="28"/>
          <w:szCs w:val="28"/>
        </w:rPr>
        <w:br/>
        <w:t>&lt;/html&gt;</w:t>
      </w:r>
    </w:p>
    <w:p w14:paraId="731F416C" w14:textId="77777777" w:rsidR="00EC7034" w:rsidRPr="00A26547" w:rsidRDefault="00EC7034" w:rsidP="00EC7034">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u w:val="single"/>
          <w:lang w:eastAsia="en-IN"/>
        </w:rPr>
        <w:t>External</w:t>
      </w:r>
      <w:r w:rsidRPr="00A26547">
        <w:rPr>
          <w:rFonts w:ascii="Times New Roman" w:eastAsia="Times New Roman" w:hAnsi="Times New Roman" w:cs="Times New Roman"/>
          <w:color w:val="000000"/>
          <w:sz w:val="28"/>
          <w:szCs w:val="28"/>
          <w:u w:val="single"/>
          <w:lang w:eastAsia="en-IN"/>
        </w:rPr>
        <w:t> CSS</w:t>
      </w:r>
      <w:r w:rsidRPr="00A26547">
        <w:rPr>
          <w:rFonts w:ascii="Times New Roman" w:eastAsia="Times New Roman" w:hAnsi="Times New Roman" w:cs="Times New Roman"/>
          <w:color w:val="000000"/>
          <w:sz w:val="28"/>
          <w:szCs w:val="28"/>
          <w:lang w:eastAsia="en-IN"/>
        </w:rPr>
        <w:t xml:space="preserve">- </w:t>
      </w:r>
      <w:r w:rsidRPr="0005667E">
        <w:rPr>
          <w:rFonts w:ascii="Times New Roman" w:eastAsia="Times New Roman" w:hAnsi="Times New Roman" w:cs="Times New Roman"/>
          <w:color w:val="000000"/>
          <w:sz w:val="28"/>
          <w:szCs w:val="28"/>
          <w:highlight w:val="yellow"/>
          <w:lang w:eastAsia="en-IN"/>
        </w:rPr>
        <w:t>Using a &lt;style&gt; element in  an external CSS file</w:t>
      </w:r>
      <w:r w:rsidRPr="00A26547">
        <w:rPr>
          <w:rFonts w:ascii="Times New Roman" w:eastAsia="Times New Roman" w:hAnsi="Times New Roman" w:cs="Times New Roman"/>
          <w:color w:val="000000"/>
          <w:sz w:val="28"/>
          <w:szCs w:val="28"/>
          <w:lang w:eastAsia="en-IN"/>
        </w:rPr>
        <w:t xml:space="preserve"> is called</w:t>
      </w:r>
    </w:p>
    <w:p w14:paraId="111DC4F2" w14:textId="77777777" w:rsidR="00EC7034" w:rsidRPr="00A26547" w:rsidRDefault="00EC7034" w:rsidP="00EC7034">
      <w:pPr>
        <w:shd w:val="clear" w:color="auto" w:fill="FFFFFF"/>
        <w:spacing w:before="100" w:beforeAutospacing="1" w:after="100" w:afterAutospacing="1" w:line="240" w:lineRule="auto"/>
        <w:ind w:left="645"/>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b/>
          <w:bCs/>
          <w:color w:val="000000"/>
          <w:sz w:val="28"/>
          <w:szCs w:val="28"/>
          <w:lang w:eastAsia="en-IN"/>
        </w:rPr>
        <w:t xml:space="preserve">                         </w:t>
      </w:r>
      <w:r w:rsidRPr="00A26547">
        <w:rPr>
          <w:rFonts w:ascii="Times New Roman" w:eastAsia="Times New Roman" w:hAnsi="Times New Roman" w:cs="Times New Roman"/>
          <w:color w:val="000000"/>
          <w:sz w:val="28"/>
          <w:szCs w:val="28"/>
          <w:lang w:eastAsia="en-IN"/>
        </w:rPr>
        <w:t>“External CSS”.</w:t>
      </w:r>
    </w:p>
    <w:p w14:paraId="3E19435E" w14:textId="77777777" w:rsidR="00EC7034" w:rsidRPr="005B6917" w:rsidRDefault="00EC7034" w:rsidP="00EC7034">
      <w:pPr>
        <w:pStyle w:val="NormalWeb"/>
        <w:numPr>
          <w:ilvl w:val="0"/>
          <w:numId w:val="31"/>
        </w:numPr>
        <w:shd w:val="clear" w:color="auto" w:fill="FFFFFF"/>
        <w:rPr>
          <w:color w:val="000000"/>
          <w:sz w:val="28"/>
          <w:szCs w:val="28"/>
          <w:highlight w:val="yellow"/>
          <w:u w:val="single"/>
        </w:rPr>
      </w:pPr>
      <w:r w:rsidRPr="00A26547">
        <w:rPr>
          <w:color w:val="000000"/>
          <w:sz w:val="28"/>
          <w:szCs w:val="28"/>
        </w:rPr>
        <w:t>An external style sheet is used to define the style for “</w:t>
      </w:r>
      <w:r w:rsidRPr="005B6917">
        <w:rPr>
          <w:color w:val="000000"/>
          <w:sz w:val="28"/>
          <w:szCs w:val="28"/>
          <w:highlight w:val="yellow"/>
          <w:u w:val="single"/>
        </w:rPr>
        <w:t>many HTML pages”</w:t>
      </w:r>
      <w:r w:rsidRPr="005B6917">
        <w:rPr>
          <w:color w:val="000000"/>
          <w:sz w:val="28"/>
          <w:szCs w:val="28"/>
          <w:highlight w:val="yellow"/>
        </w:rPr>
        <w:t>.</w:t>
      </w:r>
    </w:p>
    <w:p w14:paraId="6A3A439D" w14:textId="77777777" w:rsidR="00EC7034" w:rsidRPr="00A26547" w:rsidRDefault="00EC7034" w:rsidP="00EC7034">
      <w:pPr>
        <w:pStyle w:val="NormalWeb"/>
        <w:numPr>
          <w:ilvl w:val="0"/>
          <w:numId w:val="31"/>
        </w:numPr>
        <w:shd w:val="clear" w:color="auto" w:fill="FFFFFF"/>
        <w:rPr>
          <w:b/>
          <w:color w:val="000000"/>
          <w:sz w:val="28"/>
          <w:szCs w:val="28"/>
        </w:rPr>
      </w:pPr>
      <w:r w:rsidRPr="00A26547">
        <w:rPr>
          <w:rStyle w:val="Strong"/>
          <w:color w:val="000000"/>
          <w:sz w:val="28"/>
          <w:szCs w:val="28"/>
        </w:rPr>
        <w:t>With an external style sheet, you can change the look of an entire web site, by changing one file.</w:t>
      </w:r>
    </w:p>
    <w:p w14:paraId="5840CF67" w14:textId="77777777" w:rsidR="00EC7034" w:rsidRPr="00A26547" w:rsidRDefault="00EC7034" w:rsidP="00EC7034">
      <w:pPr>
        <w:shd w:val="clear" w:color="auto" w:fill="FFFFFF"/>
        <w:spacing w:before="100" w:beforeAutospacing="1" w:after="100" w:afterAutospacing="1" w:line="240" w:lineRule="auto"/>
        <w:ind w:firstLine="645"/>
        <w:jc w:val="both"/>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The most common way to add CSS, is to keep the styles in separate CSS   files. However, here we will use inline and internal styling, because this is easier to demonstrate, and easier for you to try it yourself.</w:t>
      </w:r>
    </w:p>
    <w:p w14:paraId="49617570" w14:textId="77777777" w:rsidR="00EC7034" w:rsidRPr="00A26547" w:rsidRDefault="00EC7034" w:rsidP="00EC7034">
      <w:pPr>
        <w:shd w:val="clear" w:color="auto" w:fill="FFFFFF"/>
        <w:spacing w:before="100" w:beforeAutospacing="1" w:after="100" w:afterAutospacing="1" w:line="240" w:lineRule="auto"/>
        <w:ind w:firstLine="645"/>
        <w:jc w:val="both"/>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u w:val="single"/>
          <w:lang w:eastAsia="en-IN"/>
        </w:rPr>
        <w:t>Example:</w:t>
      </w:r>
    </w:p>
    <w:p w14:paraId="3AE32D6B" w14:textId="77777777" w:rsidR="00EC7034" w:rsidRPr="00A26547" w:rsidRDefault="00EC7034" w:rsidP="00EC7034">
      <w:pPr>
        <w:pStyle w:val="NormalWeb"/>
        <w:shd w:val="clear" w:color="auto" w:fill="FFFFFF"/>
        <w:ind w:firstLine="645"/>
        <w:rPr>
          <w:color w:val="000000"/>
          <w:sz w:val="28"/>
          <w:szCs w:val="28"/>
        </w:rPr>
      </w:pPr>
      <w:r w:rsidRPr="00A26547">
        <w:rPr>
          <w:color w:val="000000"/>
          <w:sz w:val="28"/>
          <w:szCs w:val="28"/>
        </w:rPr>
        <w:t>To use an external style sheet, add a link to it in the &lt;head&gt; section of the   HTML page:</w:t>
      </w:r>
    </w:p>
    <w:p w14:paraId="385232A5" w14:textId="77777777" w:rsidR="00EC7034" w:rsidRPr="00A26547" w:rsidRDefault="00EC7034" w:rsidP="00EC7034">
      <w:pPr>
        <w:shd w:val="clear" w:color="auto" w:fill="FFFFFF"/>
        <w:rPr>
          <w:rFonts w:ascii="Times New Roman" w:hAnsi="Times New Roman" w:cs="Times New Roman"/>
          <w:sz w:val="28"/>
          <w:szCs w:val="28"/>
        </w:rPr>
      </w:pPr>
      <w:r w:rsidRPr="00A26547">
        <w:rPr>
          <w:rFonts w:ascii="Times New Roman" w:hAnsi="Times New Roman" w:cs="Times New Roman"/>
          <w:sz w:val="28"/>
          <w:szCs w:val="28"/>
        </w:rPr>
        <w:t>&lt;!DOCTYPE</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html&gt;</w:t>
      </w:r>
      <w:r w:rsidRPr="00A26547">
        <w:rPr>
          <w:rFonts w:ascii="Times New Roman" w:hAnsi="Times New Roman" w:cs="Times New Roman"/>
          <w:sz w:val="28"/>
          <w:szCs w:val="28"/>
        </w:rPr>
        <w:br/>
        <w:t xml:space="preserve"> &lt;html&gt;</w:t>
      </w:r>
      <w:r w:rsidRPr="00A26547">
        <w:rPr>
          <w:rFonts w:ascii="Times New Roman" w:hAnsi="Times New Roman" w:cs="Times New Roman"/>
          <w:sz w:val="28"/>
          <w:szCs w:val="28"/>
        </w:rPr>
        <w:br/>
        <w:t xml:space="preserve">      &lt;head&gt;</w:t>
      </w:r>
      <w:r w:rsidRPr="00A26547">
        <w:rPr>
          <w:rFonts w:ascii="Times New Roman" w:hAnsi="Times New Roman" w:cs="Times New Roman"/>
          <w:sz w:val="28"/>
          <w:szCs w:val="28"/>
        </w:rPr>
        <w:br/>
        <w:t> </w:t>
      </w:r>
      <w:r w:rsidRPr="00A26547">
        <w:rPr>
          <w:rStyle w:val="apple-converted-space"/>
          <w:rFonts w:ascii="Times New Roman" w:hAnsi="Times New Roman" w:cs="Times New Roman"/>
          <w:sz w:val="28"/>
          <w:szCs w:val="28"/>
        </w:rPr>
        <w:t xml:space="preserve">          </w:t>
      </w:r>
      <w:r w:rsidRPr="00A26547">
        <w:rPr>
          <w:rFonts w:ascii="Times New Roman" w:hAnsi="Times New Roman" w:cs="Times New Roman"/>
          <w:sz w:val="28"/>
          <w:szCs w:val="28"/>
        </w:rPr>
        <w:t>&lt;link</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rel="Stylesheet"</w:t>
      </w:r>
      <w:r w:rsidRPr="00A26547">
        <w:rPr>
          <w:rStyle w:val="apple-converted-space"/>
          <w:rFonts w:ascii="Times New Roman" w:hAnsi="Times New Roman" w:cs="Times New Roman"/>
          <w:sz w:val="28"/>
          <w:szCs w:val="28"/>
        </w:rPr>
        <w:t> </w:t>
      </w:r>
      <w:r w:rsidRPr="00A26547">
        <w:rPr>
          <w:rFonts w:ascii="Times New Roman" w:hAnsi="Times New Roman" w:cs="Times New Roman"/>
          <w:sz w:val="28"/>
          <w:szCs w:val="28"/>
        </w:rPr>
        <w:t>href="Styles.css"&gt;</w:t>
      </w:r>
      <w:r w:rsidRPr="00A26547">
        <w:rPr>
          <w:rFonts w:ascii="Times New Roman" w:hAnsi="Times New Roman" w:cs="Times New Roman"/>
          <w:sz w:val="28"/>
          <w:szCs w:val="28"/>
        </w:rPr>
        <w:br/>
        <w:t xml:space="preserve">      &lt;/head&gt;</w:t>
      </w:r>
      <w:r w:rsidRPr="00A26547">
        <w:rPr>
          <w:rFonts w:ascii="Times New Roman" w:hAnsi="Times New Roman" w:cs="Times New Roman"/>
          <w:sz w:val="28"/>
          <w:szCs w:val="28"/>
        </w:rPr>
        <w:br/>
        <w:t>&lt;body&gt;</w:t>
      </w:r>
      <w:r w:rsidRPr="00A26547">
        <w:rPr>
          <w:rFonts w:ascii="Times New Roman" w:hAnsi="Times New Roman" w:cs="Times New Roman"/>
          <w:sz w:val="28"/>
          <w:szCs w:val="28"/>
        </w:rPr>
        <w:br/>
        <w:t xml:space="preserve">      &lt;h1&gt;This is a heading&lt;/h1&gt;</w:t>
      </w:r>
      <w:r w:rsidRPr="00A26547">
        <w:rPr>
          <w:rFonts w:ascii="Times New Roman" w:hAnsi="Times New Roman" w:cs="Times New Roman"/>
          <w:sz w:val="28"/>
          <w:szCs w:val="28"/>
        </w:rPr>
        <w:br/>
        <w:t xml:space="preserve">      &lt;p&gt;This is a paragraph.&lt;/p&gt;</w:t>
      </w:r>
      <w:r w:rsidRPr="00A26547">
        <w:rPr>
          <w:rFonts w:ascii="Times New Roman" w:hAnsi="Times New Roman" w:cs="Times New Roman"/>
          <w:sz w:val="28"/>
          <w:szCs w:val="28"/>
        </w:rPr>
        <w:br/>
        <w:t xml:space="preserve"> &lt;/body&gt;</w:t>
      </w:r>
      <w:r w:rsidRPr="00A26547">
        <w:rPr>
          <w:rFonts w:ascii="Times New Roman" w:hAnsi="Times New Roman" w:cs="Times New Roman"/>
          <w:sz w:val="28"/>
          <w:szCs w:val="28"/>
        </w:rPr>
        <w:br/>
        <w:t>&lt;/html&gt;</w:t>
      </w:r>
    </w:p>
    <w:p w14:paraId="446DB670" w14:textId="77777777" w:rsidR="00EC7034" w:rsidRPr="00A26547" w:rsidRDefault="00EC7034" w:rsidP="00EC7034">
      <w:pPr>
        <w:pStyle w:val="NormalWeb"/>
        <w:numPr>
          <w:ilvl w:val="0"/>
          <w:numId w:val="31"/>
        </w:numPr>
        <w:shd w:val="clear" w:color="auto" w:fill="FFFFFF"/>
        <w:rPr>
          <w:color w:val="000000"/>
          <w:sz w:val="28"/>
          <w:szCs w:val="28"/>
        </w:rPr>
      </w:pPr>
      <w:r w:rsidRPr="00A26547">
        <w:rPr>
          <w:color w:val="000000"/>
          <w:sz w:val="28"/>
          <w:szCs w:val="28"/>
        </w:rPr>
        <w:t xml:space="preserve">An external style sheet can be written in any text editor. </w:t>
      </w:r>
      <w:r w:rsidRPr="00D617CD">
        <w:rPr>
          <w:color w:val="000000"/>
          <w:sz w:val="28"/>
          <w:szCs w:val="28"/>
          <w:highlight w:val="yellow"/>
        </w:rPr>
        <w:t>The file must not contain any HTML code</w:t>
      </w:r>
      <w:r w:rsidRPr="00A26547">
        <w:rPr>
          <w:color w:val="000000"/>
          <w:sz w:val="28"/>
          <w:szCs w:val="28"/>
        </w:rPr>
        <w:t xml:space="preserve">, and must </w:t>
      </w:r>
      <w:r w:rsidRPr="00D617CD">
        <w:rPr>
          <w:color w:val="000000"/>
          <w:sz w:val="28"/>
          <w:szCs w:val="28"/>
          <w:highlight w:val="yellow"/>
        </w:rPr>
        <w:t>be saved with a .css extension</w:t>
      </w:r>
      <w:r w:rsidRPr="00A26547">
        <w:rPr>
          <w:color w:val="000000"/>
          <w:sz w:val="28"/>
          <w:szCs w:val="28"/>
        </w:rPr>
        <w:t>.</w:t>
      </w:r>
    </w:p>
    <w:p w14:paraId="3FFCC001"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Here is how the </w:t>
      </w:r>
      <w:r w:rsidRPr="00A26547">
        <w:rPr>
          <w:b/>
          <w:color w:val="000000"/>
          <w:sz w:val="28"/>
          <w:szCs w:val="28"/>
          <w:u w:val="single"/>
        </w:rPr>
        <w:t xml:space="preserve">"Styles.css" </w:t>
      </w:r>
      <w:r w:rsidRPr="00A26547">
        <w:rPr>
          <w:color w:val="000000"/>
          <w:sz w:val="28"/>
          <w:szCs w:val="28"/>
        </w:rPr>
        <w:t>looks:</w:t>
      </w:r>
    </w:p>
    <w:p w14:paraId="5E5EAD9E" w14:textId="77777777" w:rsidR="00EC7034" w:rsidRPr="00A26547" w:rsidRDefault="00EC7034" w:rsidP="00EC7034">
      <w:pPr>
        <w:shd w:val="clear" w:color="auto" w:fill="FFFFFF"/>
        <w:rPr>
          <w:rFonts w:ascii="Times New Roman" w:hAnsi="Times New Roman" w:cs="Times New Roman"/>
          <w:color w:val="000000"/>
          <w:sz w:val="28"/>
          <w:szCs w:val="28"/>
        </w:rPr>
      </w:pPr>
      <w:r w:rsidRPr="00A26547">
        <w:rPr>
          <w:rFonts w:ascii="Times New Roman" w:hAnsi="Times New Roman" w:cs="Times New Roman"/>
          <w:color w:val="A52A2A"/>
          <w:sz w:val="28"/>
          <w:szCs w:val="28"/>
        </w:rPr>
        <w:t>body</w:t>
      </w:r>
      <w:r w:rsidRPr="00A26547">
        <w:rPr>
          <w:rStyle w:val="apple-converted-space"/>
          <w:rFonts w:ascii="Times New Roman" w:hAnsi="Times New Roman" w:cs="Times New Roman"/>
          <w:color w:val="A52A2A"/>
          <w:sz w:val="28"/>
          <w:szCs w:val="28"/>
        </w:rPr>
        <w:t> </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t>    background-color</w:t>
      </w:r>
      <w:r w:rsidRPr="00A26547">
        <w:rPr>
          <w:rFonts w:ascii="Times New Roman" w:hAnsi="Times New Roman" w:cs="Times New Roman"/>
          <w:color w:val="000000"/>
          <w:sz w:val="28"/>
          <w:szCs w:val="28"/>
        </w:rPr>
        <w:t>:</w:t>
      </w:r>
      <w:r w:rsidRPr="00A26547">
        <w:rPr>
          <w:rStyle w:val="apple-converted-space"/>
          <w:rFonts w:ascii="Times New Roman" w:hAnsi="Times New Roman" w:cs="Times New Roman"/>
          <w:color w:val="0000CD"/>
          <w:sz w:val="28"/>
          <w:szCs w:val="28"/>
        </w:rPr>
        <w:t> </w:t>
      </w:r>
      <w:r w:rsidRPr="00A26547">
        <w:rPr>
          <w:rFonts w:ascii="Times New Roman" w:hAnsi="Times New Roman" w:cs="Times New Roman"/>
          <w:color w:val="0000CD"/>
          <w:sz w:val="28"/>
          <w:szCs w:val="28"/>
        </w:rPr>
        <w:t>red</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r>
      <w:r w:rsidRPr="00A26547">
        <w:rPr>
          <w:rFonts w:ascii="Times New Roman" w:hAnsi="Times New Roman" w:cs="Times New Roman"/>
          <w:color w:val="000000"/>
          <w:sz w:val="28"/>
          <w:szCs w:val="28"/>
        </w:rPr>
        <w:t>}</w:t>
      </w:r>
      <w:r w:rsidRPr="00A26547">
        <w:rPr>
          <w:rFonts w:ascii="Times New Roman" w:hAnsi="Times New Roman" w:cs="Times New Roman"/>
          <w:color w:val="A52A2A"/>
          <w:sz w:val="28"/>
          <w:szCs w:val="28"/>
        </w:rPr>
        <w:br/>
        <w:t>h1</w:t>
      </w:r>
      <w:r w:rsidRPr="00A26547">
        <w:rPr>
          <w:rStyle w:val="apple-converted-space"/>
          <w:rFonts w:ascii="Times New Roman" w:hAnsi="Times New Roman" w:cs="Times New Roman"/>
          <w:color w:val="A52A2A"/>
          <w:sz w:val="28"/>
          <w:szCs w:val="28"/>
        </w:rPr>
        <w:t> </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t>    color</w:t>
      </w:r>
      <w:r w:rsidRPr="00A26547">
        <w:rPr>
          <w:rFonts w:ascii="Times New Roman" w:hAnsi="Times New Roman" w:cs="Times New Roman"/>
          <w:color w:val="000000"/>
          <w:sz w:val="28"/>
          <w:szCs w:val="28"/>
        </w:rPr>
        <w:t>:</w:t>
      </w:r>
      <w:r w:rsidRPr="00A26547">
        <w:rPr>
          <w:rStyle w:val="apple-converted-space"/>
          <w:rFonts w:ascii="Times New Roman" w:hAnsi="Times New Roman" w:cs="Times New Roman"/>
          <w:color w:val="0000CD"/>
          <w:sz w:val="28"/>
          <w:szCs w:val="28"/>
        </w:rPr>
        <w:t> </w:t>
      </w:r>
      <w:r w:rsidRPr="00A26547">
        <w:rPr>
          <w:rFonts w:ascii="Times New Roman" w:hAnsi="Times New Roman" w:cs="Times New Roman"/>
          <w:color w:val="0000CD"/>
          <w:sz w:val="28"/>
          <w:szCs w:val="28"/>
        </w:rPr>
        <w:t>blue</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r>
      <w:r w:rsidRPr="00A26547">
        <w:rPr>
          <w:rFonts w:ascii="Times New Roman" w:hAnsi="Times New Roman" w:cs="Times New Roman"/>
          <w:color w:val="000000"/>
          <w:sz w:val="28"/>
          <w:szCs w:val="28"/>
        </w:rPr>
        <w:t>}</w:t>
      </w:r>
      <w:r w:rsidRPr="00A26547">
        <w:rPr>
          <w:rFonts w:ascii="Times New Roman" w:hAnsi="Times New Roman" w:cs="Times New Roman"/>
          <w:color w:val="A52A2A"/>
          <w:sz w:val="28"/>
          <w:szCs w:val="28"/>
        </w:rPr>
        <w:br/>
        <w:t>p</w:t>
      </w:r>
      <w:r w:rsidRPr="00A26547">
        <w:rPr>
          <w:rStyle w:val="apple-converted-space"/>
          <w:rFonts w:ascii="Times New Roman" w:hAnsi="Times New Roman" w:cs="Times New Roman"/>
          <w:color w:val="A52A2A"/>
          <w:sz w:val="28"/>
          <w:szCs w:val="28"/>
        </w:rPr>
        <w:t> </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t>    color</w:t>
      </w:r>
      <w:r w:rsidRPr="00A26547">
        <w:rPr>
          <w:rFonts w:ascii="Times New Roman" w:hAnsi="Times New Roman" w:cs="Times New Roman"/>
          <w:color w:val="000000"/>
          <w:sz w:val="28"/>
          <w:szCs w:val="28"/>
        </w:rPr>
        <w:t>:</w:t>
      </w:r>
      <w:r w:rsidRPr="00A26547">
        <w:rPr>
          <w:rStyle w:val="apple-converted-space"/>
          <w:rFonts w:ascii="Times New Roman" w:hAnsi="Times New Roman" w:cs="Times New Roman"/>
          <w:color w:val="0000CD"/>
          <w:sz w:val="28"/>
          <w:szCs w:val="28"/>
        </w:rPr>
        <w:t> </w:t>
      </w:r>
      <w:r w:rsidRPr="00A26547">
        <w:rPr>
          <w:rFonts w:ascii="Times New Roman" w:hAnsi="Times New Roman" w:cs="Times New Roman"/>
          <w:color w:val="0000CD"/>
          <w:sz w:val="28"/>
          <w:szCs w:val="28"/>
        </w:rPr>
        <w:t>red</w:t>
      </w:r>
      <w:r w:rsidRPr="00A26547">
        <w:rPr>
          <w:rFonts w:ascii="Times New Roman" w:hAnsi="Times New Roman" w:cs="Times New Roman"/>
          <w:color w:val="000000"/>
          <w:sz w:val="28"/>
          <w:szCs w:val="28"/>
        </w:rPr>
        <w:t>;</w:t>
      </w:r>
      <w:r w:rsidRPr="00A26547">
        <w:rPr>
          <w:rFonts w:ascii="Times New Roman" w:hAnsi="Times New Roman" w:cs="Times New Roman"/>
          <w:color w:val="FF0000"/>
          <w:sz w:val="28"/>
          <w:szCs w:val="28"/>
        </w:rPr>
        <w:br/>
      </w:r>
      <w:r w:rsidRPr="00A26547">
        <w:rPr>
          <w:rFonts w:ascii="Times New Roman" w:hAnsi="Times New Roman" w:cs="Times New Roman"/>
          <w:color w:val="000000"/>
          <w:sz w:val="28"/>
          <w:szCs w:val="28"/>
        </w:rPr>
        <w:t>}</w:t>
      </w:r>
    </w:p>
    <w:p w14:paraId="71377CA2" w14:textId="77777777" w:rsidR="00EC7034" w:rsidRPr="00A26547" w:rsidRDefault="00EC7034" w:rsidP="00EC7034">
      <w:pPr>
        <w:pStyle w:val="Heading1"/>
        <w:rPr>
          <w:color w:val="000000"/>
          <w:sz w:val="28"/>
          <w:szCs w:val="28"/>
          <w:u w:val="single"/>
        </w:rPr>
      </w:pPr>
      <w:r w:rsidRPr="00A26547">
        <w:rPr>
          <w:color w:val="000000"/>
          <w:sz w:val="28"/>
          <w:szCs w:val="28"/>
          <w:u w:val="single"/>
        </w:rPr>
        <w:t>Style Specification Formats:</w:t>
      </w:r>
    </w:p>
    <w:p w14:paraId="78B544D0" w14:textId="77777777" w:rsidR="00EC7034" w:rsidRPr="00A26547" w:rsidRDefault="00EC7034" w:rsidP="00EC7034">
      <w:pPr>
        <w:numPr>
          <w:ilvl w:val="0"/>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lastRenderedPageBreak/>
        <w:t>Format depends on the level of the style sheet</w:t>
      </w:r>
    </w:p>
    <w:p w14:paraId="5D1DEA67" w14:textId="77777777" w:rsidR="00EC7034" w:rsidRPr="00A26547" w:rsidRDefault="005B6917" w:rsidP="00EC7034">
      <w:pPr>
        <w:numPr>
          <w:ilvl w:val="0"/>
          <w:numId w:val="33"/>
        </w:numPr>
        <w:spacing w:before="100" w:beforeAutospacing="1" w:after="100" w:afterAutospacing="1" w:line="240" w:lineRule="auto"/>
        <w:rPr>
          <w:rFonts w:ascii="Times New Roman" w:hAnsi="Times New Roman" w:cs="Times New Roman"/>
          <w:sz w:val="28"/>
          <w:szCs w:val="28"/>
        </w:rPr>
      </w:pPr>
      <w:hyperlink r:id="rId26" w:history="1">
        <w:r w:rsidR="00EC7034" w:rsidRPr="00A26547">
          <w:rPr>
            <w:rStyle w:val="Hyperlink"/>
            <w:rFonts w:ascii="Times New Roman" w:hAnsi="Times New Roman" w:cs="Times New Roman"/>
            <w:sz w:val="28"/>
            <w:szCs w:val="28"/>
          </w:rPr>
          <w:t>Inline:</w:t>
        </w:r>
      </w:hyperlink>
    </w:p>
    <w:p w14:paraId="5FB66196"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Style sheet appears as the value of the</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style</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attribute</w:t>
      </w:r>
    </w:p>
    <w:p w14:paraId="72CA8E1B"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noProof/>
          <w:color w:val="000000"/>
          <w:sz w:val="28"/>
          <w:szCs w:val="28"/>
          <w:lang w:val="en-US"/>
        </w:rPr>
        <mc:AlternateContent>
          <mc:Choice Requires="wps">
            <w:drawing>
              <wp:anchor distT="0" distB="0" distL="114300" distR="114300" simplePos="0" relativeHeight="251659264" behindDoc="0" locked="0" layoutInCell="1" allowOverlap="1" wp14:anchorId="0FEE5CC3" wp14:editId="46694C2D">
                <wp:simplePos x="0" y="0"/>
                <wp:positionH relativeFrom="column">
                  <wp:posOffset>1064029</wp:posOffset>
                </wp:positionH>
                <wp:positionV relativeFrom="paragraph">
                  <wp:posOffset>309014</wp:posOffset>
                </wp:positionV>
                <wp:extent cx="3541222" cy="1152698"/>
                <wp:effectExtent l="0" t="0" r="21590" b="28575"/>
                <wp:wrapNone/>
                <wp:docPr id="2" name="Text Box 2"/>
                <wp:cNvGraphicFramePr/>
                <a:graphic xmlns:a="http://schemas.openxmlformats.org/drawingml/2006/main">
                  <a:graphicData uri="http://schemas.microsoft.com/office/word/2010/wordprocessingShape">
                    <wps:wsp>
                      <wps:cNvSpPr txBox="1"/>
                      <wps:spPr>
                        <a:xfrm>
                          <a:off x="0" y="0"/>
                          <a:ext cx="3541222" cy="11526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99D366" w14:textId="77777777" w:rsidR="005B6917"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Style=”Property1:Value1;</w:t>
                            </w:r>
                          </w:p>
                          <w:p w14:paraId="654FC878" w14:textId="77777777" w:rsidR="005B6917"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Property2:Value2; ………</w:t>
                            </w:r>
                          </w:p>
                          <w:p w14:paraId="40CA8A52" w14:textId="77777777" w:rsidR="005B6917" w:rsidRPr="005032B0"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Propertyn:Valuen;</w:t>
                            </w:r>
                          </w:p>
                          <w:p w14:paraId="352946C1" w14:textId="77777777" w:rsidR="005B6917" w:rsidRPr="005032B0"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aluen;</w:t>
                            </w:r>
                          </w:p>
                          <w:p w14:paraId="0B8C2139" w14:textId="77777777" w:rsidR="005B6917" w:rsidRDefault="005B6917" w:rsidP="00EC7034">
                            <w:pPr>
                              <w:spacing w:after="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E5CC3" id="_x0000_t202" coordsize="21600,21600" o:spt="202" path="m,l,21600r21600,l21600,xe">
                <v:stroke joinstyle="miter"/>
                <v:path gradientshapeok="t" o:connecttype="rect"/>
              </v:shapetype>
              <v:shape id="Text Box 2" o:spid="_x0000_s1026" type="#_x0000_t202" style="position:absolute;left:0;text-align:left;margin-left:83.8pt;margin-top:24.35pt;width:278.8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" fillcolor="white [3201]" strokeweight=".5pt">
                <v:textbox>
                  <w:txbxContent>
                    <w:p w14:paraId="6199D366" w14:textId="77777777" w:rsidR="005B6917"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Style=”Property1:Value1;</w:t>
                      </w:r>
                    </w:p>
                    <w:p w14:paraId="654FC878" w14:textId="77777777" w:rsidR="005B6917"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Property2:Value2; ………</w:t>
                      </w:r>
                    </w:p>
                    <w:p w14:paraId="40CA8A52" w14:textId="77777777" w:rsidR="005B6917" w:rsidRPr="005032B0"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Propertyn:Valuen;</w:t>
                      </w:r>
                    </w:p>
                    <w:p w14:paraId="352946C1" w14:textId="77777777" w:rsidR="005B6917" w:rsidRPr="005032B0" w:rsidRDefault="005B6917" w:rsidP="00EC7034">
                      <w:pPr>
                        <w:spacing w:before="4" w:beforeAutospacing="1" w:after="4"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aluen;</w:t>
                      </w:r>
                    </w:p>
                    <w:p w14:paraId="0B8C2139" w14:textId="77777777" w:rsidR="005B6917" w:rsidRDefault="005B6917" w:rsidP="00EC7034">
                      <w:pPr>
                        <w:spacing w:after="9"/>
                      </w:pPr>
                    </w:p>
                  </w:txbxContent>
                </v:textbox>
              </v:shape>
            </w:pict>
          </mc:Fallback>
        </mc:AlternateContent>
      </w:r>
      <w:r w:rsidRPr="00A26547">
        <w:rPr>
          <w:rFonts w:ascii="Times New Roman" w:hAnsi="Times New Roman" w:cs="Times New Roman"/>
          <w:color w:val="000000"/>
          <w:sz w:val="28"/>
          <w:szCs w:val="28"/>
        </w:rPr>
        <w:t>General form:</w:t>
      </w:r>
    </w:p>
    <w:p w14:paraId="5FBAA11C" w14:textId="77777777" w:rsidR="00EC7034" w:rsidRPr="00A26547" w:rsidRDefault="00EC7034" w:rsidP="00EC7034">
      <w:pPr>
        <w:spacing w:before="100" w:beforeAutospacing="1" w:after="100" w:afterAutospacing="1" w:line="240" w:lineRule="auto"/>
        <w:ind w:left="1440"/>
        <w:rPr>
          <w:rFonts w:ascii="Times New Roman" w:hAnsi="Times New Roman" w:cs="Times New Roman"/>
          <w:color w:val="000000"/>
          <w:sz w:val="28"/>
          <w:szCs w:val="28"/>
        </w:rPr>
      </w:pPr>
    </w:p>
    <w:p w14:paraId="15C3A064" w14:textId="77777777" w:rsidR="00EC7034" w:rsidRPr="00A26547" w:rsidRDefault="00EC7034" w:rsidP="00EC7034">
      <w:pPr>
        <w:spacing w:before="100" w:beforeAutospacing="1" w:after="100" w:afterAutospacing="1" w:line="240" w:lineRule="auto"/>
        <w:ind w:left="1440"/>
        <w:rPr>
          <w:rFonts w:ascii="Times New Roman" w:hAnsi="Times New Roman" w:cs="Times New Roman"/>
          <w:color w:val="000000"/>
          <w:sz w:val="28"/>
          <w:szCs w:val="28"/>
        </w:rPr>
      </w:pPr>
    </w:p>
    <w:p w14:paraId="0CECE16A" w14:textId="77777777" w:rsidR="00EC7034" w:rsidRPr="00A26547" w:rsidRDefault="00EC7034" w:rsidP="00EC7034">
      <w:pPr>
        <w:spacing w:before="100" w:beforeAutospacing="1" w:after="100" w:afterAutospacing="1" w:line="240" w:lineRule="auto"/>
        <w:ind w:left="1440"/>
        <w:rPr>
          <w:rFonts w:ascii="Times New Roman" w:hAnsi="Times New Roman" w:cs="Times New Roman"/>
          <w:color w:val="000000"/>
          <w:sz w:val="28"/>
          <w:szCs w:val="28"/>
        </w:rPr>
      </w:pPr>
    </w:p>
    <w:p w14:paraId="7690651D" w14:textId="77777777" w:rsidR="00EC7034" w:rsidRPr="00A26547" w:rsidRDefault="005B6917" w:rsidP="00EC7034">
      <w:pPr>
        <w:numPr>
          <w:ilvl w:val="0"/>
          <w:numId w:val="33"/>
        </w:numPr>
        <w:spacing w:before="100" w:beforeAutospacing="1" w:after="100" w:afterAutospacing="1" w:line="240" w:lineRule="auto"/>
        <w:rPr>
          <w:rFonts w:ascii="Times New Roman" w:hAnsi="Times New Roman" w:cs="Times New Roman"/>
          <w:sz w:val="28"/>
          <w:szCs w:val="28"/>
        </w:rPr>
      </w:pPr>
      <w:hyperlink r:id="rId27" w:history="1">
        <w:r w:rsidR="00EC7034" w:rsidRPr="00A26547">
          <w:rPr>
            <w:rStyle w:val="Hyperlink"/>
            <w:rFonts w:ascii="Times New Roman" w:hAnsi="Times New Roman" w:cs="Times New Roman"/>
            <w:sz w:val="28"/>
            <w:szCs w:val="28"/>
          </w:rPr>
          <w:t>Document-level (or) Internal-level:</w:t>
        </w:r>
      </w:hyperlink>
    </w:p>
    <w:p w14:paraId="1C83FFED"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Style sheet appears as a list of rules that are the content of a</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&lt;style&gt;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tag</w:t>
      </w:r>
    </w:p>
    <w:p w14:paraId="0EFDDA47"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The</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&lt;style&gt;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tag must include the type attribute, set to "text/css"</w:t>
      </w:r>
    </w:p>
    <w:p w14:paraId="3BAB8B98"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noProof/>
          <w:color w:val="000000"/>
          <w:sz w:val="28"/>
          <w:szCs w:val="28"/>
          <w:lang w:val="en-US"/>
        </w:rPr>
        <mc:AlternateContent>
          <mc:Choice Requires="wps">
            <w:drawing>
              <wp:anchor distT="0" distB="0" distL="114300" distR="114300" simplePos="0" relativeHeight="251660288" behindDoc="0" locked="0" layoutInCell="1" allowOverlap="1" wp14:anchorId="509C420C" wp14:editId="159EAF30">
                <wp:simplePos x="0" y="0"/>
                <wp:positionH relativeFrom="column">
                  <wp:posOffset>1152698</wp:posOffset>
                </wp:positionH>
                <wp:positionV relativeFrom="paragraph">
                  <wp:posOffset>349999</wp:posOffset>
                </wp:positionV>
                <wp:extent cx="2017222" cy="886691"/>
                <wp:effectExtent l="0" t="0" r="21590" b="27940"/>
                <wp:wrapNone/>
                <wp:docPr id="3" name="Text Box 3"/>
                <wp:cNvGraphicFramePr/>
                <a:graphic xmlns:a="http://schemas.openxmlformats.org/drawingml/2006/main">
                  <a:graphicData uri="http://schemas.microsoft.com/office/word/2010/wordprocessingShape">
                    <wps:wsp>
                      <wps:cNvSpPr txBox="1"/>
                      <wps:spPr>
                        <a:xfrm>
                          <a:off x="0" y="0"/>
                          <a:ext cx="2017222" cy="8866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D12C9" w14:textId="77777777" w:rsidR="005B6917" w:rsidRDefault="005B6917" w:rsidP="00EC7034">
                            <w:pPr>
                              <w:spacing w:after="0" w:line="360" w:lineRule="auto"/>
                            </w:pPr>
                            <w:r>
                              <w:t>&lt;style type=”text/css”&gt;</w:t>
                            </w:r>
                          </w:p>
                          <w:p w14:paraId="22168CAD" w14:textId="77777777" w:rsidR="005B6917" w:rsidRDefault="005B6917" w:rsidP="00EC7034">
                            <w:pPr>
                              <w:spacing w:after="0" w:line="360" w:lineRule="auto"/>
                            </w:pPr>
                            <w:r>
                              <w:t xml:space="preserve">                        Rule list</w:t>
                            </w:r>
                          </w:p>
                          <w:p w14:paraId="561F92A7" w14:textId="77777777" w:rsidR="005B6917" w:rsidRDefault="005B6917" w:rsidP="00EC7034">
                            <w:pPr>
                              <w:spacing w:after="0" w:line="360" w:lineRule="auto"/>
                            </w:pPr>
                            <w: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C420C" id="Text Box 3" o:spid="_x0000_s1027" type="#_x0000_t202" style="position:absolute;left:0;text-align:left;margin-left:90.75pt;margin-top:27.55pt;width:158.85pt;height:6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" fillcolor="white [3201]" strokeweight=".5pt">
                <v:textbox>
                  <w:txbxContent>
                    <w:p w14:paraId="3F8D12C9" w14:textId="77777777" w:rsidR="005B6917" w:rsidRDefault="005B6917" w:rsidP="00EC7034">
                      <w:pPr>
                        <w:spacing w:after="0" w:line="360" w:lineRule="auto"/>
                      </w:pPr>
                      <w:r>
                        <w:t>&lt;style type=”text/css”&gt;</w:t>
                      </w:r>
                    </w:p>
                    <w:p w14:paraId="22168CAD" w14:textId="77777777" w:rsidR="005B6917" w:rsidRDefault="005B6917" w:rsidP="00EC7034">
                      <w:pPr>
                        <w:spacing w:after="0" w:line="360" w:lineRule="auto"/>
                      </w:pPr>
                      <w:r>
                        <w:t xml:space="preserve">                        Rule list</w:t>
                      </w:r>
                    </w:p>
                    <w:p w14:paraId="561F92A7" w14:textId="77777777" w:rsidR="005B6917" w:rsidRDefault="005B6917" w:rsidP="00EC7034">
                      <w:pPr>
                        <w:spacing w:after="0" w:line="360" w:lineRule="auto"/>
                      </w:pPr>
                      <w:r>
                        <w:t xml:space="preserve"> &lt;/style&gt;</w:t>
                      </w:r>
                    </w:p>
                  </w:txbxContent>
                </v:textbox>
              </v:shape>
            </w:pict>
          </mc:Fallback>
        </mc:AlternateContent>
      </w:r>
      <w:r w:rsidRPr="00A26547">
        <w:rPr>
          <w:rFonts w:ascii="Times New Roman" w:hAnsi="Times New Roman" w:cs="Times New Roman"/>
          <w:color w:val="000000"/>
          <w:sz w:val="28"/>
          <w:szCs w:val="28"/>
        </w:rPr>
        <w:t>General form:</w:t>
      </w:r>
    </w:p>
    <w:p w14:paraId="3F1709BB" w14:textId="77777777" w:rsidR="00EC7034" w:rsidRPr="00A26547" w:rsidRDefault="00EC7034" w:rsidP="00EC7034">
      <w:pPr>
        <w:spacing w:before="100" w:beforeAutospacing="1" w:after="100" w:afterAutospacing="1" w:line="240" w:lineRule="auto"/>
        <w:ind w:left="1440"/>
        <w:rPr>
          <w:rStyle w:val="HTMLCode"/>
          <w:rFonts w:ascii="Times New Roman" w:eastAsiaTheme="minorHAnsi" w:hAnsi="Times New Roman" w:cs="Times New Roman"/>
          <w:color w:val="000000"/>
          <w:sz w:val="28"/>
          <w:szCs w:val="28"/>
          <w:shd w:val="clear" w:color="auto" w:fill="FFFF00"/>
        </w:rPr>
      </w:pPr>
    </w:p>
    <w:p w14:paraId="71DD17A8" w14:textId="77777777" w:rsidR="00EC7034" w:rsidRPr="00A26547" w:rsidRDefault="00EC7034" w:rsidP="00EC7034">
      <w:pPr>
        <w:spacing w:before="100" w:beforeAutospacing="1" w:after="100" w:afterAutospacing="1" w:line="240" w:lineRule="auto"/>
        <w:ind w:left="1440"/>
        <w:rPr>
          <w:rFonts w:ascii="Times New Roman" w:hAnsi="Times New Roman" w:cs="Times New Roman"/>
          <w:color w:val="000000"/>
          <w:sz w:val="28"/>
          <w:szCs w:val="28"/>
        </w:rPr>
      </w:pPr>
    </w:p>
    <w:p w14:paraId="49E1883C" w14:textId="77777777" w:rsidR="00EC7034" w:rsidRPr="00A26547" w:rsidRDefault="00EC7034" w:rsidP="00EC7034">
      <w:pPr>
        <w:pStyle w:val="ListParagraph"/>
        <w:rPr>
          <w:rFonts w:ascii="Times New Roman" w:hAnsi="Times New Roman" w:cs="Times New Roman"/>
          <w:color w:val="000000"/>
          <w:sz w:val="28"/>
          <w:szCs w:val="28"/>
        </w:rPr>
      </w:pPr>
    </w:p>
    <w:p w14:paraId="6C34378B" w14:textId="77777777" w:rsidR="00EC7034" w:rsidRPr="00A26547" w:rsidRDefault="005B6917" w:rsidP="00EC7034">
      <w:pPr>
        <w:numPr>
          <w:ilvl w:val="0"/>
          <w:numId w:val="33"/>
        </w:numPr>
        <w:spacing w:before="100" w:beforeAutospacing="1" w:after="100" w:afterAutospacing="1" w:line="240" w:lineRule="auto"/>
        <w:rPr>
          <w:rFonts w:ascii="Times New Roman" w:hAnsi="Times New Roman" w:cs="Times New Roman"/>
          <w:sz w:val="28"/>
          <w:szCs w:val="28"/>
        </w:rPr>
      </w:pPr>
      <w:hyperlink r:id="rId28" w:history="1">
        <w:r w:rsidR="00EC7034" w:rsidRPr="00A26547">
          <w:rPr>
            <w:rStyle w:val="Hyperlink"/>
            <w:rFonts w:ascii="Times New Roman" w:hAnsi="Times New Roman" w:cs="Times New Roman"/>
            <w:sz w:val="28"/>
            <w:szCs w:val="28"/>
          </w:rPr>
          <w:t>External style sheets</w:t>
        </w:r>
      </w:hyperlink>
    </w:p>
    <w:p w14:paraId="2A43AFDB"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Form is a list of style rules, as in the content of a</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&lt;style&gt;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tag for document-level style sheets</w:t>
      </w:r>
    </w:p>
    <w:p w14:paraId="01BE2ED1"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General Form:</w:t>
      </w:r>
      <w:r w:rsidRPr="00A26547">
        <w:rPr>
          <w:rFonts w:ascii="Times New Roman" w:hAnsi="Times New Roman" w:cs="Times New Roman"/>
          <w:color w:val="000000"/>
          <w:sz w:val="28"/>
          <w:szCs w:val="28"/>
        </w:rPr>
        <w:br/>
      </w:r>
      <w:r w:rsidRPr="00A26547">
        <w:rPr>
          <w:rStyle w:val="HTMLCode"/>
          <w:rFonts w:ascii="Times New Roman" w:eastAsiaTheme="minorHAnsi" w:hAnsi="Times New Roman" w:cs="Times New Roman"/>
          <w:color w:val="000000"/>
          <w:sz w:val="28"/>
          <w:szCs w:val="28"/>
        </w:rPr>
        <w:t>selector {list of property/values}</w:t>
      </w:r>
    </w:p>
    <w:p w14:paraId="7816BBA0" w14:textId="77777777" w:rsidR="00EC7034" w:rsidRPr="00A26547" w:rsidRDefault="00EC7034" w:rsidP="00EC7034">
      <w:pPr>
        <w:numPr>
          <w:ilvl w:val="2"/>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Each property/value pair has the form:</w:t>
      </w:r>
      <w:r w:rsidRPr="00A26547">
        <w:rPr>
          <w:rFonts w:ascii="Times New Roman" w:hAnsi="Times New Roman" w:cs="Times New Roman"/>
          <w:color w:val="000000"/>
          <w:sz w:val="28"/>
          <w:szCs w:val="28"/>
        </w:rPr>
        <w:br/>
        <w:t xml:space="preserve">      </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property: value</w:t>
      </w:r>
    </w:p>
    <w:p w14:paraId="1B28CFB5" w14:textId="77777777" w:rsidR="00EC7034" w:rsidRPr="00A26547" w:rsidRDefault="00EC7034" w:rsidP="00EC7034">
      <w:pPr>
        <w:numPr>
          <w:ilvl w:val="2"/>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Pairs are separated by</w:t>
      </w:r>
      <w:r w:rsidRPr="00A26547">
        <w:rPr>
          <w:rStyle w:val="apple-converted-space"/>
          <w:rFonts w:ascii="Times New Roman" w:hAnsi="Times New Roman" w:cs="Times New Roman"/>
          <w:color w:val="000000"/>
          <w:sz w:val="28"/>
          <w:szCs w:val="28"/>
        </w:rPr>
        <w:t> </w:t>
      </w:r>
      <w:r w:rsidRPr="00A26547">
        <w:rPr>
          <w:rStyle w:val="Emphasis"/>
          <w:rFonts w:ascii="Times New Roman" w:hAnsi="Times New Roman" w:cs="Times New Roman"/>
          <w:color w:val="000000"/>
          <w:sz w:val="28"/>
          <w:szCs w:val="28"/>
        </w:rPr>
        <w:t>semicolons</w:t>
      </w:r>
      <w:r w:rsidRPr="00A26547">
        <w:rPr>
          <w:rFonts w:ascii="Times New Roman" w:hAnsi="Times New Roman" w:cs="Times New Roman"/>
          <w:color w:val="000000"/>
          <w:sz w:val="28"/>
          <w:szCs w:val="28"/>
        </w:rPr>
        <w:t>, just as in the value of  a</w:t>
      </w:r>
      <w:r w:rsidRPr="00A26547">
        <w:rPr>
          <w:rStyle w:val="apple-converted-space"/>
          <w:rFonts w:ascii="Times New Roman" w:hAnsi="Times New Roman" w:cs="Times New Roman"/>
          <w:color w:val="000000"/>
          <w:sz w:val="28"/>
          <w:szCs w:val="28"/>
        </w:rPr>
        <w:t> </w:t>
      </w:r>
      <w:r w:rsidRPr="00A26547">
        <w:rPr>
          <w:rStyle w:val="HTMLCode"/>
          <w:rFonts w:ascii="Times New Roman" w:eastAsiaTheme="minorHAnsi" w:hAnsi="Times New Roman" w:cs="Times New Roman"/>
          <w:color w:val="000000"/>
          <w:sz w:val="28"/>
          <w:szCs w:val="28"/>
        </w:rPr>
        <w:t>&lt;style&gt;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tag</w:t>
      </w:r>
    </w:p>
    <w:p w14:paraId="07B5106C" w14:textId="77777777" w:rsidR="00EC7034" w:rsidRPr="00A26547" w:rsidRDefault="00EC7034" w:rsidP="00EC7034">
      <w:pPr>
        <w:numPr>
          <w:ilvl w:val="1"/>
          <w:numId w:val="33"/>
        </w:numPr>
        <w:spacing w:before="100" w:beforeAutospacing="1" w:after="100" w:afterAutospacing="1" w:line="240" w:lineRule="auto"/>
        <w:rPr>
          <w:rFonts w:ascii="Times New Roman" w:hAnsi="Times New Roman" w:cs="Times New Roman"/>
          <w:color w:val="000000"/>
          <w:sz w:val="28"/>
          <w:szCs w:val="28"/>
        </w:rPr>
      </w:pPr>
      <w:r w:rsidRPr="00A26547">
        <w:rPr>
          <w:rFonts w:ascii="Times New Roman" w:hAnsi="Times New Roman" w:cs="Times New Roman"/>
          <w:color w:val="000000"/>
          <w:sz w:val="28"/>
          <w:szCs w:val="28"/>
        </w:rPr>
        <w:t>Comments in the rule list must have a different form - use C comments   (/*...*/)</w:t>
      </w:r>
    </w:p>
    <w:p w14:paraId="4843C584" w14:textId="77777777" w:rsidR="00EC7034" w:rsidRPr="00A26547" w:rsidRDefault="00EC7034" w:rsidP="00EC7034">
      <w:pPr>
        <w:rPr>
          <w:rFonts w:ascii="Times New Roman" w:hAnsi="Times New Roman" w:cs="Times New Roman"/>
          <w:b/>
          <w:sz w:val="28"/>
          <w:szCs w:val="28"/>
          <w:u w:val="single"/>
        </w:rPr>
      </w:pPr>
      <w:r w:rsidRPr="00A26547">
        <w:rPr>
          <w:rFonts w:ascii="Times New Roman" w:hAnsi="Times New Roman" w:cs="Times New Roman"/>
          <w:sz w:val="28"/>
          <w:szCs w:val="28"/>
        </w:rPr>
        <w:t xml:space="preserve">                 </w:t>
      </w:r>
      <w:r w:rsidRPr="00A26547">
        <w:rPr>
          <w:rFonts w:ascii="Times New Roman" w:hAnsi="Times New Roman" w:cs="Times New Roman"/>
          <w:b/>
          <w:sz w:val="28"/>
          <w:szCs w:val="28"/>
          <w:u w:val="single"/>
        </w:rPr>
        <w:t>Example:</w:t>
      </w:r>
    </w:p>
    <w:p w14:paraId="6AFD4153" w14:textId="77777777" w:rsidR="00EC7034" w:rsidRPr="00A26547" w:rsidRDefault="00EC7034" w:rsidP="00EC7034">
      <w:pPr>
        <w:ind w:left="1440" w:firstLine="720"/>
        <w:rPr>
          <w:rFonts w:ascii="Times New Roman" w:hAnsi="Times New Roman" w:cs="Times New Roman"/>
          <w:sz w:val="28"/>
          <w:szCs w:val="28"/>
        </w:rPr>
      </w:pPr>
    </w:p>
    <w:p w14:paraId="10C00E55" w14:textId="77777777" w:rsidR="00EC7034" w:rsidRPr="00A26547" w:rsidRDefault="00EC7034" w:rsidP="00EC7034">
      <w:pPr>
        <w:ind w:left="1440" w:firstLine="720"/>
        <w:rPr>
          <w:rFonts w:ascii="Times New Roman" w:hAnsi="Times New Roman" w:cs="Times New Roman"/>
          <w:sz w:val="28"/>
          <w:szCs w:val="28"/>
        </w:rPr>
      </w:pPr>
      <w:r w:rsidRPr="00A26547">
        <w:rPr>
          <w:rFonts w:ascii="Times New Roman" w:hAnsi="Times New Roman" w:cs="Times New Roman"/>
          <w:noProof/>
          <w:color w:val="000000"/>
          <w:sz w:val="28"/>
          <w:szCs w:val="28"/>
          <w:lang w:val="en-US"/>
        </w:rPr>
        <w:drawing>
          <wp:inline distT="0" distB="0" distL="0" distR="0" wp14:anchorId="03B37C57" wp14:editId="17B5B60D">
            <wp:extent cx="2482734" cy="775855"/>
            <wp:effectExtent l="0" t="0" r="0" b="5715"/>
            <wp:docPr id="4" name="Picture 4"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82001" cy="775626"/>
                    </a:xfrm>
                    <a:prstGeom prst="rect">
                      <a:avLst/>
                    </a:prstGeom>
                    <a:noFill/>
                    <a:ln>
                      <a:noFill/>
                    </a:ln>
                  </pic:spPr>
                </pic:pic>
              </a:graphicData>
            </a:graphic>
          </wp:inline>
        </w:drawing>
      </w:r>
    </w:p>
    <w:p w14:paraId="32F28C0D"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u w:val="single"/>
        </w:rPr>
      </w:pPr>
      <w:r w:rsidRPr="00A26547">
        <w:rPr>
          <w:rFonts w:ascii="Times New Roman" w:hAnsi="Times New Roman" w:cs="Times New Roman"/>
          <w:color w:val="262626"/>
          <w:spacing w:val="-5"/>
          <w:sz w:val="28"/>
          <w:szCs w:val="28"/>
          <w:u w:val="single"/>
        </w:rPr>
        <w:t>CSS Selectors</w:t>
      </w:r>
    </w:p>
    <w:p w14:paraId="1DF398E7"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A CSS selector is the part of a CSS rule set that actually selects the content to which we want to apply the style. Let’s look at all the different kinds of selectors available, with a brief description of each.</w:t>
      </w:r>
    </w:p>
    <w:p w14:paraId="253DA904"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u w:val="single"/>
        </w:rPr>
      </w:pPr>
      <w:r w:rsidRPr="00A26547">
        <w:rPr>
          <w:rFonts w:ascii="Times New Roman" w:hAnsi="Times New Roman" w:cs="Times New Roman"/>
          <w:color w:val="262626"/>
          <w:spacing w:val="-5"/>
          <w:sz w:val="28"/>
          <w:szCs w:val="28"/>
        </w:rPr>
        <w:lastRenderedPageBreak/>
        <w:t>(i)</w:t>
      </w:r>
      <w:r w:rsidRPr="00A26547">
        <w:rPr>
          <w:rFonts w:ascii="Times New Roman" w:hAnsi="Times New Roman" w:cs="Times New Roman"/>
          <w:color w:val="262626"/>
          <w:spacing w:val="-5"/>
          <w:sz w:val="28"/>
          <w:szCs w:val="28"/>
          <w:u w:val="single"/>
        </w:rPr>
        <w:t>Universal Selector</w:t>
      </w:r>
    </w:p>
    <w:p w14:paraId="4989C2CA"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The</w:t>
      </w:r>
      <w:r w:rsidRPr="00A26547">
        <w:rPr>
          <w:rStyle w:val="apple-converted-space"/>
          <w:color w:val="3A3A3A"/>
          <w:sz w:val="28"/>
          <w:szCs w:val="28"/>
        </w:rPr>
        <w:t> “</w:t>
      </w:r>
      <w:r w:rsidRPr="00D617CD">
        <w:rPr>
          <w:rStyle w:val="Emphasis"/>
          <w:b/>
          <w:color w:val="3A3A3A"/>
          <w:sz w:val="28"/>
          <w:szCs w:val="28"/>
          <w:highlight w:val="yellow"/>
        </w:rPr>
        <w:t>universal selector”</w:t>
      </w:r>
      <w:r w:rsidRPr="00D617CD">
        <w:rPr>
          <w:rStyle w:val="apple-converted-space"/>
          <w:color w:val="3A3A3A"/>
          <w:sz w:val="28"/>
          <w:szCs w:val="28"/>
          <w:highlight w:val="yellow"/>
        </w:rPr>
        <w:t> </w:t>
      </w:r>
      <w:r w:rsidRPr="00D617CD">
        <w:rPr>
          <w:color w:val="3A3A3A"/>
          <w:sz w:val="28"/>
          <w:szCs w:val="28"/>
          <w:highlight w:val="yellow"/>
        </w:rPr>
        <w:t>works like a wild card character, selecting all elements on a page</w:t>
      </w:r>
      <w:r w:rsidRPr="00A26547">
        <w:rPr>
          <w:color w:val="3A3A3A"/>
          <w:sz w:val="28"/>
          <w:szCs w:val="28"/>
        </w:rPr>
        <w:t xml:space="preserve">. Every HTML page is built on  HTML tags. Each set of tags represents an element on the page. </w:t>
      </w:r>
    </w:p>
    <w:p w14:paraId="45028C09"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-&gt;  CSS example, which uses the universal selector:</w:t>
      </w:r>
    </w:p>
    <w:p w14:paraId="0DC3082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&lt;style&gt;</w:t>
      </w:r>
    </w:p>
    <w:p w14:paraId="0E1C22E0" w14:textId="77777777" w:rsidR="00EC7034" w:rsidRPr="00A26547" w:rsidRDefault="00EC7034" w:rsidP="00EC7034">
      <w:pPr>
        <w:pStyle w:val="NormalWeb"/>
        <w:shd w:val="clear" w:color="auto" w:fill="FFFFFF"/>
        <w:spacing w:after="300"/>
        <w:ind w:left="720"/>
        <w:rPr>
          <w:color w:val="3A3A3A"/>
          <w:sz w:val="28"/>
          <w:szCs w:val="28"/>
        </w:rPr>
      </w:pPr>
      <w:r w:rsidRPr="00A26547">
        <w:rPr>
          <w:color w:val="3A3A3A"/>
          <w:sz w:val="28"/>
          <w:szCs w:val="28"/>
        </w:rPr>
        <w:t>* {</w:t>
      </w:r>
    </w:p>
    <w:p w14:paraId="68729E06" w14:textId="77777777" w:rsidR="00EC7034" w:rsidRPr="00A26547" w:rsidRDefault="00EC7034" w:rsidP="00EC7034">
      <w:pPr>
        <w:pStyle w:val="NormalWeb"/>
        <w:shd w:val="clear" w:color="auto" w:fill="FFFFFF"/>
        <w:spacing w:after="300"/>
        <w:ind w:left="720"/>
        <w:rPr>
          <w:color w:val="3A3A3A"/>
          <w:sz w:val="28"/>
          <w:szCs w:val="28"/>
        </w:rPr>
      </w:pPr>
      <w:r w:rsidRPr="00A26547">
        <w:rPr>
          <w:color w:val="3A3A3A"/>
          <w:sz w:val="28"/>
          <w:szCs w:val="28"/>
        </w:rPr>
        <w:t xml:space="preserve">       color: green;</w:t>
      </w:r>
    </w:p>
    <w:p w14:paraId="1025444B" w14:textId="77777777" w:rsidR="00EC7034" w:rsidRPr="00A26547" w:rsidRDefault="00EC7034" w:rsidP="00EC7034">
      <w:pPr>
        <w:pStyle w:val="NormalWeb"/>
        <w:shd w:val="clear" w:color="auto" w:fill="FFFFFF"/>
        <w:spacing w:after="300"/>
        <w:ind w:left="720"/>
        <w:rPr>
          <w:color w:val="3A3A3A"/>
          <w:sz w:val="28"/>
          <w:szCs w:val="28"/>
        </w:rPr>
      </w:pPr>
      <w:r w:rsidRPr="00A26547">
        <w:rPr>
          <w:color w:val="3A3A3A"/>
          <w:sz w:val="28"/>
          <w:szCs w:val="28"/>
        </w:rPr>
        <w:t xml:space="preserve">       font-size: 20px;</w:t>
      </w:r>
    </w:p>
    <w:p w14:paraId="00B9AB3F" w14:textId="77777777" w:rsidR="00EC7034" w:rsidRPr="00A26547" w:rsidRDefault="00EC7034" w:rsidP="00EC7034">
      <w:pPr>
        <w:pStyle w:val="NormalWeb"/>
        <w:shd w:val="clear" w:color="auto" w:fill="FFFFFF"/>
        <w:spacing w:after="300"/>
        <w:ind w:left="720"/>
        <w:rPr>
          <w:color w:val="3A3A3A"/>
          <w:sz w:val="28"/>
          <w:szCs w:val="28"/>
        </w:rPr>
      </w:pPr>
      <w:r w:rsidRPr="00A26547">
        <w:rPr>
          <w:color w:val="3A3A3A"/>
          <w:sz w:val="28"/>
          <w:szCs w:val="28"/>
        </w:rPr>
        <w:t xml:space="preserve">       line-height: 25px;</w:t>
      </w:r>
    </w:p>
    <w:p w14:paraId="6DEB33A0" w14:textId="77777777" w:rsidR="00EC7034" w:rsidRPr="00A26547" w:rsidRDefault="00EC7034" w:rsidP="00EC7034">
      <w:pPr>
        <w:pStyle w:val="NormalWeb"/>
        <w:shd w:val="clear" w:color="auto" w:fill="FFFFFF"/>
        <w:spacing w:before="0" w:beforeAutospacing="0" w:after="300" w:afterAutospacing="0"/>
        <w:ind w:left="720"/>
        <w:rPr>
          <w:color w:val="3A3A3A"/>
          <w:sz w:val="28"/>
          <w:szCs w:val="28"/>
        </w:rPr>
      </w:pPr>
      <w:r w:rsidRPr="00A26547">
        <w:rPr>
          <w:color w:val="3A3A3A"/>
          <w:sz w:val="28"/>
          <w:szCs w:val="28"/>
        </w:rPr>
        <w:t>}</w:t>
      </w:r>
    </w:p>
    <w:p w14:paraId="7328739D"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&lt;/style&gt;</w:t>
      </w:r>
    </w:p>
    <w:p w14:paraId="71E84864" w14:textId="77777777" w:rsidR="00EC7034" w:rsidRPr="00D617CD" w:rsidRDefault="00EC7034" w:rsidP="00EC7034">
      <w:pPr>
        <w:pStyle w:val="NormalWeb"/>
        <w:shd w:val="clear" w:color="auto" w:fill="FFFFFF"/>
        <w:spacing w:before="0" w:beforeAutospacing="0" w:after="300" w:afterAutospacing="0"/>
        <w:rPr>
          <w:rStyle w:val="HTMLCode"/>
          <w:rFonts w:ascii="Times New Roman" w:hAnsi="Times New Roman" w:cs="Times New Roman"/>
          <w:color w:val="333333"/>
          <w:sz w:val="28"/>
          <w:szCs w:val="28"/>
          <w:highlight w:val="yellow"/>
          <w:shd w:val="clear" w:color="auto" w:fill="F5F2F0"/>
        </w:rPr>
      </w:pPr>
      <w:r w:rsidRPr="00A26547">
        <w:rPr>
          <w:b/>
          <w:color w:val="3A3A3A"/>
          <w:sz w:val="28"/>
          <w:szCs w:val="28"/>
          <w:u w:val="single"/>
        </w:rPr>
        <w:t>Note:</w:t>
      </w:r>
      <w:r w:rsidRPr="00A26547">
        <w:rPr>
          <w:color w:val="3A3A3A"/>
          <w:sz w:val="28"/>
          <w:szCs w:val="28"/>
        </w:rPr>
        <w:t xml:space="preserve"> 1)The </w:t>
      </w:r>
      <w:r w:rsidRPr="00D617CD">
        <w:rPr>
          <w:color w:val="3A3A3A"/>
          <w:sz w:val="28"/>
          <w:szCs w:val="28"/>
          <w:highlight w:val="yellow"/>
        </w:rPr>
        <w:t>three lines of code inside the curly braces (</w:t>
      </w:r>
      <w:r w:rsidRPr="00D617CD">
        <w:rPr>
          <w:rStyle w:val="HTMLCode"/>
          <w:rFonts w:ascii="Times New Roman" w:hAnsi="Times New Roman" w:cs="Times New Roman"/>
          <w:color w:val="333333"/>
          <w:sz w:val="28"/>
          <w:szCs w:val="28"/>
          <w:highlight w:val="yellow"/>
          <w:shd w:val="clear" w:color="auto" w:fill="F5F2F0"/>
        </w:rPr>
        <w:t>color</w:t>
      </w:r>
      <w:r w:rsidRPr="00D617CD">
        <w:rPr>
          <w:color w:val="3A3A3A"/>
          <w:sz w:val="28"/>
          <w:szCs w:val="28"/>
          <w:highlight w:val="yellow"/>
        </w:rPr>
        <w:t>,</w:t>
      </w:r>
      <w:r w:rsidRPr="00D617CD">
        <w:rPr>
          <w:rStyle w:val="apple-converted-space"/>
          <w:color w:val="3A3A3A"/>
          <w:sz w:val="28"/>
          <w:szCs w:val="28"/>
          <w:highlight w:val="yellow"/>
        </w:rPr>
        <w:t> </w:t>
      </w:r>
      <w:r w:rsidRPr="00D617CD">
        <w:rPr>
          <w:rStyle w:val="HTMLCode"/>
          <w:rFonts w:ascii="Times New Roman" w:hAnsi="Times New Roman" w:cs="Times New Roman"/>
          <w:color w:val="333333"/>
          <w:sz w:val="28"/>
          <w:szCs w:val="28"/>
          <w:highlight w:val="yellow"/>
          <w:shd w:val="clear" w:color="auto" w:fill="F5F2F0"/>
        </w:rPr>
        <w:t>font-size</w:t>
      </w:r>
      <w:r w:rsidRPr="00D617CD">
        <w:rPr>
          <w:color w:val="3A3A3A"/>
          <w:sz w:val="28"/>
          <w:szCs w:val="28"/>
          <w:highlight w:val="yellow"/>
        </w:rPr>
        <w:t>, and</w:t>
      </w:r>
      <w:r w:rsidRPr="00D617CD">
        <w:rPr>
          <w:rStyle w:val="apple-converted-space"/>
          <w:color w:val="3A3A3A"/>
          <w:sz w:val="28"/>
          <w:szCs w:val="28"/>
          <w:highlight w:val="yellow"/>
        </w:rPr>
        <w:t> </w:t>
      </w:r>
      <w:r w:rsidRPr="00D617CD">
        <w:rPr>
          <w:rStyle w:val="HTMLCode"/>
          <w:rFonts w:ascii="Times New Roman" w:hAnsi="Times New Roman" w:cs="Times New Roman"/>
          <w:color w:val="333333"/>
          <w:sz w:val="28"/>
          <w:szCs w:val="28"/>
          <w:highlight w:val="yellow"/>
          <w:shd w:val="clear" w:color="auto" w:fill="F5F2F0"/>
        </w:rPr>
        <w:t>line-</w:t>
      </w:r>
    </w:p>
    <w:p w14:paraId="772E15FE"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D617CD">
        <w:rPr>
          <w:rStyle w:val="HTMLCode"/>
          <w:rFonts w:ascii="Times New Roman" w:hAnsi="Times New Roman" w:cs="Times New Roman"/>
          <w:color w:val="333333"/>
          <w:sz w:val="28"/>
          <w:szCs w:val="28"/>
          <w:highlight w:val="yellow"/>
          <w:shd w:val="clear" w:color="auto" w:fill="F5F2F0"/>
        </w:rPr>
        <w:t xml:space="preserve">               height</w:t>
      </w:r>
      <w:r w:rsidRPr="00D617CD">
        <w:rPr>
          <w:color w:val="3A3A3A"/>
          <w:sz w:val="28"/>
          <w:szCs w:val="28"/>
          <w:highlight w:val="yellow"/>
        </w:rPr>
        <w:t>) will apply to all elements</w:t>
      </w:r>
      <w:r w:rsidRPr="00A26547">
        <w:rPr>
          <w:color w:val="3A3A3A"/>
          <w:sz w:val="28"/>
          <w:szCs w:val="28"/>
        </w:rPr>
        <w:t xml:space="preserve"> on the HTML page. </w:t>
      </w:r>
    </w:p>
    <w:p w14:paraId="3E0EA03E"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2) </w:t>
      </w:r>
      <w:r w:rsidRPr="00D617CD">
        <w:rPr>
          <w:color w:val="3A3A3A"/>
          <w:sz w:val="28"/>
          <w:szCs w:val="28"/>
          <w:highlight w:val="yellow"/>
        </w:rPr>
        <w:t>As seen here, the universal selector is declared using an “asterisk(*)”.</w:t>
      </w:r>
    </w:p>
    <w:p w14:paraId="522644D0"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3) You can also use the universal selector in combination with other selectors.</w:t>
      </w:r>
    </w:p>
    <w:p w14:paraId="212AB4AF"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 xml:space="preserve">(ii) </w:t>
      </w:r>
      <w:r w:rsidRPr="00A26547">
        <w:rPr>
          <w:rFonts w:ascii="Times New Roman" w:hAnsi="Times New Roman" w:cs="Times New Roman"/>
          <w:color w:val="262626"/>
          <w:spacing w:val="-5"/>
          <w:sz w:val="28"/>
          <w:szCs w:val="28"/>
          <w:u w:val="single"/>
        </w:rPr>
        <w:t>Element Type Selector</w:t>
      </w:r>
    </w:p>
    <w:p w14:paraId="7E625E3C"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Also referred to simply as a “type selector,” this selector must match one or more HTML elements of the same name. </w:t>
      </w:r>
    </w:p>
    <w:p w14:paraId="1EC61AA3"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b/>
          <w:color w:val="3A3A3A"/>
          <w:sz w:val="28"/>
          <w:szCs w:val="28"/>
          <w:u w:val="single"/>
        </w:rPr>
        <w:t>Example:</w:t>
      </w:r>
      <w:r w:rsidRPr="00A26547">
        <w:rPr>
          <w:b/>
          <w:color w:val="3A3A3A"/>
          <w:sz w:val="28"/>
          <w:szCs w:val="28"/>
        </w:rPr>
        <w:t xml:space="preserve"> A</w:t>
      </w:r>
      <w:r w:rsidRPr="00A26547">
        <w:rPr>
          <w:color w:val="3A3A3A"/>
          <w:sz w:val="28"/>
          <w:szCs w:val="28"/>
        </w:rPr>
        <w:t xml:space="preserve"> selector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 xml:space="preserve">would match all HTML unordered lists,   </w:t>
      </w:r>
    </w:p>
    <w:p w14:paraId="30F895FD"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or</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color w:val="3A3A3A"/>
          <w:sz w:val="28"/>
          <w:szCs w:val="28"/>
        </w:rPr>
        <w:t>elements.</w:t>
      </w:r>
    </w:p>
    <w:p w14:paraId="4B9EDC48"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(i.e)  The following example uses an element type selector to match all</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elements:</w:t>
      </w:r>
    </w:p>
    <w:p w14:paraId="28759A0A"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ul {</w:t>
      </w:r>
    </w:p>
    <w:p w14:paraId="42A329FB"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 none;</w:t>
      </w:r>
    </w:p>
    <w:p w14:paraId="088E4C71"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border: solid 1px #fff;</w:t>
      </w:r>
    </w:p>
    <w:p w14:paraId="56173EC0"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w:t>
      </w:r>
    </w:p>
    <w:p w14:paraId="54CF3253"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To put this in some context, here’s a section of HTML to which we’ll apply the above CSS:</w:t>
      </w:r>
    </w:p>
    <w:p w14:paraId="2BCA8D8B"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lastRenderedPageBreak/>
        <w:t>&lt;ul&gt;</w:t>
      </w:r>
    </w:p>
    <w:p w14:paraId="14A4DCD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&lt;li&gt;Fish&lt;/li&gt;</w:t>
      </w:r>
    </w:p>
    <w:p w14:paraId="13B9320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&lt;li&gt;Apples&lt;/li&gt;</w:t>
      </w:r>
    </w:p>
    <w:p w14:paraId="42C0C4B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&lt;li&gt;Cheese&lt;/li&gt;</w:t>
      </w:r>
    </w:p>
    <w:p w14:paraId="784713E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59D2FE4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&lt;div class="example"&gt;</w:t>
      </w:r>
    </w:p>
    <w:p w14:paraId="0E70B0C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&lt;p&gt;Example paragraph text.&lt;/p&gt;</w:t>
      </w:r>
    </w:p>
    <w:p w14:paraId="143B49E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&lt;/div&gt;</w:t>
      </w:r>
    </w:p>
    <w:p w14:paraId="418E8A1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1455760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&lt;li&gt;Water&lt;/li&gt;</w:t>
      </w:r>
    </w:p>
    <w:p w14:paraId="2D9D5E7B"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&lt;li&gt;Juice&lt;/li&gt;</w:t>
      </w:r>
    </w:p>
    <w:p w14:paraId="093E652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&lt;li&gt;Maple Syrup&lt;/li&gt;</w:t>
      </w:r>
    </w:p>
    <w:p w14:paraId="39BB8C85"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&lt;/ul&gt;</w:t>
      </w:r>
    </w:p>
    <w:p w14:paraId="6B0A8DC0" w14:textId="77777777" w:rsidR="00EC7034" w:rsidRPr="00A26547" w:rsidRDefault="00EC7034" w:rsidP="00EC7034">
      <w:pPr>
        <w:pStyle w:val="NormalWeb"/>
        <w:shd w:val="clear" w:color="auto" w:fill="FFFFFF"/>
        <w:spacing w:before="0" w:beforeAutospacing="0" w:after="300" w:afterAutospacing="0"/>
        <w:jc w:val="both"/>
        <w:rPr>
          <w:color w:val="3A3A3A"/>
          <w:sz w:val="28"/>
          <w:szCs w:val="28"/>
        </w:rPr>
      </w:pPr>
      <w:r w:rsidRPr="00A26547">
        <w:rPr>
          <w:color w:val="3A3A3A"/>
          <w:sz w:val="28"/>
          <w:szCs w:val="28"/>
        </w:rPr>
        <w:t xml:space="preserve">There are three main elements making up this part of the page: </w:t>
      </w:r>
    </w:p>
    <w:p w14:paraId="0EECEAE0" w14:textId="77777777" w:rsidR="00EC7034" w:rsidRPr="00A26547" w:rsidRDefault="00EC7034" w:rsidP="00EC7034">
      <w:pPr>
        <w:pStyle w:val="NormalWeb"/>
        <w:shd w:val="clear" w:color="auto" w:fill="FFFFFF"/>
        <w:spacing w:before="0" w:beforeAutospacing="0" w:after="300" w:afterAutospacing="0"/>
        <w:ind w:firstLine="720"/>
        <w:jc w:val="both"/>
        <w:rPr>
          <w:color w:val="3A3A3A"/>
          <w:sz w:val="28"/>
          <w:szCs w:val="28"/>
        </w:rPr>
      </w:pPr>
      <w:r w:rsidRPr="00A26547">
        <w:rPr>
          <w:color w:val="3A3A3A"/>
          <w:sz w:val="28"/>
          <w:szCs w:val="28"/>
        </w:rPr>
        <w:t xml:space="preserve">   Two</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elements and a</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color w:val="3A3A3A"/>
          <w:sz w:val="28"/>
          <w:szCs w:val="28"/>
        </w:rPr>
        <w:t>. The CSS will apply only to the two</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elements, and not to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color w:val="3A3A3A"/>
          <w:sz w:val="28"/>
          <w:szCs w:val="28"/>
        </w:rPr>
        <w:t>. Were we to change the element type selector to use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instead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color w:val="3A3A3A"/>
          <w:sz w:val="28"/>
          <w:szCs w:val="28"/>
        </w:rPr>
        <w:t>, then the styles would apply to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and not to the two</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elements.</w:t>
      </w:r>
    </w:p>
    <w:p w14:paraId="31FB4B0C" w14:textId="77777777" w:rsidR="00EC7034" w:rsidRPr="00A26547" w:rsidRDefault="00EC7034" w:rsidP="00EC7034">
      <w:pPr>
        <w:pStyle w:val="NormalWeb"/>
        <w:shd w:val="clear" w:color="auto" w:fill="FFFFFF"/>
        <w:spacing w:before="0" w:beforeAutospacing="0" w:after="300" w:afterAutospacing="0"/>
        <w:ind w:firstLine="720"/>
        <w:jc w:val="both"/>
        <w:rPr>
          <w:color w:val="3A3A3A"/>
          <w:sz w:val="28"/>
          <w:szCs w:val="28"/>
        </w:rPr>
      </w:pPr>
      <w:r w:rsidRPr="00A26547">
        <w:rPr>
          <w:color w:val="3A3A3A"/>
          <w:sz w:val="28"/>
          <w:szCs w:val="28"/>
        </w:rPr>
        <w:t>Also note that the styles will not apply to the elements inside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&lt;ul&gt;</w:t>
      </w:r>
      <w:r w:rsidRPr="00A26547">
        <w:rPr>
          <w:rStyle w:val="apple-converted-space"/>
          <w:color w:val="3A3A3A"/>
          <w:sz w:val="28"/>
          <w:szCs w:val="28"/>
        </w:rPr>
        <w:t> </w:t>
      </w:r>
      <w:r w:rsidRPr="00A26547">
        <w:rPr>
          <w:color w:val="3A3A3A"/>
          <w:sz w:val="28"/>
          <w:szCs w:val="28"/>
        </w:rPr>
        <w:t>or</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color w:val="3A3A3A"/>
          <w:sz w:val="28"/>
          <w:szCs w:val="28"/>
        </w:rPr>
        <w:t>elements. That being said, some of the styles may be inherited by those inner elements.</w:t>
      </w:r>
    </w:p>
    <w:p w14:paraId="107AE3A1"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(iii)</w:t>
      </w:r>
      <w:r w:rsidRPr="00A26547">
        <w:rPr>
          <w:rFonts w:ascii="Times New Roman" w:hAnsi="Times New Roman" w:cs="Times New Roman"/>
          <w:color w:val="262626"/>
          <w:spacing w:val="-5"/>
          <w:sz w:val="28"/>
          <w:szCs w:val="28"/>
          <w:u w:val="single"/>
        </w:rPr>
        <w:t>ID Selector</w:t>
      </w:r>
    </w:p>
    <w:p w14:paraId="557B49EA"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DD225D">
        <w:rPr>
          <w:color w:val="3A3A3A"/>
          <w:sz w:val="28"/>
          <w:szCs w:val="28"/>
          <w:highlight w:val="yellow"/>
        </w:rPr>
        <w:t xml:space="preserve">An ID selector is declared using </w:t>
      </w:r>
      <w:r w:rsidRPr="00DD225D">
        <w:rPr>
          <w:b/>
          <w:color w:val="3A3A3A"/>
          <w:sz w:val="28"/>
          <w:szCs w:val="28"/>
          <w:highlight w:val="yellow"/>
        </w:rPr>
        <w:t>“a hash, or pound symbol (</w:t>
      </w:r>
      <w:r w:rsidRPr="00DD225D">
        <w:rPr>
          <w:rStyle w:val="HTMLCode"/>
          <w:rFonts w:ascii="Times New Roman" w:hAnsi="Times New Roman" w:cs="Times New Roman"/>
          <w:color w:val="333333"/>
          <w:sz w:val="28"/>
          <w:szCs w:val="28"/>
          <w:highlight w:val="yellow"/>
          <w:shd w:val="clear" w:color="auto" w:fill="F5F2F0"/>
        </w:rPr>
        <w:t>#</w:t>
      </w:r>
      <w:r w:rsidRPr="00DD225D">
        <w:rPr>
          <w:b/>
          <w:color w:val="3A3A3A"/>
          <w:sz w:val="28"/>
          <w:szCs w:val="28"/>
          <w:highlight w:val="yellow"/>
        </w:rPr>
        <w:t>)”</w:t>
      </w:r>
      <w:r w:rsidRPr="00DD225D">
        <w:rPr>
          <w:color w:val="3A3A3A"/>
          <w:sz w:val="28"/>
          <w:szCs w:val="28"/>
          <w:highlight w:val="yellow"/>
        </w:rPr>
        <w:t xml:space="preserve"> preceding a string of characters</w:t>
      </w:r>
      <w:r w:rsidRPr="00A26547">
        <w:rPr>
          <w:color w:val="3A3A3A"/>
          <w:sz w:val="28"/>
          <w:szCs w:val="28"/>
        </w:rPr>
        <w:t xml:space="preserve">. The </w:t>
      </w:r>
      <w:r w:rsidRPr="00DD225D">
        <w:rPr>
          <w:color w:val="3A3A3A"/>
          <w:sz w:val="28"/>
          <w:szCs w:val="28"/>
          <w:highlight w:val="yellow"/>
        </w:rPr>
        <w:t>string of characters</w:t>
      </w:r>
      <w:r w:rsidRPr="00A26547">
        <w:rPr>
          <w:color w:val="3A3A3A"/>
          <w:sz w:val="28"/>
          <w:szCs w:val="28"/>
        </w:rPr>
        <w:t xml:space="preserve"> is defined by the developer.</w:t>
      </w:r>
    </w:p>
    <w:p w14:paraId="75CF7936"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 xml:space="preserve"> This selector </w:t>
      </w:r>
      <w:r w:rsidRPr="00DD225D">
        <w:rPr>
          <w:color w:val="3A3A3A"/>
          <w:sz w:val="28"/>
          <w:szCs w:val="28"/>
          <w:highlight w:val="yellow"/>
        </w:rPr>
        <w:t>matches any HTML element that has an ID attribute with the same value</w:t>
      </w:r>
      <w:r w:rsidRPr="00A26547">
        <w:rPr>
          <w:color w:val="3A3A3A"/>
          <w:sz w:val="28"/>
          <w:szCs w:val="28"/>
        </w:rPr>
        <w:t xml:space="preserve"> as that of the selector, but minus the hash symbol.</w:t>
      </w:r>
    </w:p>
    <w:p w14:paraId="3369F957"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Here’s an example:</w:t>
      </w:r>
    </w:p>
    <w:p w14:paraId="038F47A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#container {</w:t>
      </w:r>
    </w:p>
    <w:p w14:paraId="2ABCFC0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width: 960px;</w:t>
      </w:r>
    </w:p>
    <w:p w14:paraId="2F1E80E0"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margin: 0 auto;</w:t>
      </w:r>
    </w:p>
    <w:p w14:paraId="4042D868"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lastRenderedPageBreak/>
        <w:t>}</w:t>
      </w:r>
    </w:p>
    <w:p w14:paraId="5F74EF1D"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This CSS uses an ID selector to match an HTML element such as:</w:t>
      </w:r>
    </w:p>
    <w:p w14:paraId="24060381"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 id="container"&gt;&lt;/div&gt;</w:t>
      </w:r>
    </w:p>
    <w:p w14:paraId="15C128C8"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In this case, the fact that this is a</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 xml:space="preserve">element doesn’t matter—it could be any kind of HTML element. </w:t>
      </w:r>
      <w:r w:rsidRPr="00DD225D">
        <w:rPr>
          <w:color w:val="3A3A3A"/>
          <w:sz w:val="28"/>
          <w:szCs w:val="28"/>
          <w:highlight w:val="yellow"/>
        </w:rPr>
        <w:t>As long as it has an ID attribute with a value of</w:t>
      </w:r>
      <w:r w:rsidRPr="00DD225D">
        <w:rPr>
          <w:rStyle w:val="apple-converted-space"/>
          <w:color w:val="3A3A3A"/>
          <w:sz w:val="28"/>
          <w:szCs w:val="28"/>
          <w:highlight w:val="yellow"/>
        </w:rPr>
        <w:t> </w:t>
      </w:r>
      <w:r w:rsidRPr="00DD225D">
        <w:rPr>
          <w:rStyle w:val="HTMLCode"/>
          <w:rFonts w:ascii="Times New Roman" w:hAnsi="Times New Roman" w:cs="Times New Roman"/>
          <w:color w:val="333333"/>
          <w:sz w:val="28"/>
          <w:szCs w:val="28"/>
          <w:highlight w:val="yellow"/>
          <w:shd w:val="clear" w:color="auto" w:fill="F5F2F0"/>
        </w:rPr>
        <w:t>container</w:t>
      </w:r>
      <w:r w:rsidRPr="00DD225D">
        <w:rPr>
          <w:color w:val="3A3A3A"/>
          <w:sz w:val="28"/>
          <w:szCs w:val="28"/>
          <w:highlight w:val="yellow"/>
        </w:rPr>
        <w:t>, the styles will apply</w:t>
      </w:r>
      <w:r w:rsidRPr="00A26547">
        <w:rPr>
          <w:color w:val="3A3A3A"/>
          <w:sz w:val="28"/>
          <w:szCs w:val="28"/>
        </w:rPr>
        <w:t>.</w:t>
      </w:r>
    </w:p>
    <w:p w14:paraId="2E464DFC"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An ID element on a web page should be unique. That is, there should only be a single element on any given page with an ID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container</w:t>
      </w:r>
      <w:r w:rsidRPr="00A26547">
        <w:rPr>
          <w:color w:val="3A3A3A"/>
          <w:sz w:val="28"/>
          <w:szCs w:val="28"/>
        </w:rPr>
        <w:t xml:space="preserve">. </w:t>
      </w:r>
    </w:p>
    <w:p w14:paraId="5A2A8168"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u w:val="single"/>
        </w:rPr>
      </w:pPr>
      <w:r w:rsidRPr="00A26547">
        <w:rPr>
          <w:rFonts w:ascii="Times New Roman" w:hAnsi="Times New Roman" w:cs="Times New Roman"/>
          <w:color w:val="262626"/>
          <w:spacing w:val="-5"/>
          <w:sz w:val="28"/>
          <w:szCs w:val="28"/>
        </w:rPr>
        <w:t>(iv)</w:t>
      </w:r>
      <w:r w:rsidRPr="00A26547">
        <w:rPr>
          <w:rFonts w:ascii="Times New Roman" w:hAnsi="Times New Roman" w:cs="Times New Roman"/>
          <w:color w:val="262626"/>
          <w:spacing w:val="-5"/>
          <w:sz w:val="28"/>
          <w:szCs w:val="28"/>
          <w:u w:val="single"/>
        </w:rPr>
        <w:t>Class Selector</w:t>
      </w:r>
    </w:p>
    <w:p w14:paraId="2BB349D9"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 xml:space="preserve">The class selector is the most useful of all CSS selectors. </w:t>
      </w:r>
      <w:r w:rsidRPr="00A26547">
        <w:rPr>
          <w:b/>
          <w:color w:val="3A3A3A"/>
          <w:sz w:val="28"/>
          <w:szCs w:val="28"/>
        </w:rPr>
        <w:t>It’s declared with a dot preceding a string of one or more characters.</w:t>
      </w:r>
      <w:r w:rsidRPr="00A26547">
        <w:rPr>
          <w:color w:val="3A3A3A"/>
          <w:sz w:val="28"/>
          <w:szCs w:val="28"/>
        </w:rPr>
        <w:t xml:space="preserve"> </w:t>
      </w:r>
    </w:p>
    <w:p w14:paraId="1824E639"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The class selector also matches all elements on the page that have their class attribute set to the same value as the class, minus the dot.</w:t>
      </w:r>
    </w:p>
    <w:p w14:paraId="5AA0CAC2"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Take the following rule set:</w:t>
      </w:r>
    </w:p>
    <w:p w14:paraId="658F5B34"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.box {</w:t>
      </w:r>
    </w:p>
    <w:p w14:paraId="47AAB4D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padding: 20px;</w:t>
      </w:r>
    </w:p>
    <w:p w14:paraId="7AE8FCA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margin: 10px;</w:t>
      </w:r>
    </w:p>
    <w:p w14:paraId="5731EE0F"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width: 240px;</w:t>
      </w:r>
    </w:p>
    <w:p w14:paraId="3186894C"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114DE5E7"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These styles will apply to the following HTML element:</w:t>
      </w:r>
    </w:p>
    <w:p w14:paraId="747998B8"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 class="box"&gt;&lt;/div&gt;</w:t>
      </w:r>
    </w:p>
    <w:p w14:paraId="77E4C7D2"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The same styles will also apply to any other HTML elements that have a class attribute with a value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 xml:space="preserve">. Having multiple elements on a single page with the same class attribute is beneficial, because it allows you to reuse styles, and avoid needless repetition. </w:t>
      </w:r>
    </w:p>
    <w:p w14:paraId="1ED2C298"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Another reason the class selector is a valuable  is that HTML allows multiple classes to be added to a single element. This is done by separating the classes in the HTML class attribute using spaces. Here’s an example:</w:t>
      </w:r>
    </w:p>
    <w:p w14:paraId="16800C13"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w:t>
      </w:r>
      <w:r w:rsidRPr="00DD225D">
        <w:rPr>
          <w:rStyle w:val="HTMLCode"/>
          <w:rFonts w:ascii="Times New Roman" w:hAnsi="Times New Roman" w:cs="Times New Roman"/>
          <w:color w:val="333333"/>
          <w:sz w:val="28"/>
          <w:szCs w:val="28"/>
          <w:highlight w:val="yellow"/>
        </w:rPr>
        <w:t>div class=”box box-more box-extended”&gt;&lt;/div</w:t>
      </w:r>
      <w:r w:rsidRPr="00A26547">
        <w:rPr>
          <w:rStyle w:val="HTMLCode"/>
          <w:rFonts w:ascii="Times New Roman" w:hAnsi="Times New Roman" w:cs="Times New Roman"/>
          <w:color w:val="333333"/>
          <w:sz w:val="28"/>
          <w:szCs w:val="28"/>
        </w:rPr>
        <w:t>&gt;</w:t>
      </w:r>
    </w:p>
    <w:p w14:paraId="495BF9FC"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u w:val="single"/>
        </w:rPr>
      </w:pPr>
      <w:r w:rsidRPr="00A26547">
        <w:rPr>
          <w:rFonts w:ascii="Times New Roman" w:hAnsi="Times New Roman" w:cs="Times New Roman"/>
          <w:color w:val="262626"/>
          <w:spacing w:val="-5"/>
          <w:sz w:val="28"/>
          <w:szCs w:val="28"/>
        </w:rPr>
        <w:t>(v)</w:t>
      </w:r>
      <w:r w:rsidRPr="00A26547">
        <w:rPr>
          <w:rFonts w:ascii="Times New Roman" w:hAnsi="Times New Roman" w:cs="Times New Roman"/>
          <w:color w:val="262626"/>
          <w:spacing w:val="-5"/>
          <w:sz w:val="28"/>
          <w:szCs w:val="28"/>
          <w:u w:val="single"/>
        </w:rPr>
        <w:t>Descendant Combinator</w:t>
      </w:r>
    </w:p>
    <w:p w14:paraId="68922484"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The descendant selector or,the descendant combinator combine two or more selectors. so we could be more specific in  selection method. </w:t>
      </w:r>
    </w:p>
    <w:p w14:paraId="498FD257"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For example:</w:t>
      </w:r>
    </w:p>
    <w:p w14:paraId="2D852D25"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lastRenderedPageBreak/>
        <w:t>#container .box {</w:t>
      </w:r>
    </w:p>
    <w:p w14:paraId="6921C09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float: left;</w:t>
      </w:r>
    </w:p>
    <w:p w14:paraId="4EE6BDD2"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padding-bottom: 15px;</w:t>
      </w:r>
    </w:p>
    <w:p w14:paraId="050CEE05"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5C13E94A"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This declaration block will apply to all elements that have a class of box that are inside an element with an ID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container</w:t>
      </w:r>
      <w:r w:rsidRPr="00A26547">
        <w:rPr>
          <w:color w:val="3A3A3A"/>
          <w:sz w:val="28"/>
          <w:szCs w:val="28"/>
        </w:rPr>
        <w:t>. It’s worth noting that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rStyle w:val="apple-converted-space"/>
          <w:color w:val="3A3A3A"/>
          <w:sz w:val="28"/>
          <w:szCs w:val="28"/>
        </w:rPr>
        <w:t> </w:t>
      </w:r>
      <w:r w:rsidRPr="00A26547">
        <w:rPr>
          <w:color w:val="3A3A3A"/>
          <w:sz w:val="28"/>
          <w:szCs w:val="28"/>
        </w:rPr>
        <w:t>element doesn’t have to be an immediate child: there could be another element wrapping</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 and the styles would still apply.</w:t>
      </w:r>
    </w:p>
    <w:p w14:paraId="02E9B3EC"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Look at the following HTML:</w:t>
      </w:r>
    </w:p>
    <w:p w14:paraId="5AA817C2"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&lt;div id="container"&gt;</w:t>
      </w:r>
    </w:p>
    <w:p w14:paraId="7DA46210"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 class="box"&gt;&lt;/div&gt;</w:t>
      </w:r>
    </w:p>
    <w:p w14:paraId="265308EF"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p>
    <w:p w14:paraId="5A8A7BE2"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 class="box-2"&gt;&lt;/div&gt;</w:t>
      </w:r>
    </w:p>
    <w:p w14:paraId="0DBF7CC0"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&lt;/div&gt;</w:t>
      </w:r>
    </w:p>
    <w:p w14:paraId="06217798"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p>
    <w:p w14:paraId="4CF5AB47"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 class="box"&gt;&lt;/div&gt;</w:t>
      </w:r>
    </w:p>
    <w:p w14:paraId="07B8B151"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If we apply the CSS in the previous example to this section of HTML, the only element that’ll be affected by those styles is the first</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that has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w:t>
      </w:r>
    </w:p>
    <w:p w14:paraId="537720D4"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 xml:space="preserve">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that has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box-2</w:t>
      </w:r>
      <w:r w:rsidRPr="00A26547">
        <w:rPr>
          <w:rStyle w:val="apple-converted-space"/>
          <w:color w:val="3A3A3A"/>
          <w:sz w:val="28"/>
          <w:szCs w:val="28"/>
        </w:rPr>
        <w:t> </w:t>
      </w:r>
      <w:r w:rsidRPr="00A26547">
        <w:rPr>
          <w:color w:val="3A3A3A"/>
          <w:sz w:val="28"/>
          <w:szCs w:val="28"/>
        </w:rPr>
        <w:t>won’t be affected by the styles. Similarly, the second</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with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rStyle w:val="apple-converted-space"/>
          <w:color w:val="3A3A3A"/>
          <w:sz w:val="28"/>
          <w:szCs w:val="28"/>
        </w:rPr>
        <w:t> </w:t>
      </w:r>
      <w:r w:rsidRPr="00A26547">
        <w:rPr>
          <w:color w:val="3A3A3A"/>
          <w:sz w:val="28"/>
          <w:szCs w:val="28"/>
        </w:rPr>
        <w:t>won’t be affected because it’s not inside an element with an ID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container</w:t>
      </w:r>
      <w:r w:rsidRPr="00A26547">
        <w:rPr>
          <w:color w:val="3A3A3A"/>
          <w:sz w:val="28"/>
          <w:szCs w:val="28"/>
        </w:rPr>
        <w:t>.</w:t>
      </w:r>
    </w:p>
    <w:p w14:paraId="1C334BE5"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(vi)</w:t>
      </w:r>
      <w:r w:rsidRPr="00A26547">
        <w:rPr>
          <w:rFonts w:ascii="Times New Roman" w:hAnsi="Times New Roman" w:cs="Times New Roman"/>
          <w:color w:val="262626"/>
          <w:spacing w:val="-5"/>
          <w:sz w:val="28"/>
          <w:szCs w:val="28"/>
          <w:u w:val="single"/>
        </w:rPr>
        <w:t>Child Combinator</w:t>
      </w:r>
    </w:p>
    <w:p w14:paraId="76F352BA"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A selector that uses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child</w:t>
      </w:r>
      <w:r w:rsidRPr="00A26547">
        <w:rPr>
          <w:rStyle w:val="apple-converted-space"/>
          <w:color w:val="3A3A3A"/>
          <w:sz w:val="28"/>
          <w:szCs w:val="28"/>
        </w:rPr>
        <w:t> </w:t>
      </w:r>
      <w:r w:rsidRPr="00A26547">
        <w:rPr>
          <w:color w:val="3A3A3A"/>
          <w:sz w:val="28"/>
          <w:szCs w:val="28"/>
        </w:rPr>
        <w:t>combinator is similar to a selector that uses a descendant combinator, except it only targets immediate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child</w:t>
      </w:r>
      <w:r w:rsidRPr="00A26547">
        <w:rPr>
          <w:rStyle w:val="apple-converted-space"/>
          <w:color w:val="3A3A3A"/>
          <w:sz w:val="28"/>
          <w:szCs w:val="28"/>
        </w:rPr>
        <w:t> </w:t>
      </w:r>
      <w:r w:rsidRPr="00A26547">
        <w:rPr>
          <w:color w:val="3A3A3A"/>
          <w:sz w:val="28"/>
          <w:szCs w:val="28"/>
        </w:rPr>
        <w:t>elements:</w:t>
      </w:r>
    </w:p>
    <w:p w14:paraId="6FB98EC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#container &gt; .box {</w:t>
      </w:r>
    </w:p>
    <w:p w14:paraId="3CA8113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float: left;</w:t>
      </w:r>
    </w:p>
    <w:p w14:paraId="16A9FEA5"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padding-bottom: 15px;</w:t>
      </w:r>
    </w:p>
    <w:p w14:paraId="129ABD3C"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555A709A"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This is the same code from the descendant combinator example, but instead of a space character, we’re using the greater-than symbol (or right angle bracket.)</w:t>
      </w:r>
    </w:p>
    <w:p w14:paraId="099E9A91"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In this example, the selector will match all elements that have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rStyle w:val="apple-converted-space"/>
          <w:color w:val="3A3A3A"/>
          <w:sz w:val="28"/>
          <w:szCs w:val="28"/>
        </w:rPr>
        <w:t> </w:t>
      </w:r>
      <w:r w:rsidRPr="00A26547">
        <w:rPr>
          <w:color w:val="3A3A3A"/>
          <w:sz w:val="28"/>
          <w:szCs w:val="28"/>
        </w:rPr>
        <w:t>and that are immediate children of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#container</w:t>
      </w:r>
      <w:r w:rsidRPr="00A26547">
        <w:rPr>
          <w:rStyle w:val="apple-converted-space"/>
          <w:color w:val="3A3A3A"/>
          <w:sz w:val="28"/>
          <w:szCs w:val="28"/>
        </w:rPr>
        <w:t> </w:t>
      </w:r>
      <w:r w:rsidRPr="00A26547">
        <w:rPr>
          <w:color w:val="3A3A3A"/>
          <w:sz w:val="28"/>
          <w:szCs w:val="28"/>
        </w:rPr>
        <w:t>element. That means, unlike the descendant combinator, there can’t be another element wrapping</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—it has to be a direct child element.</w:t>
      </w:r>
    </w:p>
    <w:p w14:paraId="249C5F41"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Here’s an HTML example:</w:t>
      </w:r>
    </w:p>
    <w:p w14:paraId="1DFF0B65"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lastRenderedPageBreak/>
        <w:t>&lt;div id="container"&gt;</w:t>
      </w:r>
    </w:p>
    <w:p w14:paraId="5C64DFC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 class="box"&gt;&lt;/div&gt;</w:t>
      </w:r>
    </w:p>
    <w:p w14:paraId="24EAD1E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p>
    <w:p w14:paraId="5F84671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&lt;div&gt;</w:t>
      </w:r>
    </w:p>
    <w:p w14:paraId="75747A3B"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 class="box"&gt;&lt;/div&gt;</w:t>
      </w:r>
    </w:p>
    <w:p w14:paraId="10821A34"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&lt;/div&gt;</w:t>
      </w:r>
    </w:p>
    <w:p w14:paraId="6A33FE9A"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&lt;/div&gt;</w:t>
      </w:r>
    </w:p>
    <w:p w14:paraId="67BB3F3F"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In this example, the CSS from the previous code example will apply only to the first</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that has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 As you can see, the second</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with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rStyle w:val="apple-converted-space"/>
          <w:color w:val="3A3A3A"/>
          <w:sz w:val="28"/>
          <w:szCs w:val="28"/>
        </w:rPr>
        <w:t> </w:t>
      </w:r>
      <w:r w:rsidRPr="00A26547">
        <w:rPr>
          <w:color w:val="3A3A3A"/>
          <w:sz w:val="28"/>
          <w:szCs w:val="28"/>
        </w:rPr>
        <w:t>is inside another</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 As a result, the styles will not apply to that element, even though it too has a class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box</w:t>
      </w:r>
      <w:r w:rsidRPr="00A26547">
        <w:rPr>
          <w:color w:val="3A3A3A"/>
          <w:sz w:val="28"/>
          <w:szCs w:val="28"/>
        </w:rPr>
        <w:t>.</w:t>
      </w:r>
    </w:p>
    <w:p w14:paraId="157643E8"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Again, selectors that use this combinator can be somewhat restricting, but they can come in handy—for example, when styling nested lists.</w:t>
      </w:r>
    </w:p>
    <w:p w14:paraId="7517E3F5"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(vii)</w:t>
      </w:r>
      <w:r w:rsidRPr="00A26547">
        <w:rPr>
          <w:rFonts w:ascii="Times New Roman" w:hAnsi="Times New Roman" w:cs="Times New Roman"/>
          <w:color w:val="262626"/>
          <w:spacing w:val="-5"/>
          <w:sz w:val="28"/>
          <w:szCs w:val="28"/>
          <w:u w:val="single"/>
        </w:rPr>
        <w:t>General Sibling Combinator</w:t>
      </w:r>
    </w:p>
    <w:p w14:paraId="3091358D"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A selector that uses a general sibling combinator matches elements based on sibling relationships. That is to say, the selected elements are beside each other in the HTML.</w:t>
      </w:r>
    </w:p>
    <w:p w14:paraId="4DC02C54"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h2 ~ p {</w:t>
      </w:r>
    </w:p>
    <w:p w14:paraId="60715EA4"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margin-bottom: 20px;</w:t>
      </w:r>
    </w:p>
    <w:p w14:paraId="7848A865"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16711D56"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-&gt;This  selector is declared using the tilde character (~).</w:t>
      </w:r>
    </w:p>
    <w:p w14:paraId="0C7F1C6D"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w:t>
      </w:r>
      <w:r w:rsidRPr="00A26547">
        <w:rPr>
          <w:color w:val="3A3A3A"/>
          <w:sz w:val="28"/>
          <w:szCs w:val="28"/>
        </w:rPr>
        <w:tab/>
        <w:t xml:space="preserve"> In this example, all paragraph elements (</w:t>
      </w:r>
      <w:r w:rsidRPr="00A26547">
        <w:rPr>
          <w:rStyle w:val="HTMLCode"/>
          <w:rFonts w:ascii="Times New Roman" w:hAnsi="Times New Roman" w:cs="Times New Roman"/>
          <w:color w:val="333333"/>
          <w:sz w:val="28"/>
          <w:szCs w:val="28"/>
          <w:shd w:val="clear" w:color="auto" w:fill="F5F2F0"/>
        </w:rPr>
        <w:t>&lt;p&gt;</w:t>
      </w:r>
      <w:r w:rsidRPr="00A26547">
        <w:rPr>
          <w:color w:val="3A3A3A"/>
          <w:sz w:val="28"/>
          <w:szCs w:val="28"/>
        </w:rPr>
        <w:t>) will be styled with the specified rules, but only if they are siblings of</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&lt;h2&gt;</w:t>
      </w:r>
      <w:r w:rsidRPr="00A26547">
        <w:rPr>
          <w:rStyle w:val="apple-converted-space"/>
          <w:color w:val="3A3A3A"/>
          <w:sz w:val="28"/>
          <w:szCs w:val="28"/>
        </w:rPr>
        <w:t> </w:t>
      </w:r>
      <w:r w:rsidRPr="00A26547">
        <w:rPr>
          <w:color w:val="3A3A3A"/>
          <w:sz w:val="28"/>
          <w:szCs w:val="28"/>
        </w:rPr>
        <w:t>elements. There could be other elements in between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&lt;h2&gt;</w:t>
      </w:r>
      <w:r w:rsidRPr="00A26547">
        <w:rPr>
          <w:rStyle w:val="apple-converted-space"/>
          <w:color w:val="3A3A3A"/>
          <w:sz w:val="28"/>
          <w:szCs w:val="28"/>
        </w:rPr>
        <w:t> </w:t>
      </w:r>
      <w:r w:rsidRPr="00A26547">
        <w:rPr>
          <w:color w:val="3A3A3A"/>
          <w:sz w:val="28"/>
          <w:szCs w:val="28"/>
        </w:rPr>
        <w:t>and</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&lt;p&gt;</w:t>
      </w:r>
      <w:r w:rsidRPr="00A26547">
        <w:rPr>
          <w:color w:val="3A3A3A"/>
          <w:sz w:val="28"/>
          <w:szCs w:val="28"/>
        </w:rPr>
        <w:t>, and the styles would still apply.</w:t>
      </w:r>
    </w:p>
    <w:p w14:paraId="03722D36"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Let’s apply the CSS from above to the following HTML:</w:t>
      </w:r>
    </w:p>
    <w:p w14:paraId="4E3D1927"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&lt;h2&gt;Title&lt;/h2&gt;</w:t>
      </w:r>
    </w:p>
    <w:p w14:paraId="18FAD146"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693B37A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1FD3F278"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21099A6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&lt;div class="box"&gt;</w:t>
      </w:r>
    </w:p>
    <w:p w14:paraId="0875D6E3"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&lt;p&gt;Paragraph example.&lt;/p&gt;</w:t>
      </w:r>
    </w:p>
    <w:p w14:paraId="2BC1780A"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&lt;/div&gt;</w:t>
      </w:r>
    </w:p>
    <w:p w14:paraId="3826EC9A"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In this example, the styles will apply only to the first three paragraph elements. The last paragraph element is not a sibling of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&lt;h2&gt;</w:t>
      </w:r>
      <w:r w:rsidRPr="00A26547">
        <w:rPr>
          <w:rStyle w:val="apple-converted-space"/>
          <w:color w:val="3A3A3A"/>
          <w:sz w:val="28"/>
          <w:szCs w:val="28"/>
        </w:rPr>
        <w:t> </w:t>
      </w:r>
      <w:r w:rsidRPr="00A26547">
        <w:rPr>
          <w:color w:val="3A3A3A"/>
          <w:sz w:val="28"/>
          <w:szCs w:val="28"/>
        </w:rPr>
        <w:t>element because it sits inside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&lt;div&gt;</w:t>
      </w:r>
      <w:r w:rsidRPr="00A26547">
        <w:rPr>
          <w:rStyle w:val="apple-converted-space"/>
          <w:color w:val="3A3A3A"/>
          <w:sz w:val="28"/>
          <w:szCs w:val="28"/>
        </w:rPr>
        <w:t> </w:t>
      </w:r>
      <w:r w:rsidRPr="00A26547">
        <w:rPr>
          <w:color w:val="3A3A3A"/>
          <w:sz w:val="28"/>
          <w:szCs w:val="28"/>
        </w:rPr>
        <w:t>element.</w:t>
      </w:r>
    </w:p>
    <w:p w14:paraId="484FA909"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u w:val="single"/>
        </w:rPr>
      </w:pPr>
      <w:r w:rsidRPr="00A26547">
        <w:rPr>
          <w:rFonts w:ascii="Times New Roman" w:hAnsi="Times New Roman" w:cs="Times New Roman"/>
          <w:color w:val="262626"/>
          <w:spacing w:val="-5"/>
          <w:sz w:val="28"/>
          <w:szCs w:val="28"/>
        </w:rPr>
        <w:lastRenderedPageBreak/>
        <w:t>(viii)</w:t>
      </w:r>
      <w:r w:rsidRPr="00A26547">
        <w:rPr>
          <w:rFonts w:ascii="Times New Roman" w:hAnsi="Times New Roman" w:cs="Times New Roman"/>
          <w:color w:val="262626"/>
          <w:spacing w:val="-5"/>
          <w:sz w:val="28"/>
          <w:szCs w:val="28"/>
          <w:u w:val="single"/>
        </w:rPr>
        <w:t>Adjacent Sibling Combinator</w:t>
      </w:r>
    </w:p>
    <w:p w14:paraId="331496FC"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 xml:space="preserve">A selector that uses the adjacent sibling combinator uses the plus symbol (+), and is almost the same as the general sibling selector. </w:t>
      </w:r>
    </w:p>
    <w:p w14:paraId="37F11DC9"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 xml:space="preserve">The difference is that the targeted element must be an immediate sibling, not just a general sibling. </w:t>
      </w:r>
    </w:p>
    <w:p w14:paraId="38107280"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b/>
          <w:color w:val="3A3A3A"/>
          <w:sz w:val="28"/>
          <w:szCs w:val="28"/>
          <w:u w:val="single"/>
        </w:rPr>
        <w:t>Example</w:t>
      </w:r>
      <w:r w:rsidRPr="00A26547">
        <w:rPr>
          <w:color w:val="3A3A3A"/>
          <w:sz w:val="28"/>
          <w:szCs w:val="28"/>
        </w:rPr>
        <w:t>:</w:t>
      </w:r>
    </w:p>
    <w:p w14:paraId="6A05611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p + p {</w:t>
      </w:r>
    </w:p>
    <w:p w14:paraId="6B6B2305"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text-indent: 1.5em;</w:t>
      </w:r>
    </w:p>
    <w:p w14:paraId="082B6B55"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margin-bottom: 0;</w:t>
      </w:r>
    </w:p>
    <w:p w14:paraId="04C160BE"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09A909BB"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This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14:paraId="34E700F5"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So, if we apply this selector to the following HTML:</w:t>
      </w:r>
    </w:p>
    <w:p w14:paraId="1D1C8F6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&lt;h2&gt;Title&lt;/h2&gt;</w:t>
      </w:r>
    </w:p>
    <w:p w14:paraId="6BB6E298"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621FE28B"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7C42DC1D"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&lt;p&gt;Paragraph example.&lt;/p&gt;</w:t>
      </w:r>
    </w:p>
    <w:p w14:paraId="2C033AC6"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p>
    <w:p w14:paraId="12F289AF"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&lt;div class="box"&gt;</w:t>
      </w:r>
    </w:p>
    <w:p w14:paraId="7D98CA8C"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&lt;p&gt;Paragraph example.&lt;/p&gt;</w:t>
      </w:r>
    </w:p>
    <w:p w14:paraId="699F641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xml:space="preserve">  &lt;p&gt;Paragraph example.&lt;/p&gt;</w:t>
      </w:r>
    </w:p>
    <w:p w14:paraId="22D03468"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&lt;/div&gt;</w:t>
      </w:r>
    </w:p>
    <w:p w14:paraId="28773008"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…the styles will apply only to the second, third, and fifth paragraphs in this section of HTML.</w:t>
      </w:r>
    </w:p>
    <w:p w14:paraId="7F7A69DC"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 xml:space="preserve">(ix) </w:t>
      </w:r>
      <w:r w:rsidRPr="00A26547">
        <w:rPr>
          <w:rFonts w:ascii="Times New Roman" w:hAnsi="Times New Roman" w:cs="Times New Roman"/>
          <w:color w:val="262626"/>
          <w:spacing w:val="-5"/>
          <w:sz w:val="28"/>
          <w:szCs w:val="28"/>
          <w:u w:val="single"/>
        </w:rPr>
        <w:t>Attribute Selector</w:t>
      </w:r>
    </w:p>
    <w:p w14:paraId="163C1DA7"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t>The attribute selector targets elements based on the presence and/or value of HTML attributes,  and is declared using square brackets:</w:t>
      </w:r>
    </w:p>
    <w:p w14:paraId="1B4A458B"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input[type="text"] {</w:t>
      </w:r>
    </w:p>
    <w:p w14:paraId="0B5AAFF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background-color: #444;</w:t>
      </w:r>
    </w:p>
    <w:p w14:paraId="311DD26D"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width: 200px;</w:t>
      </w:r>
    </w:p>
    <w:p w14:paraId="601E79CF"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0C33EEB7"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A26547">
        <w:rPr>
          <w:color w:val="3A3A3A"/>
          <w:sz w:val="28"/>
          <w:szCs w:val="28"/>
        </w:rPr>
        <w:lastRenderedPageBreak/>
        <w:t xml:space="preserve">There should not be a space before the opening square bracket unless you intend to use it along with a descendant combinator. </w:t>
      </w:r>
    </w:p>
    <w:p w14:paraId="3F59A744" w14:textId="77777777" w:rsidR="00EC7034" w:rsidRPr="00A26547" w:rsidRDefault="00EC7034" w:rsidP="00EC7034">
      <w:pPr>
        <w:pStyle w:val="NormalWeb"/>
        <w:shd w:val="clear" w:color="auto" w:fill="FFFFFF"/>
        <w:spacing w:before="0" w:beforeAutospacing="0" w:after="300" w:afterAutospacing="0"/>
        <w:rPr>
          <w:b/>
          <w:color w:val="3A3A3A"/>
          <w:sz w:val="28"/>
          <w:szCs w:val="28"/>
          <w:u w:val="single"/>
        </w:rPr>
      </w:pPr>
      <w:r w:rsidRPr="00A26547">
        <w:rPr>
          <w:b/>
          <w:color w:val="3A3A3A"/>
          <w:sz w:val="28"/>
          <w:szCs w:val="28"/>
          <w:u w:val="single"/>
        </w:rPr>
        <w:t>Example:</w:t>
      </w:r>
    </w:p>
    <w:p w14:paraId="6D72ABCD"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The above CSS would match the following element:</w:t>
      </w:r>
    </w:p>
    <w:p w14:paraId="6335B7FA"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&lt;input type="text"&gt;</w:t>
      </w:r>
    </w:p>
    <w:p w14:paraId="1EDFF03A" w14:textId="77777777" w:rsidR="00EC7034" w:rsidRPr="00A26547" w:rsidRDefault="00EC7034" w:rsidP="00EC7034">
      <w:pPr>
        <w:pStyle w:val="NormalWeb"/>
        <w:numPr>
          <w:ilvl w:val="0"/>
          <w:numId w:val="31"/>
        </w:numPr>
        <w:shd w:val="clear" w:color="auto" w:fill="FFFFFF"/>
        <w:spacing w:before="0" w:beforeAutospacing="0" w:after="300" w:afterAutospacing="0"/>
        <w:rPr>
          <w:color w:val="3A3A3A"/>
          <w:sz w:val="28"/>
          <w:szCs w:val="28"/>
        </w:rPr>
      </w:pPr>
      <w:r w:rsidRPr="00A26547">
        <w:rPr>
          <w:color w:val="3A3A3A"/>
          <w:sz w:val="28"/>
          <w:szCs w:val="28"/>
        </w:rPr>
        <w:t>But it wouldn’t match to the following code:</w:t>
      </w:r>
    </w:p>
    <w:p w14:paraId="100FA4F5"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&lt;input type="submit"&gt;</w:t>
      </w:r>
    </w:p>
    <w:p w14:paraId="43381435"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The attribute selector can also be declared using just the attribute itself, with no value, like this:</w:t>
      </w:r>
    </w:p>
    <w:p w14:paraId="596C20DA"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input[type] {</w:t>
      </w:r>
    </w:p>
    <w:p w14:paraId="24351EB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background-color: #444;</w:t>
      </w:r>
    </w:p>
    <w:p w14:paraId="24E926CF"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width: 200px;</w:t>
      </w:r>
    </w:p>
    <w:p w14:paraId="1F828720"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6D86ABBE"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This will match all input elements with an attribute of type, regardless of the value.</w:t>
      </w:r>
    </w:p>
    <w:p w14:paraId="62777F0C" w14:textId="77777777" w:rsidR="00EC7034" w:rsidRPr="00A26547" w:rsidRDefault="00EC7034" w:rsidP="00EC7034">
      <w:pPr>
        <w:pStyle w:val="Heading2"/>
        <w:shd w:val="clear" w:color="auto" w:fill="FFFFFF"/>
        <w:spacing w:before="0" w:after="240"/>
        <w:rPr>
          <w:rFonts w:ascii="Times New Roman" w:hAnsi="Times New Roman" w:cs="Times New Roman"/>
          <w:color w:val="262626"/>
          <w:spacing w:val="-5"/>
          <w:sz w:val="28"/>
          <w:szCs w:val="28"/>
        </w:rPr>
      </w:pPr>
      <w:r w:rsidRPr="00A26547">
        <w:rPr>
          <w:rFonts w:ascii="Times New Roman" w:hAnsi="Times New Roman" w:cs="Times New Roman"/>
          <w:color w:val="262626"/>
          <w:spacing w:val="-5"/>
          <w:sz w:val="28"/>
          <w:szCs w:val="28"/>
        </w:rPr>
        <w:t>(x)</w:t>
      </w:r>
      <w:r w:rsidRPr="00A26547">
        <w:rPr>
          <w:rFonts w:ascii="Times New Roman" w:hAnsi="Times New Roman" w:cs="Times New Roman"/>
          <w:color w:val="262626"/>
          <w:spacing w:val="-5"/>
          <w:sz w:val="28"/>
          <w:szCs w:val="28"/>
          <w:u w:val="single"/>
        </w:rPr>
        <w:t>Pseudo-class</w:t>
      </w:r>
    </w:p>
    <w:p w14:paraId="1D51E646" w14:textId="77777777" w:rsidR="00EC7034" w:rsidRPr="00A26547" w:rsidRDefault="00EC7034" w:rsidP="00EC7034">
      <w:pPr>
        <w:pStyle w:val="NormalWeb"/>
        <w:shd w:val="clear" w:color="auto" w:fill="FFFFFF"/>
        <w:spacing w:before="0" w:beforeAutospacing="0" w:after="300" w:afterAutospacing="0"/>
        <w:ind w:firstLine="720"/>
        <w:rPr>
          <w:color w:val="3A3A3A"/>
          <w:sz w:val="28"/>
          <w:szCs w:val="28"/>
        </w:rPr>
      </w:pPr>
      <w:r w:rsidRPr="00DC72D4">
        <w:rPr>
          <w:color w:val="3A3A3A"/>
          <w:sz w:val="28"/>
          <w:szCs w:val="28"/>
          <w:highlight w:val="yellow"/>
        </w:rPr>
        <w:t xml:space="preserve">A pseudo-class uses </w:t>
      </w:r>
      <w:r w:rsidRPr="00DC72D4">
        <w:rPr>
          <w:b/>
          <w:color w:val="3A3A3A"/>
          <w:sz w:val="28"/>
          <w:szCs w:val="28"/>
          <w:highlight w:val="yellow"/>
        </w:rPr>
        <w:t>“a colon”</w:t>
      </w:r>
      <w:r w:rsidRPr="00DC72D4">
        <w:rPr>
          <w:color w:val="3A3A3A"/>
          <w:sz w:val="28"/>
          <w:szCs w:val="28"/>
          <w:highlight w:val="yellow"/>
        </w:rPr>
        <w:t xml:space="preserve">  character to identify</w:t>
      </w:r>
      <w:r w:rsidRPr="00DC72D4">
        <w:rPr>
          <w:color w:val="3A3A3A"/>
          <w:sz w:val="28"/>
          <w:szCs w:val="28"/>
          <w:highlight w:val="green"/>
        </w:rPr>
        <w:t xml:space="preserve"> a pseudo-state that an element  </w:t>
      </w:r>
      <w:r w:rsidRPr="00DC72D4">
        <w:rPr>
          <w:color w:val="3A3A3A"/>
          <w:sz w:val="28"/>
          <w:szCs w:val="28"/>
          <w:highlight w:val="yellow"/>
        </w:rPr>
        <w:t>in Html page</w:t>
      </w:r>
      <w:r w:rsidRPr="00A26547">
        <w:rPr>
          <w:color w:val="3A3A3A"/>
          <w:sz w:val="28"/>
          <w:szCs w:val="28"/>
        </w:rPr>
        <w:t>.</w:t>
      </w:r>
    </w:p>
    <w:p w14:paraId="69FBC905" w14:textId="77777777" w:rsidR="00EC7034" w:rsidRPr="00A26547" w:rsidRDefault="00EC7034" w:rsidP="00EC7034">
      <w:pPr>
        <w:pStyle w:val="NormalWeb"/>
        <w:shd w:val="clear" w:color="auto" w:fill="FFFFFF"/>
        <w:spacing w:before="0" w:beforeAutospacing="0" w:after="300" w:afterAutospacing="0"/>
        <w:rPr>
          <w:b/>
          <w:color w:val="3A3A3A"/>
          <w:sz w:val="28"/>
          <w:szCs w:val="28"/>
          <w:u w:val="single"/>
        </w:rPr>
      </w:pPr>
      <w:r w:rsidRPr="00A26547">
        <w:rPr>
          <w:b/>
          <w:color w:val="3A3A3A"/>
          <w:sz w:val="28"/>
          <w:szCs w:val="28"/>
          <w:u w:val="single"/>
        </w:rPr>
        <w:t>Example:</w:t>
      </w:r>
    </w:p>
    <w:p w14:paraId="7B5BAA7E"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a:hover {</w:t>
      </w:r>
    </w:p>
    <w:p w14:paraId="06A89046" w14:textId="77777777" w:rsidR="00EC7034" w:rsidRPr="00A26547" w:rsidRDefault="00EC7034" w:rsidP="00EC7034">
      <w:pPr>
        <w:pStyle w:val="HTMLPreformatted"/>
        <w:shd w:val="clear" w:color="auto" w:fill="F9F9FA"/>
        <w:spacing w:before="120" w:after="120"/>
        <w:rPr>
          <w:rStyle w:val="HTMLCode"/>
          <w:rFonts w:ascii="Times New Roman" w:hAnsi="Times New Roman" w:cs="Times New Roman"/>
          <w:color w:val="333333"/>
          <w:sz w:val="28"/>
          <w:szCs w:val="28"/>
        </w:rPr>
      </w:pPr>
      <w:r w:rsidRPr="00A26547">
        <w:rPr>
          <w:rStyle w:val="HTMLCode"/>
          <w:rFonts w:ascii="Times New Roman" w:hAnsi="Times New Roman" w:cs="Times New Roman"/>
          <w:color w:val="333333"/>
          <w:sz w:val="28"/>
          <w:szCs w:val="28"/>
        </w:rPr>
        <w:t>   color: red;</w:t>
      </w:r>
    </w:p>
    <w:p w14:paraId="0BB38182" w14:textId="77777777" w:rsidR="00EC7034" w:rsidRPr="00A26547" w:rsidRDefault="00EC7034" w:rsidP="00EC7034">
      <w:pPr>
        <w:pStyle w:val="HTMLPreformatted"/>
        <w:shd w:val="clear" w:color="auto" w:fill="F9F9FA"/>
        <w:spacing w:before="120" w:after="120"/>
        <w:rPr>
          <w:rFonts w:ascii="Times New Roman" w:hAnsi="Times New Roman" w:cs="Times New Roman"/>
          <w:color w:val="3A3A3A"/>
          <w:sz w:val="28"/>
          <w:szCs w:val="28"/>
        </w:rPr>
      </w:pPr>
      <w:r w:rsidRPr="00A26547">
        <w:rPr>
          <w:rStyle w:val="HTMLCode"/>
          <w:rFonts w:ascii="Times New Roman" w:hAnsi="Times New Roman" w:cs="Times New Roman"/>
          <w:color w:val="333333"/>
          <w:sz w:val="28"/>
          <w:szCs w:val="28"/>
        </w:rPr>
        <w:t>}</w:t>
      </w:r>
    </w:p>
    <w:p w14:paraId="007C14EC"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In this </w:t>
      </w:r>
      <w:r w:rsidRPr="00DC72D4">
        <w:rPr>
          <w:color w:val="3A3A3A"/>
          <w:sz w:val="28"/>
          <w:szCs w:val="28"/>
          <w:highlight w:val="yellow"/>
        </w:rPr>
        <w:t>case, the pseudo-class portion of the selector is the</w:t>
      </w:r>
      <w:r w:rsidRPr="00DC72D4">
        <w:rPr>
          <w:rStyle w:val="apple-converted-space"/>
          <w:color w:val="3A3A3A"/>
          <w:sz w:val="28"/>
          <w:szCs w:val="28"/>
          <w:highlight w:val="yellow"/>
        </w:rPr>
        <w:t> </w:t>
      </w:r>
      <w:r w:rsidRPr="00DC72D4">
        <w:rPr>
          <w:rStyle w:val="HTMLCode"/>
          <w:rFonts w:ascii="Times New Roman" w:hAnsi="Times New Roman" w:cs="Times New Roman"/>
          <w:color w:val="333333"/>
          <w:sz w:val="28"/>
          <w:szCs w:val="28"/>
          <w:highlight w:val="yellow"/>
          <w:shd w:val="clear" w:color="auto" w:fill="F5F2F0"/>
        </w:rPr>
        <w:t>:hover(Select and style a link when you mouse over it)</w:t>
      </w:r>
      <w:r w:rsidRPr="00DC72D4">
        <w:rPr>
          <w:rStyle w:val="apple-converted-space"/>
          <w:color w:val="3A3A3A"/>
          <w:sz w:val="28"/>
          <w:szCs w:val="28"/>
          <w:highlight w:val="yellow"/>
        </w:rPr>
        <w:t> </w:t>
      </w:r>
      <w:r w:rsidRPr="00DC72D4">
        <w:rPr>
          <w:color w:val="3A3A3A"/>
          <w:sz w:val="28"/>
          <w:szCs w:val="28"/>
          <w:highlight w:val="yellow"/>
        </w:rPr>
        <w:t>part</w:t>
      </w:r>
      <w:r w:rsidRPr="00A26547">
        <w:rPr>
          <w:color w:val="3A3A3A"/>
          <w:sz w:val="28"/>
          <w:szCs w:val="28"/>
        </w:rPr>
        <w:t>. Here we’ve attached this pseudo-class to all anchor elements (</w:t>
      </w:r>
      <w:r w:rsidRPr="00A26547">
        <w:rPr>
          <w:rStyle w:val="apple-converted-space"/>
          <w:color w:val="3A3A3A"/>
          <w:sz w:val="28"/>
          <w:szCs w:val="28"/>
        </w:rPr>
        <w:t> </w:t>
      </w:r>
      <w:r w:rsidRPr="00A26547">
        <w:rPr>
          <w:color w:val="3A3A3A"/>
          <w:sz w:val="28"/>
          <w:szCs w:val="28"/>
        </w:rPr>
        <w:t>elements). This means that when the user hovers their mouse over an</w:t>
      </w:r>
      <w:r w:rsidRPr="00A26547">
        <w:rPr>
          <w:rStyle w:val="apple-converted-space"/>
          <w:color w:val="3A3A3A"/>
          <w:sz w:val="28"/>
          <w:szCs w:val="28"/>
        </w:rPr>
        <w:t> </w:t>
      </w:r>
      <w:r w:rsidRPr="00A26547">
        <w:rPr>
          <w:color w:val="3A3A3A"/>
          <w:sz w:val="28"/>
          <w:szCs w:val="28"/>
        </w:rPr>
        <w:t>element, the</w:t>
      </w:r>
      <w:r w:rsidRPr="00A26547">
        <w:rPr>
          <w:rStyle w:val="apple-converted-space"/>
          <w:color w:val="3A3A3A"/>
          <w:sz w:val="28"/>
          <w:szCs w:val="28"/>
        </w:rPr>
        <w:t> </w:t>
      </w:r>
      <w:r w:rsidRPr="00A26547">
        <w:rPr>
          <w:rStyle w:val="HTMLCode"/>
          <w:rFonts w:ascii="Times New Roman" w:hAnsi="Times New Roman" w:cs="Times New Roman"/>
          <w:color w:val="333333"/>
          <w:sz w:val="28"/>
          <w:szCs w:val="28"/>
          <w:shd w:val="clear" w:color="auto" w:fill="F5F2F0"/>
        </w:rPr>
        <w:t>color</w:t>
      </w:r>
      <w:r w:rsidRPr="00A26547">
        <w:rPr>
          <w:rStyle w:val="apple-converted-space"/>
          <w:color w:val="3A3A3A"/>
          <w:sz w:val="28"/>
          <w:szCs w:val="28"/>
        </w:rPr>
        <w:t> </w:t>
      </w:r>
      <w:r w:rsidRPr="00A26547">
        <w:rPr>
          <w:color w:val="3A3A3A"/>
          <w:sz w:val="28"/>
          <w:szCs w:val="28"/>
        </w:rPr>
        <w:t>property for that element will change to red.</w:t>
      </w:r>
    </w:p>
    <w:p w14:paraId="333B5A28"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 xml:space="preserve"> </w:t>
      </w:r>
      <w:r w:rsidRPr="00A26547">
        <w:rPr>
          <w:color w:val="3A3A3A"/>
          <w:sz w:val="28"/>
          <w:szCs w:val="28"/>
        </w:rPr>
        <w:tab/>
        <w:t xml:space="preserve"> This type of pseudo-class is a dynamic pseudo-class, because it occurs only in response to user interaction—in this case, the mouse moving over the targeted element.</w:t>
      </w:r>
    </w:p>
    <w:p w14:paraId="06FE81C2" w14:textId="77777777" w:rsidR="00EC7034" w:rsidRPr="00A26547" w:rsidRDefault="00EC7034" w:rsidP="00EC7034">
      <w:pPr>
        <w:shd w:val="clear" w:color="auto" w:fill="FFFFFF"/>
        <w:spacing w:beforeAutospacing="1" w:after="0" w:afterAutospacing="1" w:line="240" w:lineRule="auto"/>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u w:val="single"/>
          <w:lang w:eastAsia="en-IN"/>
        </w:rPr>
        <w:t>FONT PROPERTIES IN CSS3:</w:t>
      </w:r>
    </w:p>
    <w:p w14:paraId="6CC4AA8E" w14:textId="77777777" w:rsidR="00EC7034" w:rsidRPr="00A26547" w:rsidRDefault="00EC7034" w:rsidP="00EC7034">
      <w:pPr>
        <w:shd w:val="clear" w:color="auto" w:fill="FFFFFF"/>
        <w:spacing w:beforeAutospacing="1" w:after="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The </w:t>
      </w:r>
      <w:r w:rsidRPr="00A26547">
        <w:rPr>
          <w:rFonts w:ascii="Times New Roman" w:eastAsia="Times New Roman" w:hAnsi="Times New Roman" w:cs="Times New Roman"/>
          <w:color w:val="000000"/>
          <w:sz w:val="28"/>
          <w:szCs w:val="28"/>
          <w:shd w:val="clear" w:color="auto" w:fill="EEEEEE"/>
          <w:lang w:eastAsia="en-IN"/>
        </w:rPr>
        <w:t>font</w:t>
      </w:r>
      <w:r w:rsidRPr="00A26547">
        <w:rPr>
          <w:rFonts w:ascii="Times New Roman" w:eastAsia="Times New Roman" w:hAnsi="Times New Roman" w:cs="Times New Roman"/>
          <w:color w:val="000000"/>
          <w:sz w:val="28"/>
          <w:szCs w:val="28"/>
          <w:lang w:eastAsia="en-IN"/>
        </w:rPr>
        <w:t> property in CSS is a shorthand property that combines all the following sub-properties in a single declaration.</w:t>
      </w:r>
    </w:p>
    <w:p w14:paraId="4FCFFF2F"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body {</w:t>
      </w:r>
    </w:p>
    <w:p w14:paraId="797D9E63"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 xml:space="preserve">  font: normal small-caps  16px 1.4 Georgia;</w:t>
      </w:r>
    </w:p>
    <w:p w14:paraId="633246E1"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w:t>
      </w:r>
    </w:p>
    <w:p w14:paraId="1AD61CF4"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lastRenderedPageBreak/>
        <w:t>/* is the same as:</w:t>
      </w:r>
    </w:p>
    <w:p w14:paraId="23216FBE"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4C8A137" w14:textId="77777777" w:rsidR="00EC7034" w:rsidRPr="00DC72D4"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eastAsia="en-IN"/>
        </w:rPr>
      </w:pPr>
      <w:r w:rsidRPr="00DC72D4">
        <w:rPr>
          <w:rFonts w:ascii="Times New Roman" w:eastAsia="Times New Roman" w:hAnsi="Times New Roman" w:cs="Times New Roman"/>
          <w:sz w:val="28"/>
          <w:szCs w:val="28"/>
          <w:highlight w:val="yellow"/>
          <w:lang w:eastAsia="en-IN"/>
        </w:rPr>
        <w:t>body {</w:t>
      </w:r>
    </w:p>
    <w:p w14:paraId="2FDDA8FA" w14:textId="77777777" w:rsidR="00EC7034" w:rsidRPr="00DC72D4"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eastAsia="en-IN"/>
        </w:rPr>
      </w:pPr>
      <w:r w:rsidRPr="00DC72D4">
        <w:rPr>
          <w:rFonts w:ascii="Times New Roman" w:eastAsia="Times New Roman" w:hAnsi="Times New Roman" w:cs="Times New Roman"/>
          <w:sz w:val="28"/>
          <w:szCs w:val="28"/>
          <w:highlight w:val="yellow"/>
          <w:lang w:eastAsia="en-IN"/>
        </w:rPr>
        <w:t xml:space="preserve">  font-family: Georgia;</w:t>
      </w:r>
    </w:p>
    <w:p w14:paraId="65A84B2C" w14:textId="77777777" w:rsidR="00EC7034" w:rsidRPr="00DC72D4"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eastAsia="en-IN"/>
        </w:rPr>
      </w:pPr>
      <w:r w:rsidRPr="00DC72D4">
        <w:rPr>
          <w:rFonts w:ascii="Times New Roman" w:eastAsia="Times New Roman" w:hAnsi="Times New Roman" w:cs="Times New Roman"/>
          <w:sz w:val="28"/>
          <w:szCs w:val="28"/>
          <w:highlight w:val="yellow"/>
          <w:lang w:eastAsia="en-IN"/>
        </w:rPr>
        <w:t xml:space="preserve">  line-height: 1.4;</w:t>
      </w:r>
    </w:p>
    <w:p w14:paraId="0458B459" w14:textId="77777777" w:rsidR="00EC7034" w:rsidRPr="00DC72D4"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highlight w:val="yellow"/>
          <w:lang w:eastAsia="en-IN"/>
        </w:rPr>
      </w:pPr>
      <w:r w:rsidRPr="00DC72D4">
        <w:rPr>
          <w:rFonts w:ascii="Times New Roman" w:eastAsia="Times New Roman" w:hAnsi="Times New Roman" w:cs="Times New Roman"/>
          <w:sz w:val="28"/>
          <w:szCs w:val="28"/>
          <w:highlight w:val="yellow"/>
          <w:lang w:eastAsia="en-IN"/>
        </w:rPr>
        <w:t xml:space="preserve">  font-weight: normal;</w:t>
      </w:r>
    </w:p>
    <w:p w14:paraId="5A0B7A3F"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DC72D4">
        <w:rPr>
          <w:rFonts w:ascii="Times New Roman" w:eastAsia="Times New Roman" w:hAnsi="Times New Roman" w:cs="Times New Roman"/>
          <w:sz w:val="28"/>
          <w:szCs w:val="28"/>
          <w:highlight w:val="yellow"/>
          <w:lang w:eastAsia="en-IN"/>
        </w:rPr>
        <w:t xml:space="preserve">  font-variant: small-caps</w:t>
      </w:r>
      <w:r w:rsidRPr="00A26547">
        <w:rPr>
          <w:rFonts w:ascii="Times New Roman" w:eastAsia="Times New Roman" w:hAnsi="Times New Roman" w:cs="Times New Roman"/>
          <w:sz w:val="28"/>
          <w:szCs w:val="28"/>
          <w:lang w:eastAsia="en-IN"/>
        </w:rPr>
        <w:t>;</w:t>
      </w:r>
    </w:p>
    <w:p w14:paraId="055D9A68"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 xml:space="preserve">  font-size: 16px;</w:t>
      </w:r>
    </w:p>
    <w:p w14:paraId="72F94140"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w:t>
      </w:r>
    </w:p>
    <w:p w14:paraId="5F491A4D" w14:textId="77777777" w:rsidR="00EC7034" w:rsidRPr="00A26547" w:rsidRDefault="00EC7034" w:rsidP="00EC7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 xml:space="preserve"> */</w:t>
      </w:r>
    </w:p>
    <w:p w14:paraId="1282E51A" w14:textId="77777777" w:rsidR="00EC7034" w:rsidRPr="00A26547" w:rsidRDefault="00EC7034" w:rsidP="00EC7034">
      <w:pPr>
        <w:shd w:val="clear" w:color="auto" w:fill="FFFFFF"/>
        <w:spacing w:beforeAutospacing="1" w:after="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There are </w:t>
      </w:r>
      <w:r w:rsidRPr="00DC72D4">
        <w:rPr>
          <w:rFonts w:ascii="Times New Roman" w:eastAsia="Times New Roman" w:hAnsi="Times New Roman" w:cs="Times New Roman"/>
          <w:color w:val="000000"/>
          <w:sz w:val="28"/>
          <w:szCs w:val="28"/>
          <w:highlight w:val="yellow"/>
          <w:lang w:eastAsia="en-IN"/>
        </w:rPr>
        <w:t>Six Font sub-properties.</w:t>
      </w:r>
      <w:r w:rsidRPr="00A26547">
        <w:rPr>
          <w:rFonts w:ascii="Times New Roman" w:eastAsia="Times New Roman" w:hAnsi="Times New Roman" w:cs="Times New Roman"/>
          <w:color w:val="000000"/>
          <w:sz w:val="28"/>
          <w:szCs w:val="28"/>
          <w:lang w:eastAsia="en-IN"/>
        </w:rPr>
        <w:t xml:space="preserve"> They are:</w:t>
      </w:r>
    </w:p>
    <w:p w14:paraId="429BC3DA" w14:textId="77777777" w:rsidR="00EC7034" w:rsidRPr="00A26547"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lang w:eastAsia="en-IN"/>
        </w:rPr>
      </w:pPr>
      <w:hyperlink r:id="rId30" w:history="1">
        <w:r w:rsidR="00EC7034" w:rsidRPr="00A26547">
          <w:rPr>
            <w:rFonts w:ascii="Times New Roman" w:eastAsia="Times New Roman" w:hAnsi="Times New Roman" w:cs="Times New Roman"/>
            <w:b/>
            <w:sz w:val="28"/>
            <w:szCs w:val="28"/>
            <w:u w:val="single"/>
            <w:lang w:eastAsia="en-IN"/>
          </w:rPr>
          <w:t>font-style</w:t>
        </w:r>
      </w:hyperlink>
      <w:r w:rsidR="00EC7034" w:rsidRPr="00A26547">
        <w:rPr>
          <w:rFonts w:ascii="Times New Roman" w:eastAsia="Times New Roman" w:hAnsi="Times New Roman" w:cs="Times New Roman"/>
          <w:color w:val="000000"/>
          <w:sz w:val="28"/>
          <w:szCs w:val="28"/>
          <w:lang w:eastAsia="en-IN"/>
        </w:rPr>
        <w:t>: It makes the text appear italicised or oblique.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493"/>
        <w:gridCol w:w="2416"/>
      </w:tblGrid>
      <w:tr w:rsidR="00EC7034" w:rsidRPr="00A26547" w14:paraId="4B572CC9" w14:textId="77777777" w:rsidTr="00F721AB">
        <w:trPr>
          <w:tblCellSpacing w:w="15" w:type="dxa"/>
        </w:trPr>
        <w:tc>
          <w:tcPr>
            <w:tcW w:w="0" w:type="auto"/>
            <w:hideMark/>
          </w:tcPr>
          <w:p w14:paraId="6CB55EE1" w14:textId="77777777" w:rsidR="00EC7034" w:rsidRPr="00A26547" w:rsidRDefault="00EC7034" w:rsidP="00F721AB">
            <w:pPr>
              <w:spacing w:after="0" w:line="240" w:lineRule="auto"/>
              <w:rPr>
                <w:rFonts w:ascii="Times New Roman" w:eastAsia="Times New Roman" w:hAnsi="Times New Roman" w:cs="Times New Roman"/>
                <w:b/>
                <w:bCs/>
                <w:sz w:val="28"/>
                <w:szCs w:val="28"/>
                <w:u w:val="single"/>
                <w:lang w:eastAsia="en-IN"/>
              </w:rPr>
            </w:pPr>
            <w:r w:rsidRPr="00A26547">
              <w:rPr>
                <w:rFonts w:ascii="Times New Roman" w:eastAsia="Times New Roman" w:hAnsi="Times New Roman" w:cs="Times New Roman"/>
                <w:b/>
                <w:bCs/>
                <w:sz w:val="28"/>
                <w:szCs w:val="28"/>
                <w:lang w:eastAsia="en-IN"/>
              </w:rPr>
              <w:t xml:space="preserve">                                  </w:t>
            </w:r>
            <w:r w:rsidRPr="00A26547">
              <w:rPr>
                <w:rFonts w:ascii="Times New Roman" w:eastAsia="Times New Roman" w:hAnsi="Times New Roman" w:cs="Times New Roman"/>
                <w:b/>
                <w:bCs/>
                <w:sz w:val="28"/>
                <w:szCs w:val="28"/>
                <w:u w:val="single"/>
                <w:lang w:eastAsia="en-IN"/>
              </w:rPr>
              <w:t>Syntax:</w:t>
            </w:r>
          </w:p>
        </w:tc>
        <w:tc>
          <w:tcPr>
            <w:tcW w:w="0" w:type="auto"/>
            <w:hideMark/>
          </w:tcPr>
          <w:p w14:paraId="0505D208" w14:textId="77777777" w:rsidR="00EC7034" w:rsidRPr="00A26547" w:rsidRDefault="00EC7034" w:rsidP="00F721AB">
            <w:pPr>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font-style: &lt;value&gt;;</w:t>
            </w:r>
          </w:p>
        </w:tc>
      </w:tr>
    </w:tbl>
    <w:p w14:paraId="6A5DF77B" w14:textId="77777777" w:rsidR="00EC7034" w:rsidRPr="00A26547" w:rsidRDefault="00EC7034" w:rsidP="00EC7034">
      <w:pPr>
        <w:shd w:val="clear" w:color="auto" w:fill="FFFFFF"/>
        <w:spacing w:after="0" w:line="240" w:lineRule="auto"/>
        <w:rPr>
          <w:rFonts w:ascii="Times New Roman" w:eastAsia="Times New Roman" w:hAnsi="Times New Roman" w:cs="Times New Roman"/>
          <w:b/>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lang w:eastAsia="en-IN"/>
        </w:rPr>
        <w:t>Possible Values:</w:t>
      </w:r>
    </w:p>
    <w:p w14:paraId="31EC0912"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normal</w:t>
      </w:r>
    </w:p>
    <w:p w14:paraId="4724B3C8"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italic</w:t>
      </w:r>
    </w:p>
    <w:p w14:paraId="6611DAFE"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oblique</w:t>
      </w:r>
    </w:p>
    <w:p w14:paraId="560B2C39"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inherit</w:t>
      </w:r>
    </w:p>
    <w:p w14:paraId="05AC5A68" w14:textId="77777777" w:rsidR="00EC7034" w:rsidRPr="00A26547"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lang w:eastAsia="en-IN"/>
        </w:rPr>
      </w:pPr>
      <w:hyperlink r:id="rId31" w:history="1">
        <w:r w:rsidR="00EC7034" w:rsidRPr="00A26547">
          <w:rPr>
            <w:rFonts w:ascii="Times New Roman" w:eastAsia="Times New Roman" w:hAnsi="Times New Roman" w:cs="Times New Roman"/>
            <w:b/>
            <w:sz w:val="28"/>
            <w:szCs w:val="28"/>
            <w:u w:val="single"/>
            <w:lang w:eastAsia="en-IN"/>
          </w:rPr>
          <w:t>font-variant</w:t>
        </w:r>
      </w:hyperlink>
      <w:r w:rsidR="00EC7034" w:rsidRPr="00A26547">
        <w:rPr>
          <w:rFonts w:ascii="Times New Roman" w:eastAsia="Times New Roman" w:hAnsi="Times New Roman" w:cs="Times New Roman"/>
          <w:color w:val="000000"/>
          <w:sz w:val="28"/>
          <w:szCs w:val="28"/>
          <w:lang w:eastAsia="en-IN"/>
        </w:rPr>
        <w:t>: It changes target text to small caps.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672"/>
        <w:gridCol w:w="2665"/>
      </w:tblGrid>
      <w:tr w:rsidR="00EC7034" w:rsidRPr="00A26547" w14:paraId="32EACDB5" w14:textId="77777777" w:rsidTr="00F721AB">
        <w:trPr>
          <w:tblCellSpacing w:w="15" w:type="dxa"/>
        </w:trPr>
        <w:tc>
          <w:tcPr>
            <w:tcW w:w="0" w:type="auto"/>
            <w:hideMark/>
          </w:tcPr>
          <w:p w14:paraId="4014F723" w14:textId="77777777" w:rsidR="00EC7034" w:rsidRPr="00A26547" w:rsidRDefault="00EC7034" w:rsidP="00F721AB">
            <w:pPr>
              <w:spacing w:after="0" w:line="240" w:lineRule="auto"/>
              <w:rPr>
                <w:rFonts w:ascii="Times New Roman" w:eastAsia="Times New Roman" w:hAnsi="Times New Roman" w:cs="Times New Roman"/>
                <w:b/>
                <w:bCs/>
                <w:sz w:val="28"/>
                <w:szCs w:val="28"/>
                <w:u w:val="single"/>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bCs/>
                <w:sz w:val="28"/>
                <w:szCs w:val="28"/>
                <w:lang w:eastAsia="en-IN"/>
              </w:rPr>
              <w:t xml:space="preserve">                       </w:t>
            </w:r>
            <w:r w:rsidRPr="00A26547">
              <w:rPr>
                <w:rFonts w:ascii="Times New Roman" w:eastAsia="Times New Roman" w:hAnsi="Times New Roman" w:cs="Times New Roman"/>
                <w:b/>
                <w:bCs/>
                <w:sz w:val="28"/>
                <w:szCs w:val="28"/>
                <w:u w:val="single"/>
                <w:lang w:eastAsia="en-IN"/>
              </w:rPr>
              <w:t>Syntax:</w:t>
            </w:r>
          </w:p>
        </w:tc>
        <w:tc>
          <w:tcPr>
            <w:tcW w:w="0" w:type="auto"/>
            <w:hideMark/>
          </w:tcPr>
          <w:p w14:paraId="7F59CBC2" w14:textId="77777777" w:rsidR="00EC7034" w:rsidRPr="00A26547" w:rsidRDefault="00EC7034" w:rsidP="00F721AB">
            <w:pPr>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font-variant: &lt;value&gt;;</w:t>
            </w:r>
          </w:p>
        </w:tc>
      </w:tr>
      <w:tr w:rsidR="00EC7034" w:rsidRPr="00A26547" w14:paraId="70BD7D2E" w14:textId="77777777" w:rsidTr="00F721AB">
        <w:trPr>
          <w:tblCellSpacing w:w="15" w:type="dxa"/>
        </w:trPr>
        <w:tc>
          <w:tcPr>
            <w:tcW w:w="0" w:type="auto"/>
          </w:tcPr>
          <w:p w14:paraId="74E278E2" w14:textId="77777777" w:rsidR="00EC7034" w:rsidRPr="00A26547" w:rsidRDefault="00EC7034" w:rsidP="00F721AB">
            <w:pPr>
              <w:spacing w:after="0" w:line="240" w:lineRule="auto"/>
              <w:rPr>
                <w:rFonts w:ascii="Times New Roman" w:eastAsia="Times New Roman" w:hAnsi="Times New Roman" w:cs="Times New Roman"/>
                <w:color w:val="000000"/>
                <w:sz w:val="28"/>
                <w:szCs w:val="28"/>
                <w:lang w:eastAsia="en-IN"/>
              </w:rPr>
            </w:pPr>
            <w:r w:rsidRPr="00A26547">
              <w:rPr>
                <w:rFonts w:ascii="Times New Roman" w:hAnsi="Times New Roman" w:cs="Times New Roman"/>
                <w:b/>
                <w:bCs/>
                <w:color w:val="000000"/>
                <w:sz w:val="28"/>
                <w:szCs w:val="28"/>
                <w:shd w:val="clear" w:color="auto" w:fill="FFFFFF"/>
              </w:rPr>
              <w:t xml:space="preserve">                      Possible Values:</w:t>
            </w:r>
          </w:p>
        </w:tc>
        <w:tc>
          <w:tcPr>
            <w:tcW w:w="0" w:type="auto"/>
          </w:tcPr>
          <w:p w14:paraId="2F447807" w14:textId="77777777" w:rsidR="00EC7034" w:rsidRPr="00A26547" w:rsidRDefault="00EC7034" w:rsidP="00F721AB">
            <w:pPr>
              <w:spacing w:after="0" w:line="240" w:lineRule="auto"/>
              <w:rPr>
                <w:rFonts w:ascii="Times New Roman" w:eastAsia="Times New Roman" w:hAnsi="Times New Roman" w:cs="Times New Roman"/>
                <w:sz w:val="28"/>
                <w:szCs w:val="28"/>
                <w:lang w:eastAsia="en-IN"/>
              </w:rPr>
            </w:pPr>
          </w:p>
        </w:tc>
      </w:tr>
    </w:tbl>
    <w:p w14:paraId="30784958"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normal</w:t>
      </w:r>
    </w:p>
    <w:p w14:paraId="11A283B9"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small-caps</w:t>
      </w:r>
    </w:p>
    <w:p w14:paraId="22A40003"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inherit</w:t>
      </w:r>
    </w:p>
    <w:p w14:paraId="08A14896" w14:textId="77777777" w:rsidR="00EC7034" w:rsidRPr="00DC72D4"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highlight w:val="yellow"/>
          <w:lang w:eastAsia="en-IN"/>
        </w:rPr>
      </w:pPr>
      <w:hyperlink r:id="rId32" w:history="1">
        <w:r w:rsidR="00EC7034" w:rsidRPr="00A26547">
          <w:rPr>
            <w:rFonts w:ascii="Times New Roman" w:eastAsia="Times New Roman" w:hAnsi="Times New Roman" w:cs="Times New Roman"/>
            <w:b/>
            <w:sz w:val="28"/>
            <w:szCs w:val="28"/>
            <w:u w:val="single"/>
            <w:lang w:eastAsia="en-IN"/>
          </w:rPr>
          <w:t>font-weight</w:t>
        </w:r>
      </w:hyperlink>
      <w:r w:rsidR="00EC7034" w:rsidRPr="00A26547">
        <w:rPr>
          <w:rFonts w:ascii="Times New Roman" w:eastAsia="Times New Roman" w:hAnsi="Times New Roman" w:cs="Times New Roman"/>
          <w:color w:val="000000"/>
          <w:sz w:val="28"/>
          <w:szCs w:val="28"/>
          <w:lang w:eastAsia="en-IN"/>
        </w:rPr>
        <w:t xml:space="preserve">: It sets the weight or the </w:t>
      </w:r>
      <w:r w:rsidR="00EC7034" w:rsidRPr="00DC72D4">
        <w:rPr>
          <w:rFonts w:ascii="Times New Roman" w:eastAsia="Times New Roman" w:hAnsi="Times New Roman" w:cs="Times New Roman"/>
          <w:color w:val="000000"/>
          <w:sz w:val="28"/>
          <w:szCs w:val="28"/>
          <w:highlight w:val="yellow"/>
          <w:lang w:eastAsia="en-IN"/>
        </w:rPr>
        <w:t>thickness of the font.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493"/>
        <w:gridCol w:w="2650"/>
      </w:tblGrid>
      <w:tr w:rsidR="00EC7034" w:rsidRPr="00A26547" w14:paraId="76471399" w14:textId="77777777" w:rsidTr="00F721AB">
        <w:trPr>
          <w:tblCellSpacing w:w="15" w:type="dxa"/>
        </w:trPr>
        <w:tc>
          <w:tcPr>
            <w:tcW w:w="0" w:type="auto"/>
            <w:hideMark/>
          </w:tcPr>
          <w:p w14:paraId="2E6A5FA3" w14:textId="77777777" w:rsidR="00EC7034" w:rsidRPr="00A26547" w:rsidRDefault="00EC7034" w:rsidP="00F721AB">
            <w:pPr>
              <w:spacing w:after="0" w:line="240" w:lineRule="auto"/>
              <w:rPr>
                <w:rFonts w:ascii="Times New Roman" w:eastAsia="Times New Roman" w:hAnsi="Times New Roman" w:cs="Times New Roman"/>
                <w:b/>
                <w:bCs/>
                <w:sz w:val="28"/>
                <w:szCs w:val="28"/>
                <w:u w:val="single"/>
                <w:lang w:eastAsia="en-IN"/>
              </w:rPr>
            </w:pPr>
            <w:r w:rsidRPr="00A26547">
              <w:rPr>
                <w:rFonts w:ascii="Times New Roman" w:eastAsia="Times New Roman" w:hAnsi="Times New Roman" w:cs="Times New Roman"/>
                <w:b/>
                <w:bCs/>
                <w:sz w:val="28"/>
                <w:szCs w:val="28"/>
                <w:lang w:eastAsia="en-IN"/>
              </w:rPr>
              <w:t xml:space="preserve">                                  </w:t>
            </w:r>
            <w:r w:rsidRPr="00A26547">
              <w:rPr>
                <w:rFonts w:ascii="Times New Roman" w:eastAsia="Times New Roman" w:hAnsi="Times New Roman" w:cs="Times New Roman"/>
                <w:b/>
                <w:bCs/>
                <w:sz w:val="28"/>
                <w:szCs w:val="28"/>
                <w:u w:val="single"/>
                <w:lang w:eastAsia="en-IN"/>
              </w:rPr>
              <w:t xml:space="preserve">Syntax: </w:t>
            </w:r>
          </w:p>
          <w:p w14:paraId="41E3AC15" w14:textId="77777777" w:rsidR="00EC7034" w:rsidRPr="00A26547" w:rsidRDefault="00EC7034" w:rsidP="00F721AB">
            <w:pPr>
              <w:spacing w:after="0" w:line="240" w:lineRule="auto"/>
              <w:rPr>
                <w:rFonts w:ascii="Times New Roman" w:eastAsia="Times New Roman" w:hAnsi="Times New Roman" w:cs="Times New Roman"/>
                <w:b/>
                <w:bCs/>
                <w:sz w:val="28"/>
                <w:szCs w:val="28"/>
                <w:u w:val="single"/>
                <w:lang w:eastAsia="en-IN"/>
              </w:rPr>
            </w:pPr>
            <w:r w:rsidRPr="00A26547">
              <w:rPr>
                <w:rFonts w:ascii="Times New Roman" w:eastAsia="Times New Roman" w:hAnsi="Times New Roman" w:cs="Times New Roman"/>
                <w:b/>
                <w:bCs/>
                <w:sz w:val="28"/>
                <w:szCs w:val="28"/>
                <w:lang w:eastAsia="en-IN"/>
              </w:rPr>
              <w:t xml:space="preserve">               </w:t>
            </w:r>
            <w:r w:rsidRPr="00A26547">
              <w:rPr>
                <w:rFonts w:ascii="Times New Roman" w:hAnsi="Times New Roman" w:cs="Times New Roman"/>
                <w:b/>
                <w:bCs/>
                <w:color w:val="000000"/>
                <w:sz w:val="28"/>
                <w:szCs w:val="28"/>
                <w:shd w:val="clear" w:color="auto" w:fill="FFFFFF"/>
              </w:rPr>
              <w:t>Possible Values:</w:t>
            </w:r>
          </w:p>
        </w:tc>
        <w:tc>
          <w:tcPr>
            <w:tcW w:w="0" w:type="auto"/>
            <w:hideMark/>
          </w:tcPr>
          <w:p w14:paraId="564D807D" w14:textId="77777777" w:rsidR="00EC7034" w:rsidRPr="00A26547" w:rsidRDefault="00EC7034" w:rsidP="00F721AB">
            <w:pPr>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font-weight: &lt;value&gt;;</w:t>
            </w:r>
          </w:p>
        </w:tc>
      </w:tr>
    </w:tbl>
    <w:p w14:paraId="1FC7CCC5"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normal</w:t>
      </w:r>
    </w:p>
    <w:p w14:paraId="4F076287"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bold</w:t>
      </w:r>
    </w:p>
    <w:p w14:paraId="695BC163"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bolder</w:t>
      </w:r>
    </w:p>
    <w:p w14:paraId="0016E5D6"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lighter</w:t>
      </w:r>
    </w:p>
    <w:p w14:paraId="097BE151"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100, 200, 300, 400, 500, 600, 700, 800, 900</w:t>
      </w:r>
    </w:p>
    <w:p w14:paraId="707F9819"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inherit</w:t>
      </w:r>
    </w:p>
    <w:p w14:paraId="69FADD00" w14:textId="77777777" w:rsidR="00EC7034" w:rsidRPr="00A26547"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lang w:eastAsia="en-IN"/>
        </w:rPr>
      </w:pPr>
      <w:hyperlink r:id="rId33" w:history="1">
        <w:r w:rsidR="00EC7034" w:rsidRPr="00A26547">
          <w:rPr>
            <w:rFonts w:ascii="Times New Roman" w:eastAsia="Times New Roman" w:hAnsi="Times New Roman" w:cs="Times New Roman"/>
            <w:b/>
            <w:sz w:val="28"/>
            <w:szCs w:val="28"/>
            <w:u w:val="single"/>
            <w:lang w:eastAsia="en-IN"/>
          </w:rPr>
          <w:t>font-size</w:t>
        </w:r>
      </w:hyperlink>
      <w:r w:rsidR="00EC7034" w:rsidRPr="00A26547">
        <w:rPr>
          <w:rFonts w:ascii="Times New Roman" w:eastAsia="Times New Roman" w:hAnsi="Times New Roman" w:cs="Times New Roman"/>
          <w:b/>
          <w:sz w:val="28"/>
          <w:szCs w:val="28"/>
          <w:u w:val="single"/>
          <w:lang w:eastAsia="en-IN"/>
        </w:rPr>
        <w:t>:</w:t>
      </w:r>
      <w:r w:rsidR="00EC7034" w:rsidRPr="00A26547">
        <w:rPr>
          <w:rFonts w:ascii="Times New Roman" w:eastAsia="Times New Roman" w:hAnsi="Times New Roman" w:cs="Times New Roman"/>
          <w:b/>
          <w:sz w:val="28"/>
          <w:szCs w:val="28"/>
          <w:lang w:eastAsia="en-IN"/>
        </w:rPr>
        <w:t xml:space="preserve"> </w:t>
      </w:r>
      <w:r w:rsidR="00EC7034" w:rsidRPr="00A26547">
        <w:rPr>
          <w:rFonts w:ascii="Times New Roman" w:eastAsia="Times New Roman" w:hAnsi="Times New Roman" w:cs="Times New Roman"/>
          <w:sz w:val="28"/>
          <w:szCs w:val="28"/>
          <w:lang w:eastAsia="en-IN"/>
        </w:rPr>
        <w:t>It</w:t>
      </w:r>
      <w:r w:rsidR="00EC7034" w:rsidRPr="00A26547">
        <w:rPr>
          <w:rFonts w:ascii="Times New Roman" w:eastAsia="Times New Roman" w:hAnsi="Times New Roman" w:cs="Times New Roman"/>
          <w:color w:val="000000"/>
          <w:sz w:val="28"/>
          <w:szCs w:val="28"/>
          <w:lang w:eastAsia="en-IN"/>
        </w:rPr>
        <w:t xml:space="preserve"> sets the </w:t>
      </w:r>
      <w:r w:rsidR="00EC7034" w:rsidRPr="00DC72D4">
        <w:rPr>
          <w:rFonts w:ascii="Times New Roman" w:eastAsia="Times New Roman" w:hAnsi="Times New Roman" w:cs="Times New Roman"/>
          <w:color w:val="000000"/>
          <w:sz w:val="28"/>
          <w:szCs w:val="28"/>
          <w:highlight w:val="yellow"/>
          <w:lang w:eastAsia="en-IN"/>
        </w:rPr>
        <w:t>height of the font</w:t>
      </w:r>
      <w:r w:rsidR="00EC7034" w:rsidRPr="00A26547">
        <w:rPr>
          <w:rFonts w:ascii="Times New Roman" w:eastAsia="Times New Roman" w:hAnsi="Times New Roman" w:cs="Times New Roman"/>
          <w:color w:val="000000"/>
          <w:sz w:val="28"/>
          <w:szCs w:val="28"/>
          <w:lang w:eastAsia="en-IN"/>
        </w:rPr>
        <w: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863"/>
        <w:gridCol w:w="2323"/>
      </w:tblGrid>
      <w:tr w:rsidR="00EC7034" w:rsidRPr="00A26547" w14:paraId="24560453" w14:textId="77777777" w:rsidTr="00F721AB">
        <w:trPr>
          <w:tblCellSpacing w:w="15" w:type="dxa"/>
        </w:trPr>
        <w:tc>
          <w:tcPr>
            <w:tcW w:w="0" w:type="auto"/>
            <w:hideMark/>
          </w:tcPr>
          <w:p w14:paraId="57FD429C" w14:textId="77777777" w:rsidR="00EC7034" w:rsidRPr="00A26547" w:rsidRDefault="00EC7034" w:rsidP="00F721AB">
            <w:pPr>
              <w:spacing w:after="0" w:line="240" w:lineRule="auto"/>
              <w:rPr>
                <w:rFonts w:ascii="Times New Roman" w:eastAsia="Times New Roman" w:hAnsi="Times New Roman" w:cs="Times New Roman"/>
                <w:b/>
                <w:bCs/>
                <w:sz w:val="28"/>
                <w:szCs w:val="28"/>
                <w:u w:val="single"/>
                <w:lang w:eastAsia="en-IN"/>
              </w:rPr>
            </w:pPr>
            <w:r w:rsidRPr="00A26547">
              <w:rPr>
                <w:rFonts w:ascii="Times New Roman" w:eastAsia="Times New Roman" w:hAnsi="Times New Roman" w:cs="Times New Roman"/>
                <w:b/>
                <w:bCs/>
                <w:sz w:val="28"/>
                <w:szCs w:val="28"/>
                <w:lang w:eastAsia="en-IN"/>
              </w:rPr>
              <w:t xml:space="preserve">                         </w:t>
            </w:r>
            <w:r w:rsidRPr="00A26547">
              <w:rPr>
                <w:rFonts w:ascii="Times New Roman" w:eastAsia="Times New Roman" w:hAnsi="Times New Roman" w:cs="Times New Roman"/>
                <w:b/>
                <w:bCs/>
                <w:sz w:val="28"/>
                <w:szCs w:val="28"/>
                <w:u w:val="single"/>
                <w:lang w:eastAsia="en-IN"/>
              </w:rPr>
              <w:t>Syntax:</w:t>
            </w:r>
          </w:p>
        </w:tc>
        <w:tc>
          <w:tcPr>
            <w:tcW w:w="0" w:type="auto"/>
            <w:hideMark/>
          </w:tcPr>
          <w:p w14:paraId="29F12CF2" w14:textId="77777777" w:rsidR="00EC7034" w:rsidRPr="00A26547" w:rsidRDefault="00EC7034" w:rsidP="00F721AB">
            <w:pPr>
              <w:spacing w:after="0" w:line="240" w:lineRule="auto"/>
              <w:rPr>
                <w:rFonts w:ascii="Times New Roman" w:eastAsia="Times New Roman" w:hAnsi="Times New Roman" w:cs="Times New Roman"/>
                <w:sz w:val="28"/>
                <w:szCs w:val="28"/>
                <w:lang w:eastAsia="en-IN"/>
              </w:rPr>
            </w:pPr>
            <w:r w:rsidRPr="00A26547">
              <w:rPr>
                <w:rFonts w:ascii="Times New Roman" w:eastAsia="Times New Roman" w:hAnsi="Times New Roman" w:cs="Times New Roman"/>
                <w:sz w:val="28"/>
                <w:szCs w:val="28"/>
                <w:lang w:eastAsia="en-IN"/>
              </w:rPr>
              <w:t>font-size: &lt;value&gt;;</w:t>
            </w:r>
          </w:p>
        </w:tc>
      </w:tr>
    </w:tbl>
    <w:p w14:paraId="12F0B7C7" w14:textId="77777777" w:rsidR="00EC7034" w:rsidRPr="00A26547" w:rsidRDefault="00EC7034" w:rsidP="00EC7034">
      <w:pPr>
        <w:shd w:val="clear" w:color="auto" w:fill="FFFFFF"/>
        <w:spacing w:after="75" w:line="240" w:lineRule="auto"/>
        <w:ind w:left="720"/>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Possible Values:</w:t>
      </w:r>
    </w:p>
    <w:p w14:paraId="37C6F5AE"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xx-small</w:t>
      </w:r>
    </w:p>
    <w:p w14:paraId="66CBEA60"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x-small</w:t>
      </w:r>
    </w:p>
    <w:p w14:paraId="37EB60BB"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small</w:t>
      </w:r>
    </w:p>
    <w:p w14:paraId="5BEAC970"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medium</w:t>
      </w:r>
    </w:p>
    <w:p w14:paraId="593EAFEB"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large</w:t>
      </w:r>
    </w:p>
    <w:p w14:paraId="54EFA93B"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x-large</w:t>
      </w:r>
    </w:p>
    <w:p w14:paraId="093C14A1"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lastRenderedPageBreak/>
        <w:t>xx-large</w:t>
      </w:r>
    </w:p>
    <w:p w14:paraId="60F00FF2"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smaller, larger</w:t>
      </w:r>
    </w:p>
    <w:p w14:paraId="74A09E3D"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percentage</w:t>
      </w:r>
    </w:p>
    <w:p w14:paraId="50E37681"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inherit</w:t>
      </w:r>
    </w:p>
    <w:p w14:paraId="414625E1" w14:textId="77777777" w:rsidR="00EC7034" w:rsidRPr="00A26547"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lang w:eastAsia="en-IN"/>
        </w:rPr>
      </w:pPr>
      <w:hyperlink r:id="rId34" w:history="1">
        <w:r w:rsidR="00EC7034" w:rsidRPr="00A26547">
          <w:rPr>
            <w:rFonts w:ascii="Times New Roman" w:eastAsia="Times New Roman" w:hAnsi="Times New Roman" w:cs="Times New Roman"/>
            <w:b/>
            <w:sz w:val="28"/>
            <w:szCs w:val="28"/>
            <w:u w:val="single"/>
            <w:lang w:eastAsia="en-IN"/>
          </w:rPr>
          <w:t>line-height</w:t>
        </w:r>
      </w:hyperlink>
      <w:r w:rsidR="00EC7034" w:rsidRPr="00A26547">
        <w:rPr>
          <w:rFonts w:ascii="Times New Roman" w:eastAsia="Times New Roman" w:hAnsi="Times New Roman" w:cs="Times New Roman"/>
          <w:b/>
          <w:sz w:val="28"/>
          <w:szCs w:val="28"/>
          <w:u w:val="single"/>
          <w:lang w:eastAsia="en-IN"/>
        </w:rPr>
        <w:t>:</w:t>
      </w:r>
      <w:r w:rsidR="00EC7034" w:rsidRPr="00A26547">
        <w:rPr>
          <w:rFonts w:ascii="Times New Roman" w:eastAsia="Times New Roman" w:hAnsi="Times New Roman" w:cs="Times New Roman"/>
          <w:color w:val="000000"/>
          <w:sz w:val="28"/>
          <w:szCs w:val="28"/>
          <w:lang w:eastAsia="en-IN"/>
        </w:rPr>
        <w:t xml:space="preserve">  It defines the </w:t>
      </w:r>
      <w:r w:rsidR="00EC7034" w:rsidRPr="00DC72D4">
        <w:rPr>
          <w:rFonts w:ascii="Times New Roman" w:eastAsia="Times New Roman" w:hAnsi="Times New Roman" w:cs="Times New Roman"/>
          <w:color w:val="000000"/>
          <w:sz w:val="28"/>
          <w:szCs w:val="28"/>
          <w:highlight w:val="yellow"/>
          <w:lang w:eastAsia="en-IN"/>
        </w:rPr>
        <w:t>amount of space above and below inline elements.</w:t>
      </w:r>
    </w:p>
    <w:p w14:paraId="3B27FB9C" w14:textId="77777777" w:rsidR="00EC7034" w:rsidRPr="00A26547" w:rsidRDefault="00EC7034" w:rsidP="00EC7034">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Syntax:</w:t>
      </w:r>
      <w:r w:rsidRPr="00A26547">
        <w:rPr>
          <w:rFonts w:ascii="Times New Roman" w:eastAsia="Times New Roman" w:hAnsi="Times New Roman" w:cs="Times New Roman"/>
          <w:b/>
          <w:color w:val="000000"/>
          <w:sz w:val="28"/>
          <w:szCs w:val="28"/>
          <w:lang w:eastAsia="en-IN"/>
        </w:rPr>
        <w:t xml:space="preserve"> </w:t>
      </w:r>
      <w:r w:rsidRPr="00A26547">
        <w:rPr>
          <w:rFonts w:ascii="Times New Roman" w:eastAsia="Times New Roman" w:hAnsi="Times New Roman" w:cs="Times New Roman"/>
          <w:sz w:val="28"/>
          <w:szCs w:val="28"/>
          <w:lang w:eastAsia="en-IN"/>
        </w:rPr>
        <w:t>line-height: &lt;value&gt;;</w:t>
      </w:r>
    </w:p>
    <w:p w14:paraId="07EC6578" w14:textId="77777777" w:rsidR="00EC7034" w:rsidRPr="00A26547" w:rsidRDefault="00EC7034" w:rsidP="00EC7034">
      <w:pPr>
        <w:shd w:val="clear" w:color="auto" w:fill="FFFFFF"/>
        <w:spacing w:after="0" w:line="240" w:lineRule="auto"/>
        <w:rPr>
          <w:rFonts w:ascii="Times New Roman" w:eastAsia="Times New Roman" w:hAnsi="Times New Roman" w:cs="Times New Roman"/>
          <w:b/>
          <w:color w:val="000000"/>
          <w:sz w:val="28"/>
          <w:szCs w:val="28"/>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lang w:eastAsia="en-IN"/>
        </w:rPr>
        <w:t>Possible Values:</w:t>
      </w:r>
    </w:p>
    <w:p w14:paraId="12FD5F40"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normal</w:t>
      </w:r>
    </w:p>
    <w:p w14:paraId="1D3BC5A3"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number (font-size multiplier)</w:t>
      </w:r>
    </w:p>
    <w:p w14:paraId="1919B836"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percentage</w:t>
      </w:r>
    </w:p>
    <w:p w14:paraId="0ABCB9BA" w14:textId="77777777" w:rsidR="00EC7034" w:rsidRPr="00A26547" w:rsidRDefault="005B6917" w:rsidP="00EC7034">
      <w:pPr>
        <w:numPr>
          <w:ilvl w:val="0"/>
          <w:numId w:val="34"/>
        </w:numPr>
        <w:shd w:val="clear" w:color="auto" w:fill="FFFFFF"/>
        <w:spacing w:after="75" w:line="240" w:lineRule="auto"/>
        <w:rPr>
          <w:rFonts w:ascii="Times New Roman" w:eastAsia="Times New Roman" w:hAnsi="Times New Roman" w:cs="Times New Roman"/>
          <w:color w:val="000000"/>
          <w:sz w:val="28"/>
          <w:szCs w:val="28"/>
          <w:lang w:eastAsia="en-IN"/>
        </w:rPr>
      </w:pPr>
      <w:hyperlink r:id="rId35" w:history="1">
        <w:r w:rsidR="00EC7034" w:rsidRPr="00A26547">
          <w:rPr>
            <w:rFonts w:ascii="Times New Roman" w:eastAsia="Times New Roman" w:hAnsi="Times New Roman" w:cs="Times New Roman"/>
            <w:b/>
            <w:sz w:val="28"/>
            <w:szCs w:val="28"/>
            <w:u w:val="single"/>
            <w:lang w:eastAsia="en-IN"/>
          </w:rPr>
          <w:t>font-family</w:t>
        </w:r>
      </w:hyperlink>
      <w:r w:rsidR="00EC7034" w:rsidRPr="00A26547">
        <w:rPr>
          <w:rFonts w:ascii="Times New Roman" w:eastAsia="Times New Roman" w:hAnsi="Times New Roman" w:cs="Times New Roman"/>
          <w:b/>
          <w:sz w:val="28"/>
          <w:szCs w:val="28"/>
          <w:u w:val="single"/>
          <w:lang w:eastAsia="en-IN"/>
        </w:rPr>
        <w:t>:</w:t>
      </w:r>
      <w:r w:rsidR="00EC7034" w:rsidRPr="00A26547">
        <w:rPr>
          <w:rFonts w:ascii="Times New Roman" w:eastAsia="Times New Roman" w:hAnsi="Times New Roman" w:cs="Times New Roman"/>
          <w:color w:val="000000"/>
          <w:sz w:val="28"/>
          <w:szCs w:val="28"/>
          <w:lang w:eastAsia="en-IN"/>
        </w:rPr>
        <w:t xml:space="preserve">  It definies the font that is applied to the element.</w:t>
      </w:r>
    </w:p>
    <w:p w14:paraId="052DBA57" w14:textId="77777777" w:rsidR="00EC7034" w:rsidRPr="00A26547" w:rsidRDefault="00EC7034" w:rsidP="00EC7034">
      <w:pPr>
        <w:shd w:val="clear" w:color="auto" w:fill="FFFFFF"/>
        <w:spacing w:after="75" w:line="240" w:lineRule="auto"/>
        <w:ind w:left="720"/>
        <w:rPr>
          <w:rFonts w:ascii="Times New Roman" w:hAnsi="Times New Roman" w:cs="Times New Roman"/>
          <w:color w:val="000000"/>
          <w:sz w:val="28"/>
          <w:szCs w:val="28"/>
          <w:shd w:val="clear" w:color="auto" w:fill="FFFFFF"/>
        </w:rPr>
      </w:pPr>
      <w:r w:rsidRPr="00A26547">
        <w:rPr>
          <w:rFonts w:ascii="Times New Roman" w:hAnsi="Times New Roman" w:cs="Times New Roman"/>
          <w:color w:val="000000"/>
          <w:sz w:val="28"/>
          <w:szCs w:val="28"/>
          <w:shd w:val="clear" w:color="auto" w:fill="FFFFFF"/>
        </w:rPr>
        <w:t xml:space="preserve">                </w:t>
      </w:r>
      <w:r w:rsidRPr="00A26547">
        <w:rPr>
          <w:rFonts w:ascii="Times New Roman" w:hAnsi="Times New Roman" w:cs="Times New Roman"/>
          <w:b/>
          <w:color w:val="000000"/>
          <w:sz w:val="28"/>
          <w:szCs w:val="28"/>
          <w:u w:val="single"/>
          <w:shd w:val="clear" w:color="auto" w:fill="FFFFFF"/>
        </w:rPr>
        <w:t>Syntax:</w:t>
      </w:r>
      <w:r w:rsidRPr="00A26547">
        <w:rPr>
          <w:rFonts w:ascii="Times New Roman" w:hAnsi="Times New Roman" w:cs="Times New Roman"/>
          <w:color w:val="000000"/>
          <w:sz w:val="28"/>
          <w:szCs w:val="28"/>
          <w:shd w:val="clear" w:color="auto" w:fill="FFFFFF"/>
        </w:rPr>
        <w:t xml:space="preserve"> font-family: [[&lt;family-name&gt; | &lt;generic-family&gt;]]* [&lt;family-</w:t>
      </w:r>
    </w:p>
    <w:p w14:paraId="46523DB3" w14:textId="77777777" w:rsidR="00EC7034" w:rsidRPr="00A26547" w:rsidRDefault="00EC7034" w:rsidP="00EC7034">
      <w:pPr>
        <w:shd w:val="clear" w:color="auto" w:fill="FFFFFF"/>
        <w:spacing w:after="75" w:line="240" w:lineRule="auto"/>
        <w:ind w:left="720"/>
        <w:rPr>
          <w:rFonts w:ascii="Times New Roman" w:eastAsia="Times New Roman" w:hAnsi="Times New Roman" w:cs="Times New Roman"/>
          <w:color w:val="000000"/>
          <w:sz w:val="28"/>
          <w:szCs w:val="28"/>
          <w:lang w:eastAsia="en-IN"/>
        </w:rPr>
      </w:pPr>
      <w:r w:rsidRPr="00A26547">
        <w:rPr>
          <w:rFonts w:ascii="Times New Roman" w:hAnsi="Times New Roman" w:cs="Times New Roman"/>
          <w:b/>
          <w:color w:val="000000"/>
          <w:sz w:val="28"/>
          <w:szCs w:val="28"/>
          <w:shd w:val="clear" w:color="auto" w:fill="FFFFFF"/>
        </w:rPr>
        <w:t xml:space="preserve">                            </w:t>
      </w:r>
      <w:r w:rsidRPr="00A26547">
        <w:rPr>
          <w:rFonts w:ascii="Times New Roman" w:hAnsi="Times New Roman" w:cs="Times New Roman"/>
          <w:color w:val="000000"/>
          <w:sz w:val="28"/>
          <w:szCs w:val="28"/>
          <w:shd w:val="clear" w:color="auto" w:fill="FFFFFF"/>
        </w:rPr>
        <w:t>name&gt; | &lt;generic-family&gt;];</w:t>
      </w:r>
    </w:p>
    <w:p w14:paraId="5C15C84E" w14:textId="77777777" w:rsidR="00EC7034" w:rsidRPr="00A26547" w:rsidRDefault="00EC7034" w:rsidP="00EC7034">
      <w:pPr>
        <w:shd w:val="clear" w:color="auto" w:fill="FFFFFF"/>
        <w:spacing w:after="0" w:line="240" w:lineRule="auto"/>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&lt;generic-family&gt; names:</w:t>
      </w:r>
    </w:p>
    <w:p w14:paraId="4AB22EBA"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sans-serif</w:t>
      </w:r>
    </w:p>
    <w:p w14:paraId="30B77FF8"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serif</w:t>
      </w:r>
    </w:p>
    <w:p w14:paraId="0AB5243D"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monospace</w:t>
      </w:r>
    </w:p>
    <w:p w14:paraId="623BF526"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cursive</w:t>
      </w:r>
    </w:p>
    <w:p w14:paraId="3138AD77"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fantasy</w:t>
      </w:r>
    </w:p>
    <w:p w14:paraId="66636EF7" w14:textId="77777777" w:rsidR="00EC7034" w:rsidRPr="00A26547" w:rsidRDefault="00EC7034" w:rsidP="00EC7034">
      <w:pPr>
        <w:shd w:val="clear" w:color="auto" w:fill="FFFFFF"/>
        <w:spacing w:after="0" w:line="240" w:lineRule="auto"/>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color w:val="000000"/>
          <w:sz w:val="28"/>
          <w:szCs w:val="28"/>
          <w:shd w:val="clear" w:color="auto" w:fill="EEEEEE"/>
          <w:lang w:eastAsia="en-IN"/>
        </w:rPr>
        <w:t xml:space="preserve">              </w:t>
      </w:r>
      <w:r w:rsidRPr="00A26547">
        <w:rPr>
          <w:rFonts w:ascii="Times New Roman" w:eastAsia="Times New Roman" w:hAnsi="Times New Roman" w:cs="Times New Roman"/>
          <w:b/>
          <w:color w:val="000000"/>
          <w:sz w:val="28"/>
          <w:szCs w:val="28"/>
          <w:u w:val="single"/>
          <w:shd w:val="clear" w:color="auto" w:fill="EEEEEE"/>
          <w:lang w:eastAsia="en-IN"/>
        </w:rPr>
        <w:t>&lt;font-family&gt; names:</w:t>
      </w:r>
    </w:p>
    <w:p w14:paraId="0FA4F78A"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caption</w:t>
      </w:r>
    </w:p>
    <w:p w14:paraId="46B91BA2"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icon</w:t>
      </w:r>
    </w:p>
    <w:p w14:paraId="46660006"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menu</w:t>
      </w:r>
    </w:p>
    <w:p w14:paraId="521BCEC7"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message-box</w:t>
      </w:r>
    </w:p>
    <w:p w14:paraId="0FD89804"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small-caption</w:t>
      </w:r>
    </w:p>
    <w:p w14:paraId="034C7E44"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status-bar</w:t>
      </w:r>
    </w:p>
    <w:p w14:paraId="28949BA5" w14:textId="77777777" w:rsidR="00EC7034" w:rsidRPr="00A26547" w:rsidRDefault="00EC7034" w:rsidP="00EC7034">
      <w:pPr>
        <w:numPr>
          <w:ilvl w:val="3"/>
          <w:numId w:val="34"/>
        </w:numPr>
        <w:shd w:val="clear" w:color="auto" w:fill="FFFFFF"/>
        <w:spacing w:after="0"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shd w:val="clear" w:color="auto" w:fill="EEEEEE"/>
          <w:lang w:eastAsia="en-IN"/>
        </w:rPr>
        <w:t>string</w:t>
      </w:r>
    </w:p>
    <w:p w14:paraId="6823D179" w14:textId="77777777" w:rsidR="00EC7034" w:rsidRPr="00A26547" w:rsidRDefault="00EC7034" w:rsidP="00EC7034">
      <w:pPr>
        <w:pStyle w:val="NormalWeb"/>
        <w:shd w:val="clear" w:color="auto" w:fill="FFFFFF"/>
        <w:spacing w:before="0" w:beforeAutospacing="0" w:after="300" w:afterAutospacing="0"/>
        <w:rPr>
          <w:b/>
          <w:color w:val="3A3A3A"/>
          <w:sz w:val="28"/>
          <w:szCs w:val="28"/>
          <w:u w:val="single"/>
        </w:rPr>
      </w:pPr>
      <w:r w:rsidRPr="00A26547">
        <w:rPr>
          <w:b/>
          <w:color w:val="3A3A3A"/>
          <w:sz w:val="28"/>
          <w:szCs w:val="28"/>
          <w:u w:val="single"/>
        </w:rPr>
        <w:t>Example:</w:t>
      </w:r>
    </w:p>
    <w:p w14:paraId="4127F93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p.normal {</w:t>
      </w:r>
    </w:p>
    <w:p w14:paraId="35902F7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font-style: normal;</w:t>
      </w:r>
    </w:p>
    <w:p w14:paraId="7779871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0C40C3FE" w14:textId="77777777" w:rsidR="00EC7034" w:rsidRPr="00A26547" w:rsidRDefault="00EC7034" w:rsidP="00EC7034">
      <w:pPr>
        <w:pStyle w:val="NormalWeb"/>
        <w:shd w:val="clear" w:color="auto" w:fill="FFFFFF"/>
        <w:spacing w:after="300"/>
        <w:rPr>
          <w:color w:val="3A3A3A"/>
          <w:sz w:val="28"/>
          <w:szCs w:val="28"/>
        </w:rPr>
      </w:pPr>
    </w:p>
    <w:p w14:paraId="2BABAF22"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p.italic {</w:t>
      </w:r>
    </w:p>
    <w:p w14:paraId="746A663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font-style: italic;</w:t>
      </w:r>
    </w:p>
    <w:p w14:paraId="30E14FE3"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font-size: 40px;</w:t>
      </w:r>
    </w:p>
    <w:p w14:paraId="4EC2789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font-weight: bold;</w:t>
      </w:r>
    </w:p>
    <w:p w14:paraId="159899B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line-height: 90%;</w:t>
      </w:r>
    </w:p>
    <w:p w14:paraId="1A4CB933"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font-family:</w:t>
      </w:r>
      <w:r w:rsidRPr="00A26547">
        <w:rPr>
          <w:sz w:val="28"/>
          <w:szCs w:val="28"/>
        </w:rPr>
        <w:t xml:space="preserve"> </w:t>
      </w:r>
      <w:r w:rsidRPr="00A26547">
        <w:rPr>
          <w:color w:val="3A3A3A"/>
          <w:sz w:val="28"/>
          <w:szCs w:val="28"/>
        </w:rPr>
        <w:t>Copperplate Gothic;</w:t>
      </w:r>
    </w:p>
    <w:p w14:paraId="0C699F37"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lastRenderedPageBreak/>
        <w:t>}</w:t>
      </w:r>
    </w:p>
    <w:p w14:paraId="4B0DB19C" w14:textId="77777777" w:rsidR="00EC7034" w:rsidRPr="00A26547" w:rsidRDefault="00EC7034" w:rsidP="00EC7034">
      <w:pPr>
        <w:pStyle w:val="NormalWeb"/>
        <w:shd w:val="clear" w:color="auto" w:fill="FFFFFF"/>
        <w:spacing w:after="300"/>
        <w:rPr>
          <w:color w:val="3A3A3A"/>
          <w:sz w:val="28"/>
          <w:szCs w:val="28"/>
        </w:rPr>
      </w:pPr>
    </w:p>
    <w:p w14:paraId="67638317"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p.oblique {</w:t>
      </w:r>
    </w:p>
    <w:p w14:paraId="6FA8E5E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font-style: oblique;</w:t>
      </w:r>
    </w:p>
    <w:p w14:paraId="3D88422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font-variant:small-caps;</w:t>
      </w:r>
    </w:p>
    <w:p w14:paraId="2F5FBD5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06EFC29F"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&lt;/style&gt;</w:t>
      </w:r>
    </w:p>
    <w:p w14:paraId="370A059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&lt;/head&gt;</w:t>
      </w:r>
    </w:p>
    <w:p w14:paraId="16850B5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09108C6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&lt;p class="normal"&gt;This is a paragraph in normal style.&lt;/p&gt;</w:t>
      </w:r>
    </w:p>
    <w:p w14:paraId="5AE8158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&lt;p class="italic"&gt;This is a paragraph in italic style.&lt;/p&gt;</w:t>
      </w:r>
    </w:p>
    <w:p w14:paraId="148FA7E7"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&lt;p class="oblique"&gt;This is a paragraph in oblique style.&lt;/p&gt;</w:t>
      </w:r>
    </w:p>
    <w:p w14:paraId="66290F0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50334029"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&lt;/html&gt;</w:t>
      </w:r>
    </w:p>
    <w:p w14:paraId="593147F3" w14:textId="77777777" w:rsidR="00EC7034" w:rsidRPr="00A26547" w:rsidRDefault="00EC7034" w:rsidP="00EC7034">
      <w:pPr>
        <w:shd w:val="clear" w:color="auto" w:fill="FFFFFF"/>
        <w:spacing w:before="150" w:after="150" w:line="240" w:lineRule="auto"/>
        <w:outlineLvl w:val="1"/>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u w:val="single"/>
          <w:lang w:eastAsia="en-IN"/>
        </w:rPr>
        <w:t>CSS List Properties</w:t>
      </w:r>
    </w:p>
    <w:p w14:paraId="52A21410" w14:textId="77777777" w:rsidR="00EC7034" w:rsidRPr="00A26547" w:rsidRDefault="00EC7034" w:rsidP="00EC703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In CSS,there are two main types of lists:</w:t>
      </w:r>
    </w:p>
    <w:p w14:paraId="2EE87B09" w14:textId="77777777" w:rsidR="00EC7034" w:rsidRPr="00A26547" w:rsidRDefault="00EC7034" w:rsidP="00EC7034">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unordered lists (&lt;ul&gt;) - the list items are marked with bullets</w:t>
      </w:r>
    </w:p>
    <w:p w14:paraId="27C4DE37" w14:textId="77777777" w:rsidR="00EC7034" w:rsidRPr="00A26547" w:rsidRDefault="00EC7034" w:rsidP="00EC7034">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ordered lists (&lt;ol&gt;) - the list items are marked with numbers or letters</w:t>
      </w:r>
    </w:p>
    <w:p w14:paraId="468DA492" w14:textId="77777777" w:rsidR="00EC7034" w:rsidRPr="00DC72D4" w:rsidRDefault="00EC7034" w:rsidP="00EC7034">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highlight w:val="yellow"/>
          <w:u w:val="single"/>
          <w:lang w:eastAsia="en-IN"/>
        </w:rPr>
      </w:pPr>
      <w:r w:rsidRPr="00DC72D4">
        <w:rPr>
          <w:rFonts w:ascii="Times New Roman" w:eastAsia="Times New Roman" w:hAnsi="Times New Roman" w:cs="Times New Roman"/>
          <w:b/>
          <w:color w:val="000000"/>
          <w:sz w:val="28"/>
          <w:szCs w:val="28"/>
          <w:highlight w:val="yellow"/>
          <w:u w:val="single"/>
          <w:lang w:eastAsia="en-IN"/>
        </w:rPr>
        <w:t>The CSS list properties allow you to:</w:t>
      </w:r>
    </w:p>
    <w:p w14:paraId="42EF3E8B" w14:textId="77777777" w:rsidR="00EC7034" w:rsidRPr="00DC72D4" w:rsidRDefault="00EC7034" w:rsidP="00EC70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yellow"/>
          <w:lang w:eastAsia="en-IN"/>
        </w:rPr>
      </w:pPr>
      <w:r w:rsidRPr="00DC72D4">
        <w:rPr>
          <w:rFonts w:ascii="Times New Roman" w:eastAsia="Times New Roman" w:hAnsi="Times New Roman" w:cs="Times New Roman"/>
          <w:color w:val="000000"/>
          <w:sz w:val="28"/>
          <w:szCs w:val="28"/>
          <w:highlight w:val="yellow"/>
          <w:lang w:eastAsia="en-IN"/>
        </w:rPr>
        <w:t>Set different list item markers for ordered lists</w:t>
      </w:r>
    </w:p>
    <w:p w14:paraId="6F3F3B9A" w14:textId="77777777" w:rsidR="00EC7034" w:rsidRPr="00DC72D4" w:rsidRDefault="00EC7034" w:rsidP="00EC70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yellow"/>
          <w:lang w:eastAsia="en-IN"/>
        </w:rPr>
      </w:pPr>
      <w:r w:rsidRPr="00DC72D4">
        <w:rPr>
          <w:rFonts w:ascii="Times New Roman" w:eastAsia="Times New Roman" w:hAnsi="Times New Roman" w:cs="Times New Roman"/>
          <w:color w:val="000000"/>
          <w:sz w:val="28"/>
          <w:szCs w:val="28"/>
          <w:highlight w:val="yellow"/>
          <w:lang w:eastAsia="en-IN"/>
        </w:rPr>
        <w:t>Set different list item markers for unordered lists</w:t>
      </w:r>
    </w:p>
    <w:p w14:paraId="67DE6C5E" w14:textId="77777777" w:rsidR="00EC7034" w:rsidRPr="00DC72D4" w:rsidRDefault="00EC7034" w:rsidP="00EC70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yellow"/>
          <w:lang w:eastAsia="en-IN"/>
        </w:rPr>
      </w:pPr>
      <w:r w:rsidRPr="00DC72D4">
        <w:rPr>
          <w:rFonts w:ascii="Times New Roman" w:eastAsia="Times New Roman" w:hAnsi="Times New Roman" w:cs="Times New Roman"/>
          <w:color w:val="000000"/>
          <w:sz w:val="28"/>
          <w:szCs w:val="28"/>
          <w:highlight w:val="yellow"/>
          <w:lang w:eastAsia="en-IN"/>
        </w:rPr>
        <w:t>Set an image as the list item marker</w:t>
      </w:r>
    </w:p>
    <w:p w14:paraId="5AF041DD" w14:textId="77777777" w:rsidR="00EC7034" w:rsidRPr="00DC72D4" w:rsidRDefault="00EC7034" w:rsidP="00EC70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yellow"/>
          <w:lang w:eastAsia="en-IN"/>
        </w:rPr>
      </w:pPr>
      <w:r w:rsidRPr="00DC72D4">
        <w:rPr>
          <w:rFonts w:ascii="Times New Roman" w:eastAsia="Times New Roman" w:hAnsi="Times New Roman" w:cs="Times New Roman"/>
          <w:color w:val="000000"/>
          <w:sz w:val="28"/>
          <w:szCs w:val="28"/>
          <w:highlight w:val="yellow"/>
          <w:lang w:eastAsia="en-IN"/>
        </w:rPr>
        <w:t>Add background colors to lists and list items</w:t>
      </w:r>
    </w:p>
    <w:p w14:paraId="4E1BB4D1" w14:textId="77777777" w:rsidR="00EC7034" w:rsidRPr="00A26547" w:rsidRDefault="00EC7034" w:rsidP="00EC7034">
      <w:pPr>
        <w:shd w:val="clear" w:color="auto" w:fill="FFFFFF"/>
        <w:spacing w:before="150" w:after="150" w:line="240" w:lineRule="auto"/>
        <w:outlineLvl w:val="1"/>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u w:val="single"/>
          <w:lang w:eastAsia="en-IN"/>
        </w:rPr>
        <w:t xml:space="preserve">1,2)Different List Item Markers for Ordered and Unordered </w:t>
      </w:r>
    </w:p>
    <w:p w14:paraId="17F4A798" w14:textId="77777777" w:rsidR="00EC7034" w:rsidRPr="00A26547" w:rsidRDefault="00EC7034" w:rsidP="00EC7034">
      <w:pPr>
        <w:shd w:val="clear" w:color="auto" w:fill="FFFFFF"/>
        <w:spacing w:before="150" w:after="150" w:line="240" w:lineRule="auto"/>
        <w:outlineLvl w:val="1"/>
        <w:rPr>
          <w:rFonts w:ascii="Times New Roman" w:eastAsia="Times New Roman" w:hAnsi="Times New Roman" w:cs="Times New Roman"/>
          <w:b/>
          <w:color w:val="000000"/>
          <w:sz w:val="28"/>
          <w:szCs w:val="28"/>
          <w:u w:val="single"/>
          <w:lang w:eastAsia="en-IN"/>
        </w:rPr>
      </w:pPr>
      <w:r w:rsidRPr="00A26547">
        <w:rPr>
          <w:rFonts w:ascii="Times New Roman" w:eastAsia="Times New Roman" w:hAnsi="Times New Roman" w:cs="Times New Roman"/>
          <w:b/>
          <w:color w:val="000000"/>
          <w:sz w:val="28"/>
          <w:szCs w:val="28"/>
          <w:lang w:eastAsia="en-IN"/>
        </w:rPr>
        <w:t xml:space="preserve">    </w:t>
      </w:r>
      <w:r w:rsidRPr="00A26547">
        <w:rPr>
          <w:rFonts w:ascii="Times New Roman" w:eastAsia="Times New Roman" w:hAnsi="Times New Roman" w:cs="Times New Roman"/>
          <w:b/>
          <w:color w:val="000000"/>
          <w:sz w:val="28"/>
          <w:szCs w:val="28"/>
          <w:u w:val="single"/>
          <w:lang w:eastAsia="en-IN"/>
        </w:rPr>
        <w:t>Lists:</w:t>
      </w:r>
    </w:p>
    <w:p w14:paraId="1FCE3AC0" w14:textId="77777777" w:rsidR="00EC7034" w:rsidRPr="00A26547" w:rsidRDefault="00EC7034" w:rsidP="00EC7034">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lang w:eastAsia="en-IN"/>
        </w:rPr>
      </w:pPr>
      <w:r w:rsidRPr="00A26547">
        <w:rPr>
          <w:rFonts w:ascii="Times New Roman" w:eastAsia="Times New Roman" w:hAnsi="Times New Roman" w:cs="Times New Roman"/>
          <w:color w:val="000000"/>
          <w:sz w:val="28"/>
          <w:szCs w:val="28"/>
          <w:lang w:eastAsia="en-IN"/>
        </w:rPr>
        <w:t>We can use  “</w:t>
      </w:r>
      <w:r w:rsidRPr="00A26547">
        <w:rPr>
          <w:rFonts w:ascii="Times New Roman" w:eastAsia="Times New Roman" w:hAnsi="Times New Roman" w:cs="Times New Roman"/>
          <w:b/>
          <w:sz w:val="28"/>
          <w:szCs w:val="28"/>
          <w:u w:val="single"/>
          <w:shd w:val="clear" w:color="auto" w:fill="F1F1F1"/>
          <w:lang w:eastAsia="en-IN"/>
        </w:rPr>
        <w:t>list-style-type”</w:t>
      </w:r>
      <w:r w:rsidRPr="00A26547">
        <w:rPr>
          <w:rFonts w:ascii="Times New Roman" w:eastAsia="Times New Roman" w:hAnsi="Times New Roman" w:cs="Times New Roman"/>
          <w:sz w:val="28"/>
          <w:szCs w:val="28"/>
          <w:lang w:eastAsia="en-IN"/>
        </w:rPr>
        <w:t> </w:t>
      </w:r>
      <w:r w:rsidRPr="00A26547">
        <w:rPr>
          <w:rFonts w:ascii="Times New Roman" w:eastAsia="Times New Roman" w:hAnsi="Times New Roman" w:cs="Times New Roman"/>
          <w:color w:val="000000"/>
          <w:sz w:val="28"/>
          <w:szCs w:val="28"/>
          <w:lang w:eastAsia="en-IN"/>
        </w:rPr>
        <w:t xml:space="preserve">property </w:t>
      </w:r>
      <w:r w:rsidRPr="00DC72D4">
        <w:rPr>
          <w:rFonts w:ascii="Times New Roman" w:eastAsia="Times New Roman" w:hAnsi="Times New Roman" w:cs="Times New Roman"/>
          <w:color w:val="000000"/>
          <w:sz w:val="28"/>
          <w:szCs w:val="28"/>
          <w:highlight w:val="yellow"/>
          <w:lang w:eastAsia="en-IN"/>
        </w:rPr>
        <w:t>to specify the type of list item marker</w:t>
      </w:r>
      <w:r w:rsidRPr="00A26547">
        <w:rPr>
          <w:rFonts w:ascii="Times New Roman" w:eastAsia="Times New Roman" w:hAnsi="Times New Roman" w:cs="Times New Roman"/>
          <w:color w:val="000000"/>
          <w:sz w:val="28"/>
          <w:szCs w:val="28"/>
          <w:lang w:eastAsia="en-IN"/>
        </w:rPr>
        <w:t>.</w:t>
      </w:r>
    </w:p>
    <w:p w14:paraId="45B0AAFF"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Example:</w:t>
      </w:r>
    </w:p>
    <w:p w14:paraId="259CCAE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&lt;!DOCTYPE html&gt;</w:t>
      </w:r>
    </w:p>
    <w:p w14:paraId="0B21110F"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lastRenderedPageBreak/>
        <w:t>&lt;html&gt;</w:t>
      </w:r>
    </w:p>
    <w:p w14:paraId="0E9819B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&lt;head&gt;</w:t>
      </w:r>
    </w:p>
    <w:p w14:paraId="7C1F038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&lt;style&gt;</w:t>
      </w:r>
    </w:p>
    <w:p w14:paraId="4CD6420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ul.a {</w:t>
      </w:r>
    </w:p>
    <w:p w14:paraId="52B0028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list-style-type: circle;</w:t>
      </w:r>
    </w:p>
    <w:p w14:paraId="455EA64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5B1EB1F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ul.b {</w:t>
      </w:r>
    </w:p>
    <w:p w14:paraId="439E09FA"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list-style-type: square;</w:t>
      </w:r>
    </w:p>
    <w:p w14:paraId="20F18CF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6DB9D511"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ol.c {</w:t>
      </w:r>
    </w:p>
    <w:p w14:paraId="0D2FD84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list-style-type: upper-roman;</w:t>
      </w:r>
    </w:p>
    <w:p w14:paraId="7F87D87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1987C5B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ol.d {</w:t>
      </w:r>
    </w:p>
    <w:p w14:paraId="08B9B73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list-style-type: lower-alpha;</w:t>
      </w:r>
    </w:p>
    <w:p w14:paraId="57B6340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03F7179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&lt;/style&gt;</w:t>
      </w:r>
    </w:p>
    <w:p w14:paraId="394F9E12"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&lt;/head&gt;</w:t>
      </w:r>
    </w:p>
    <w:p w14:paraId="3E6FD93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63EC705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&lt;p&gt;Example of unordered lists:&lt;/p&gt;</w:t>
      </w:r>
    </w:p>
    <w:p w14:paraId="009F7CC6"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 class="a"&gt;</w:t>
      </w:r>
    </w:p>
    <w:p w14:paraId="01827B5F"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&lt;li&gt;Coffee&lt;/li&gt;</w:t>
      </w:r>
    </w:p>
    <w:p w14:paraId="05C38AE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&lt;li&gt;Tea&lt;/li&gt;</w:t>
      </w:r>
    </w:p>
    <w:p w14:paraId="39B4CFBE"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&lt;li&gt;Coca Cola&lt;/li&gt;</w:t>
      </w:r>
    </w:p>
    <w:p w14:paraId="689274F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559E6A1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 class="b"&gt;</w:t>
      </w:r>
    </w:p>
    <w:p w14:paraId="3958FB4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&lt;li&gt;Coffee&lt;/li&gt;</w:t>
      </w:r>
    </w:p>
    <w:p w14:paraId="25AD97F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lastRenderedPageBreak/>
        <w:t xml:space="preserve">  &lt;li&gt;Tea&lt;/li&gt;</w:t>
      </w:r>
    </w:p>
    <w:p w14:paraId="0FAC5E5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&lt;li&gt;Coca Cola&lt;/li&gt;</w:t>
      </w:r>
    </w:p>
    <w:p w14:paraId="62AAECA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524537A7"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&lt;p&gt;Example of ordered lists:&lt;/p&gt;</w:t>
      </w:r>
    </w:p>
    <w:p w14:paraId="4474E6F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&lt;ol class="c"&gt;</w:t>
      </w:r>
    </w:p>
    <w:p w14:paraId="53CDA81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&lt;li&gt;Coffee&lt;/li&gt;</w:t>
      </w:r>
    </w:p>
    <w:p w14:paraId="13B7293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&lt;li&gt;Tea&lt;/li&gt;</w:t>
      </w:r>
    </w:p>
    <w:p w14:paraId="74B5042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&lt;li&gt;Coca Cola&lt;/li&gt;</w:t>
      </w:r>
    </w:p>
    <w:p w14:paraId="5F6D894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&lt;/ol&gt;</w:t>
      </w:r>
    </w:p>
    <w:p w14:paraId="0838A10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&lt;ol class="d"&gt;</w:t>
      </w:r>
    </w:p>
    <w:p w14:paraId="7F86EF92"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&lt;li&gt;Coffee&lt;/li&gt;</w:t>
      </w:r>
    </w:p>
    <w:p w14:paraId="76A1A64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&lt;li&gt;Tea&lt;/li&gt;</w:t>
      </w:r>
    </w:p>
    <w:p w14:paraId="3275D853"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&lt;li&gt;Coca Cola&lt;/li&gt;</w:t>
      </w:r>
    </w:p>
    <w:p w14:paraId="6DF8C7D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&lt;/ol&gt;</w:t>
      </w:r>
    </w:p>
    <w:p w14:paraId="7C1734DB"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2153A6C7"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&lt;/html&gt;</w:t>
      </w:r>
    </w:p>
    <w:p w14:paraId="2131E574" w14:textId="77777777" w:rsidR="00EC7034" w:rsidRPr="00A26547" w:rsidRDefault="00EC7034" w:rsidP="00EC7034">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u w:val="single"/>
          <w:lang w:eastAsia="en-IN"/>
        </w:rPr>
      </w:pPr>
      <w:r w:rsidRPr="00A26547">
        <w:rPr>
          <w:rFonts w:ascii="Times New Roman" w:hAnsi="Times New Roman" w:cs="Times New Roman"/>
          <w:b/>
          <w:color w:val="3A3A3A"/>
          <w:sz w:val="28"/>
          <w:szCs w:val="28"/>
          <w:u w:val="single"/>
        </w:rPr>
        <w:t>3)</w:t>
      </w:r>
      <w:r w:rsidRPr="00A26547">
        <w:rPr>
          <w:rFonts w:ascii="Times New Roman" w:hAnsi="Times New Roman" w:cs="Times New Roman"/>
          <w:color w:val="3A3A3A"/>
          <w:sz w:val="28"/>
          <w:szCs w:val="28"/>
        </w:rPr>
        <w:t xml:space="preserve"> </w:t>
      </w:r>
      <w:r w:rsidRPr="00A26547">
        <w:rPr>
          <w:rFonts w:ascii="Times New Roman" w:eastAsia="Times New Roman" w:hAnsi="Times New Roman" w:cs="Times New Roman"/>
          <w:b/>
          <w:color w:val="000000"/>
          <w:sz w:val="28"/>
          <w:szCs w:val="28"/>
          <w:u w:val="single"/>
          <w:lang w:eastAsia="en-IN"/>
        </w:rPr>
        <w:t>Set an image as the list item marker:</w:t>
      </w:r>
    </w:p>
    <w:p w14:paraId="123C5FB8" w14:textId="77777777" w:rsidR="00EC7034" w:rsidRPr="00A26547" w:rsidRDefault="00EC7034" w:rsidP="00EC7034">
      <w:pPr>
        <w:pStyle w:val="NormalWeb"/>
        <w:shd w:val="clear" w:color="auto" w:fill="FFFFFF"/>
        <w:spacing w:before="0" w:beforeAutospacing="0" w:after="300" w:afterAutospacing="0"/>
        <w:rPr>
          <w:color w:val="000000"/>
          <w:sz w:val="28"/>
          <w:szCs w:val="28"/>
          <w:shd w:val="clear" w:color="auto" w:fill="FFFFFF"/>
        </w:rPr>
      </w:pPr>
      <w:r w:rsidRPr="00A26547">
        <w:rPr>
          <w:color w:val="000000"/>
          <w:sz w:val="28"/>
          <w:szCs w:val="28"/>
          <w:shd w:val="clear" w:color="auto" w:fill="FFFFFF"/>
        </w:rPr>
        <w:t xml:space="preserve">     We can use the </w:t>
      </w:r>
      <w:r w:rsidRPr="00A26547">
        <w:rPr>
          <w:b/>
          <w:sz w:val="28"/>
          <w:szCs w:val="28"/>
          <w:u w:val="single"/>
          <w:shd w:val="clear" w:color="auto" w:fill="FFFFFF"/>
        </w:rPr>
        <w:t>“</w:t>
      </w:r>
      <w:r w:rsidRPr="00A26547">
        <w:rPr>
          <w:rStyle w:val="HTMLCode"/>
          <w:rFonts w:ascii="Times New Roman" w:hAnsi="Times New Roman" w:cs="Times New Roman"/>
          <w:sz w:val="28"/>
          <w:szCs w:val="28"/>
          <w:u w:val="single"/>
          <w:shd w:val="clear" w:color="auto" w:fill="F1F1F1"/>
        </w:rPr>
        <w:t>list-style-image”</w:t>
      </w:r>
      <w:r w:rsidRPr="00A26547">
        <w:rPr>
          <w:color w:val="000000"/>
          <w:sz w:val="28"/>
          <w:szCs w:val="28"/>
          <w:shd w:val="clear" w:color="auto" w:fill="FFFFFF"/>
        </w:rPr>
        <w:t xml:space="preserve"> property  </w:t>
      </w:r>
      <w:r w:rsidRPr="003C6D8D">
        <w:rPr>
          <w:color w:val="000000"/>
          <w:sz w:val="28"/>
          <w:szCs w:val="28"/>
          <w:highlight w:val="yellow"/>
          <w:shd w:val="clear" w:color="auto" w:fill="FFFFFF"/>
        </w:rPr>
        <w:t>to specify an image as the list item marker.</w:t>
      </w:r>
    </w:p>
    <w:p w14:paraId="3130E1BF" w14:textId="77777777" w:rsidR="00EC7034" w:rsidRPr="00A26547" w:rsidRDefault="00EC7034" w:rsidP="00EC7034">
      <w:pPr>
        <w:pStyle w:val="NormalWeb"/>
        <w:shd w:val="clear" w:color="auto" w:fill="FFFFFF"/>
        <w:spacing w:before="0" w:beforeAutospacing="0" w:after="300" w:afterAutospacing="0"/>
        <w:rPr>
          <w:color w:val="000000"/>
          <w:sz w:val="28"/>
          <w:szCs w:val="28"/>
          <w:shd w:val="clear" w:color="auto" w:fill="FFFFFF"/>
        </w:rPr>
      </w:pPr>
      <w:r w:rsidRPr="00A26547">
        <w:rPr>
          <w:color w:val="000000"/>
          <w:sz w:val="28"/>
          <w:szCs w:val="28"/>
          <w:shd w:val="clear" w:color="auto" w:fill="FFFFFF"/>
        </w:rPr>
        <w:t>Example:</w:t>
      </w:r>
    </w:p>
    <w:p w14:paraId="3B51364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&lt;!DOCTYPE html&gt;</w:t>
      </w:r>
    </w:p>
    <w:p w14:paraId="359D009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&lt;html&gt;</w:t>
      </w:r>
    </w:p>
    <w:p w14:paraId="632D5C4D"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&lt;head&gt;</w:t>
      </w:r>
    </w:p>
    <w:p w14:paraId="5E3AEAEF"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&lt;style&gt;</w:t>
      </w:r>
    </w:p>
    <w:p w14:paraId="1553C16C"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ul {</w:t>
      </w:r>
    </w:p>
    <w:p w14:paraId="4930039B"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list-style-image: url('Imagename');</w:t>
      </w:r>
    </w:p>
    <w:p w14:paraId="5207341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w:t>
      </w:r>
    </w:p>
    <w:p w14:paraId="79653315"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lastRenderedPageBreak/>
        <w:t>&lt;/style&gt;</w:t>
      </w:r>
    </w:p>
    <w:p w14:paraId="3A65B4B3"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&lt;/head&gt;</w:t>
      </w:r>
    </w:p>
    <w:p w14:paraId="6AD20B7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170EEFA2"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330BE934"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&lt;li&gt;Coffee&lt;/li&gt;</w:t>
      </w:r>
    </w:p>
    <w:p w14:paraId="6AFE3113"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&lt;li&gt;Tea&lt;/li&gt;</w:t>
      </w:r>
    </w:p>
    <w:p w14:paraId="34ADA728"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 xml:space="preserve">  &lt;li&gt;Coca Cola&lt;/li&gt;</w:t>
      </w:r>
    </w:p>
    <w:p w14:paraId="04F269C0"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&lt;/ul&gt;</w:t>
      </w:r>
    </w:p>
    <w:p w14:paraId="62CF9169" w14:textId="77777777" w:rsidR="00EC7034" w:rsidRPr="00A26547" w:rsidRDefault="00EC7034" w:rsidP="00EC7034">
      <w:pPr>
        <w:pStyle w:val="NormalWeb"/>
        <w:shd w:val="clear" w:color="auto" w:fill="FFFFFF"/>
        <w:spacing w:after="300"/>
        <w:rPr>
          <w:color w:val="3A3A3A"/>
          <w:sz w:val="28"/>
          <w:szCs w:val="28"/>
        </w:rPr>
      </w:pPr>
      <w:r w:rsidRPr="00A26547">
        <w:rPr>
          <w:color w:val="3A3A3A"/>
          <w:sz w:val="28"/>
          <w:szCs w:val="28"/>
        </w:rPr>
        <w:t>&lt;/body&gt;</w:t>
      </w:r>
    </w:p>
    <w:p w14:paraId="500A5EDB" w14:textId="77777777" w:rsidR="00EC7034" w:rsidRPr="00A26547" w:rsidRDefault="00EC7034" w:rsidP="00EC7034">
      <w:pPr>
        <w:pStyle w:val="NormalWeb"/>
        <w:shd w:val="clear" w:color="auto" w:fill="FFFFFF"/>
        <w:spacing w:before="0" w:beforeAutospacing="0" w:after="300" w:afterAutospacing="0"/>
        <w:rPr>
          <w:color w:val="3A3A3A"/>
          <w:sz w:val="28"/>
          <w:szCs w:val="28"/>
        </w:rPr>
      </w:pPr>
      <w:r w:rsidRPr="00A26547">
        <w:rPr>
          <w:color w:val="3A3A3A"/>
          <w:sz w:val="28"/>
          <w:szCs w:val="28"/>
        </w:rPr>
        <w:t>&lt;/html&gt;</w:t>
      </w:r>
    </w:p>
    <w:p w14:paraId="38E5DF1C" w14:textId="77777777" w:rsidR="00EC7034" w:rsidRPr="00A26547" w:rsidRDefault="00EC7034" w:rsidP="00EC7034">
      <w:pPr>
        <w:pStyle w:val="Heading2"/>
        <w:shd w:val="clear" w:color="auto" w:fill="FFFFFF"/>
        <w:spacing w:before="150" w:after="150"/>
        <w:rPr>
          <w:rFonts w:ascii="Times New Roman" w:hAnsi="Times New Roman" w:cs="Times New Roman"/>
          <w:bCs w:val="0"/>
          <w:color w:val="000000"/>
          <w:sz w:val="28"/>
          <w:szCs w:val="28"/>
          <w:u w:val="single"/>
        </w:rPr>
      </w:pPr>
      <w:r w:rsidRPr="00A26547">
        <w:rPr>
          <w:rFonts w:ascii="Times New Roman" w:hAnsi="Times New Roman" w:cs="Times New Roman"/>
          <w:bCs w:val="0"/>
          <w:color w:val="000000"/>
          <w:sz w:val="28"/>
          <w:szCs w:val="28"/>
          <w:u w:val="single"/>
        </w:rPr>
        <w:t>Position The List Item Markers:</w:t>
      </w:r>
    </w:p>
    <w:p w14:paraId="65AD100F"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We can use </w:t>
      </w:r>
      <w:r w:rsidRPr="00A26547">
        <w:rPr>
          <w:b/>
          <w:color w:val="000000"/>
          <w:sz w:val="28"/>
          <w:szCs w:val="28"/>
          <w:u w:val="single"/>
        </w:rPr>
        <w:t>“</w:t>
      </w:r>
      <w:r w:rsidRPr="00A26547">
        <w:rPr>
          <w:rStyle w:val="HTMLCode"/>
          <w:rFonts w:ascii="Times New Roman" w:hAnsi="Times New Roman" w:cs="Times New Roman"/>
          <w:color w:val="DC143C"/>
          <w:sz w:val="28"/>
          <w:szCs w:val="28"/>
          <w:u w:val="single"/>
          <w:shd w:val="clear" w:color="auto" w:fill="F1F1F1"/>
        </w:rPr>
        <w:t>list-style-position”</w:t>
      </w:r>
      <w:r w:rsidRPr="00A26547">
        <w:rPr>
          <w:color w:val="000000"/>
          <w:sz w:val="28"/>
          <w:szCs w:val="28"/>
        </w:rPr>
        <w:t> </w:t>
      </w:r>
      <w:r w:rsidRPr="003C6D8D">
        <w:rPr>
          <w:color w:val="000000"/>
          <w:sz w:val="28"/>
          <w:szCs w:val="28"/>
          <w:highlight w:val="yellow"/>
        </w:rPr>
        <w:t>property to specify whether the list-item markers should appear inside or outside the content flow.</w:t>
      </w:r>
    </w:p>
    <w:p w14:paraId="3B4DF5F4" w14:textId="77777777" w:rsidR="00EC7034" w:rsidRPr="00A26547" w:rsidRDefault="00EC7034" w:rsidP="00EC7034">
      <w:pPr>
        <w:pStyle w:val="NormalWeb"/>
        <w:shd w:val="clear" w:color="auto" w:fill="FFFFFF"/>
        <w:rPr>
          <w:b/>
          <w:color w:val="000000"/>
          <w:sz w:val="28"/>
          <w:szCs w:val="28"/>
          <w:u w:val="single"/>
        </w:rPr>
      </w:pPr>
      <w:r w:rsidRPr="00A26547">
        <w:rPr>
          <w:b/>
          <w:color w:val="000000"/>
          <w:sz w:val="28"/>
          <w:szCs w:val="28"/>
          <w:u w:val="single"/>
        </w:rPr>
        <w:t>Example:</w:t>
      </w:r>
    </w:p>
    <w:p w14:paraId="38E157B3"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&lt;!DOCTYPE html&gt;</w:t>
      </w:r>
    </w:p>
    <w:p w14:paraId="37EE4180"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&lt;html&gt;</w:t>
      </w:r>
    </w:p>
    <w:p w14:paraId="4A538C50"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&lt;head&gt;</w:t>
      </w:r>
    </w:p>
    <w:p w14:paraId="023AB77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&lt;style&gt;</w:t>
      </w:r>
    </w:p>
    <w:p w14:paraId="219D71B4"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ul.a {list-style-position:inside;}</w:t>
      </w:r>
    </w:p>
    <w:p w14:paraId="301FCA94"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ul.b {list-style-position:outside;}</w:t>
      </w:r>
    </w:p>
    <w:p w14:paraId="4EAB657C"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&lt;/style&gt;</w:t>
      </w:r>
    </w:p>
    <w:p w14:paraId="2061181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&lt;/head&gt;</w:t>
      </w:r>
    </w:p>
    <w:p w14:paraId="47E62696"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&lt;body&gt;</w:t>
      </w:r>
    </w:p>
    <w:p w14:paraId="6363287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&lt;p&gt;The following list has list-style-position: inside:&lt;/p&gt;</w:t>
      </w:r>
    </w:p>
    <w:p w14:paraId="6E149DF2"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 class="a"&gt;</w:t>
      </w:r>
    </w:p>
    <w:p w14:paraId="27FC2DA6"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&lt;li&gt;Coffee&lt;/li&gt;</w:t>
      </w:r>
    </w:p>
    <w:p w14:paraId="106FFFF7"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&lt;li&gt;Tea&lt;/li&gt;</w:t>
      </w:r>
    </w:p>
    <w:p w14:paraId="33BB653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lastRenderedPageBreak/>
        <w:t xml:space="preserve">  &lt;li&gt;Coca Cola&lt;/li&gt;</w:t>
      </w:r>
    </w:p>
    <w:p w14:paraId="372701E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&lt;/ul&gt;</w:t>
      </w:r>
    </w:p>
    <w:p w14:paraId="6E814F6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&lt;p&gt;The following list has list-style-position: outside:&lt;/p&gt;</w:t>
      </w:r>
    </w:p>
    <w:p w14:paraId="71D07470"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 class="b"&gt;</w:t>
      </w:r>
    </w:p>
    <w:p w14:paraId="650FF24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&lt;li&gt;Coffee&lt;/li&gt;</w:t>
      </w:r>
    </w:p>
    <w:p w14:paraId="2FCEAF44"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&lt;li&gt;Tea&lt;/li&gt;</w:t>
      </w:r>
    </w:p>
    <w:p w14:paraId="272687E4"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&lt;li&gt;Coca Cola&lt;/li&gt;</w:t>
      </w:r>
    </w:p>
    <w:p w14:paraId="0C37F48C"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&lt;/ul&gt;</w:t>
      </w:r>
    </w:p>
    <w:p w14:paraId="59AD539C"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&lt;p&gt;"list-style-position: outside" is the default setting.&lt;/p&gt;</w:t>
      </w:r>
    </w:p>
    <w:p w14:paraId="696D5CB7"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&lt;/body&gt;</w:t>
      </w:r>
    </w:p>
    <w:p w14:paraId="238AB88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&lt;/html&gt;</w:t>
      </w:r>
    </w:p>
    <w:p w14:paraId="1BD65ABB" w14:textId="77777777" w:rsidR="00EC7034" w:rsidRPr="00A26547" w:rsidRDefault="00EC7034" w:rsidP="00EC7034">
      <w:pPr>
        <w:pStyle w:val="Heading2"/>
        <w:shd w:val="clear" w:color="auto" w:fill="FFFFFF"/>
        <w:spacing w:before="150" w:after="150"/>
        <w:rPr>
          <w:rFonts w:ascii="Times New Roman" w:hAnsi="Times New Roman" w:cs="Times New Roman"/>
          <w:bCs w:val="0"/>
          <w:color w:val="000000"/>
          <w:sz w:val="28"/>
          <w:szCs w:val="28"/>
          <w:u w:val="single"/>
        </w:rPr>
      </w:pPr>
      <w:r w:rsidRPr="00A26547">
        <w:rPr>
          <w:rFonts w:ascii="Times New Roman" w:hAnsi="Times New Roman" w:cs="Times New Roman"/>
          <w:bCs w:val="0"/>
          <w:color w:val="000000"/>
          <w:sz w:val="28"/>
          <w:szCs w:val="28"/>
          <w:u w:val="single"/>
        </w:rPr>
        <w:t>4)Styling List With Colors:</w:t>
      </w:r>
    </w:p>
    <w:p w14:paraId="09636E2F" w14:textId="77777777" w:rsidR="00EC7034" w:rsidRPr="00A26547" w:rsidRDefault="00EC7034" w:rsidP="00EC7034">
      <w:pPr>
        <w:pStyle w:val="NormalWeb"/>
        <w:shd w:val="clear" w:color="auto" w:fill="FFFFFF"/>
        <w:ind w:firstLine="720"/>
        <w:rPr>
          <w:color w:val="000000"/>
          <w:sz w:val="28"/>
          <w:szCs w:val="28"/>
        </w:rPr>
      </w:pPr>
      <w:r w:rsidRPr="00A26547">
        <w:rPr>
          <w:color w:val="000000"/>
          <w:sz w:val="28"/>
          <w:szCs w:val="28"/>
        </w:rPr>
        <w:t>We can also style lists with colors, to make them look a little more interesting.</w:t>
      </w:r>
    </w:p>
    <w:p w14:paraId="4686C808" w14:textId="77777777" w:rsidR="00EC7034" w:rsidRPr="00A26547" w:rsidRDefault="00EC7034" w:rsidP="00EC7034">
      <w:pPr>
        <w:pStyle w:val="NormalWeb"/>
        <w:shd w:val="clear" w:color="auto" w:fill="FFFFFF"/>
        <w:ind w:firstLine="720"/>
        <w:rPr>
          <w:color w:val="000000"/>
          <w:sz w:val="28"/>
          <w:szCs w:val="28"/>
        </w:rPr>
      </w:pPr>
      <w:r w:rsidRPr="00A26547">
        <w:rPr>
          <w:color w:val="000000"/>
          <w:sz w:val="28"/>
          <w:szCs w:val="28"/>
        </w:rPr>
        <w:t xml:space="preserve">Anything </w:t>
      </w:r>
      <w:r w:rsidRPr="003C6D8D">
        <w:rPr>
          <w:color w:val="000000"/>
          <w:sz w:val="28"/>
          <w:szCs w:val="28"/>
          <w:highlight w:val="yellow"/>
        </w:rPr>
        <w:t>added to the &lt;ol&gt; or &lt;ul&gt; tag, affects the entire list</w:t>
      </w:r>
      <w:r w:rsidRPr="00A26547">
        <w:rPr>
          <w:color w:val="000000"/>
          <w:sz w:val="28"/>
          <w:szCs w:val="28"/>
        </w:rPr>
        <w:t xml:space="preserve">, while properties </w:t>
      </w:r>
      <w:r w:rsidRPr="003C6D8D">
        <w:rPr>
          <w:color w:val="000000"/>
          <w:sz w:val="28"/>
          <w:szCs w:val="28"/>
          <w:highlight w:val="yellow"/>
        </w:rPr>
        <w:t>added to the &lt;li&gt; tag will affect the individual list items</w:t>
      </w:r>
      <w:r w:rsidRPr="00A26547">
        <w:rPr>
          <w:color w:val="000000"/>
          <w:sz w:val="28"/>
          <w:szCs w:val="28"/>
        </w:rPr>
        <w:t>.</w:t>
      </w:r>
    </w:p>
    <w:p w14:paraId="3BB4B545"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Example:</w:t>
      </w:r>
    </w:p>
    <w:p w14:paraId="1E9AF42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&lt;!DOCTYPE html&gt;</w:t>
      </w:r>
    </w:p>
    <w:p w14:paraId="39955F13"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&lt;html&gt;</w:t>
      </w:r>
    </w:p>
    <w:p w14:paraId="326D2CC0"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&lt;head&gt;</w:t>
      </w:r>
    </w:p>
    <w:p w14:paraId="215A9B37"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&lt;style&gt;</w:t>
      </w:r>
    </w:p>
    <w:p w14:paraId="2C01622D"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ol {</w:t>
      </w:r>
    </w:p>
    <w:p w14:paraId="4C201FFB"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background: green;</w:t>
      </w:r>
    </w:p>
    <w:p w14:paraId="0777AC8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padding: 20px;</w:t>
      </w:r>
    </w:p>
    <w:p w14:paraId="1522E122"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w:t>
      </w:r>
    </w:p>
    <w:p w14:paraId="76239543" w14:textId="77777777" w:rsidR="00EC7034" w:rsidRPr="00A26547" w:rsidRDefault="00EC7034" w:rsidP="00EC7034">
      <w:pPr>
        <w:pStyle w:val="NormalWeb"/>
        <w:shd w:val="clear" w:color="auto" w:fill="FFFFFF"/>
        <w:rPr>
          <w:color w:val="000000"/>
          <w:sz w:val="28"/>
          <w:szCs w:val="28"/>
        </w:rPr>
      </w:pPr>
    </w:p>
    <w:p w14:paraId="4E22293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ul {</w:t>
      </w:r>
    </w:p>
    <w:p w14:paraId="0F94292E"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background: yellow;</w:t>
      </w:r>
    </w:p>
    <w:p w14:paraId="41FC8966"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lastRenderedPageBreak/>
        <w:t xml:space="preserve">    padding: 20px;</w:t>
      </w:r>
    </w:p>
    <w:p w14:paraId="102FF70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w:t>
      </w:r>
    </w:p>
    <w:p w14:paraId="1B24B3BE" w14:textId="77777777" w:rsidR="00EC7034" w:rsidRPr="00A26547" w:rsidRDefault="00EC7034" w:rsidP="00EC7034">
      <w:pPr>
        <w:pStyle w:val="NormalWeb"/>
        <w:shd w:val="clear" w:color="auto" w:fill="FFFFFF"/>
        <w:rPr>
          <w:color w:val="000000"/>
          <w:sz w:val="28"/>
          <w:szCs w:val="28"/>
        </w:rPr>
      </w:pPr>
    </w:p>
    <w:p w14:paraId="6A103E96"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ol li {</w:t>
      </w:r>
    </w:p>
    <w:p w14:paraId="0C3DF40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background: red;</w:t>
      </w:r>
    </w:p>
    <w:p w14:paraId="3FC7B431"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padding: 5px;</w:t>
      </w:r>
    </w:p>
    <w:p w14:paraId="6B589B1B"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margin-left: 35px;</w:t>
      </w:r>
    </w:p>
    <w:p w14:paraId="41435CCF"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w:t>
      </w:r>
    </w:p>
    <w:p w14:paraId="504C50BB" w14:textId="77777777" w:rsidR="00EC7034" w:rsidRPr="00A26547" w:rsidRDefault="00EC7034" w:rsidP="00EC7034">
      <w:pPr>
        <w:pStyle w:val="NormalWeb"/>
        <w:shd w:val="clear" w:color="auto" w:fill="FFFFFF"/>
        <w:rPr>
          <w:color w:val="000000"/>
          <w:sz w:val="28"/>
          <w:szCs w:val="28"/>
        </w:rPr>
      </w:pPr>
    </w:p>
    <w:p w14:paraId="1AC2067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ul li {</w:t>
      </w:r>
    </w:p>
    <w:p w14:paraId="207F496B"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background: pink;</w:t>
      </w:r>
    </w:p>
    <w:p w14:paraId="4E305235"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margin: 5px;</w:t>
      </w:r>
    </w:p>
    <w:p w14:paraId="2ECE87E8"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w:t>
      </w:r>
    </w:p>
    <w:p w14:paraId="4440A227"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&lt;/style&gt;</w:t>
      </w:r>
    </w:p>
    <w:p w14:paraId="7E9987F5"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&lt;/head&gt;</w:t>
      </w:r>
    </w:p>
    <w:p w14:paraId="6301C161"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&lt;body&gt;</w:t>
      </w:r>
    </w:p>
    <w:p w14:paraId="55649E59" w14:textId="77777777" w:rsidR="00EC7034" w:rsidRPr="00A26547" w:rsidRDefault="00EC7034" w:rsidP="00EC7034">
      <w:pPr>
        <w:pStyle w:val="NormalWeb"/>
        <w:shd w:val="clear" w:color="auto" w:fill="FFFFFF"/>
        <w:rPr>
          <w:color w:val="000000"/>
          <w:sz w:val="28"/>
          <w:szCs w:val="28"/>
        </w:rPr>
      </w:pPr>
    </w:p>
    <w:p w14:paraId="101B9CB1"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&lt;h1&gt;Styling Lists With Colors:&lt;/h1&gt;</w:t>
      </w:r>
    </w:p>
    <w:p w14:paraId="0E56FC6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&lt;ol&gt;</w:t>
      </w:r>
    </w:p>
    <w:p w14:paraId="3A1DEDE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&lt;li&gt;Coffee&lt;/li&gt;</w:t>
      </w:r>
    </w:p>
    <w:p w14:paraId="293CCC1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&lt;li&gt;Tea&lt;/li&gt;</w:t>
      </w:r>
    </w:p>
    <w:p w14:paraId="1C6ECDBA"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&lt;li&gt;Coca Cola&lt;/li&gt;</w:t>
      </w:r>
    </w:p>
    <w:p w14:paraId="61D70899"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&lt;/ol&gt;</w:t>
      </w:r>
    </w:p>
    <w:p w14:paraId="1171BFFC" w14:textId="77777777" w:rsidR="00EC7034" w:rsidRPr="00A26547" w:rsidRDefault="00EC7034" w:rsidP="00EC7034">
      <w:pPr>
        <w:pStyle w:val="NormalWeb"/>
        <w:shd w:val="clear" w:color="auto" w:fill="FFFFFF"/>
        <w:rPr>
          <w:color w:val="000000"/>
          <w:sz w:val="28"/>
          <w:szCs w:val="28"/>
        </w:rPr>
      </w:pPr>
    </w:p>
    <w:p w14:paraId="53DED753"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&lt;ul&gt;</w:t>
      </w:r>
    </w:p>
    <w:p w14:paraId="26F76E82"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&lt;li&gt;Coffee&lt;/li&gt;</w:t>
      </w:r>
    </w:p>
    <w:p w14:paraId="7D574584"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lastRenderedPageBreak/>
        <w:t xml:space="preserve">  &lt;li&gt;Tea&lt;/li&gt;</w:t>
      </w:r>
    </w:p>
    <w:p w14:paraId="1812E66C"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 xml:space="preserve">  &lt;li&gt;Coca Cola&lt;/li&gt;</w:t>
      </w:r>
    </w:p>
    <w:p w14:paraId="281E6E50"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&lt;/ul&gt;</w:t>
      </w:r>
    </w:p>
    <w:p w14:paraId="327ACBEE"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&lt;/body&gt;</w:t>
      </w:r>
    </w:p>
    <w:p w14:paraId="2BEE2D46" w14:textId="77777777" w:rsidR="00EC7034" w:rsidRPr="00A26547" w:rsidRDefault="00EC7034" w:rsidP="00EC7034">
      <w:pPr>
        <w:pStyle w:val="NormalWeb"/>
        <w:shd w:val="clear" w:color="auto" w:fill="FFFFFF"/>
        <w:tabs>
          <w:tab w:val="center" w:pos="4879"/>
        </w:tabs>
        <w:rPr>
          <w:color w:val="000000"/>
          <w:sz w:val="28"/>
          <w:szCs w:val="28"/>
        </w:rPr>
      </w:pPr>
      <w:r w:rsidRPr="00A26547">
        <w:rPr>
          <w:color w:val="000000"/>
          <w:sz w:val="28"/>
          <w:szCs w:val="28"/>
        </w:rPr>
        <w:t>&lt;/html&gt;</w:t>
      </w:r>
      <w:r w:rsidRPr="00A26547">
        <w:rPr>
          <w:color w:val="000000"/>
          <w:sz w:val="28"/>
          <w:szCs w:val="28"/>
        </w:rPr>
        <w:tab/>
      </w:r>
    </w:p>
    <w:p w14:paraId="6B4B98AA" w14:textId="77777777" w:rsidR="00EC7034" w:rsidRPr="00A26547" w:rsidRDefault="00EC7034" w:rsidP="00EC7034">
      <w:pPr>
        <w:pStyle w:val="NormalWeb"/>
        <w:shd w:val="clear" w:color="auto" w:fill="FFFFFF"/>
        <w:rPr>
          <w:color w:val="000000"/>
          <w:sz w:val="28"/>
          <w:szCs w:val="28"/>
        </w:rPr>
      </w:pPr>
      <w:r w:rsidRPr="00A26547">
        <w:rPr>
          <w:b/>
          <w:bCs/>
          <w:sz w:val="28"/>
          <w:szCs w:val="28"/>
          <w:u w:val="single"/>
        </w:rPr>
        <w:t>Color Properties in CSS:</w:t>
      </w:r>
    </w:p>
    <w:p w14:paraId="4E2CA17A" w14:textId="77777777" w:rsidR="00EC7034" w:rsidRPr="00A26547" w:rsidRDefault="00EC7034" w:rsidP="00EC7034">
      <w:pPr>
        <w:pStyle w:val="NormalWeb"/>
        <w:shd w:val="clear" w:color="auto" w:fill="FFFFFF"/>
        <w:spacing w:before="225" w:beforeAutospacing="0" w:after="180" w:afterAutospacing="0"/>
        <w:ind w:firstLine="720"/>
        <w:jc w:val="both"/>
        <w:rPr>
          <w:color w:val="222222"/>
          <w:sz w:val="28"/>
          <w:szCs w:val="28"/>
        </w:rPr>
      </w:pPr>
      <w:r w:rsidRPr="00A26547">
        <w:rPr>
          <w:color w:val="222222"/>
          <w:sz w:val="28"/>
          <w:szCs w:val="28"/>
        </w:rPr>
        <w:t xml:space="preserve">CSS color properties </w:t>
      </w:r>
      <w:r w:rsidRPr="003C6D8D">
        <w:rPr>
          <w:color w:val="222222"/>
          <w:sz w:val="28"/>
          <w:szCs w:val="28"/>
          <w:highlight w:val="yellow"/>
        </w:rPr>
        <w:t>allows us to color the</w:t>
      </w:r>
      <w:r w:rsidRPr="003C6D8D">
        <w:rPr>
          <w:rStyle w:val="apple-converted-space"/>
          <w:color w:val="222222"/>
          <w:sz w:val="28"/>
          <w:szCs w:val="28"/>
          <w:highlight w:val="yellow"/>
        </w:rPr>
        <w:t> “</w:t>
      </w:r>
      <w:r w:rsidRPr="003C6D8D">
        <w:rPr>
          <w:b/>
          <w:bCs/>
          <w:color w:val="800080"/>
          <w:sz w:val="28"/>
          <w:szCs w:val="28"/>
          <w:highlight w:val="yellow"/>
          <w:u w:val="single"/>
        </w:rPr>
        <w:t>Background and Foreground Color”</w:t>
      </w:r>
      <w:r w:rsidRPr="003C6D8D">
        <w:rPr>
          <w:rStyle w:val="apple-converted-space"/>
          <w:color w:val="222222"/>
          <w:sz w:val="28"/>
          <w:szCs w:val="28"/>
          <w:highlight w:val="yellow"/>
        </w:rPr>
        <w:t> </w:t>
      </w:r>
      <w:r w:rsidRPr="003C6D8D">
        <w:rPr>
          <w:color w:val="222222"/>
          <w:sz w:val="28"/>
          <w:szCs w:val="28"/>
          <w:highlight w:val="yellow"/>
        </w:rPr>
        <w:t>on a Web Page</w:t>
      </w:r>
      <w:r w:rsidRPr="00A26547">
        <w:rPr>
          <w:color w:val="222222"/>
          <w:sz w:val="28"/>
          <w:szCs w:val="28"/>
        </w:rPr>
        <w:t xml:space="preserve">. We can </w:t>
      </w:r>
      <w:r w:rsidRPr="003C6D8D">
        <w:rPr>
          <w:color w:val="222222"/>
          <w:sz w:val="28"/>
          <w:szCs w:val="28"/>
          <w:highlight w:val="yellow"/>
        </w:rPr>
        <w:t>set CSS color on text, backgrounds, borders, and other parts of elements in a document.</w:t>
      </w:r>
    </w:p>
    <w:p w14:paraId="213B9891" w14:textId="77777777" w:rsidR="00EC7034" w:rsidRPr="00A26547" w:rsidRDefault="00EC7034" w:rsidP="00EC7034">
      <w:pPr>
        <w:pStyle w:val="Heading2"/>
        <w:shd w:val="clear" w:color="auto" w:fill="FFFFFF"/>
        <w:spacing w:before="225" w:after="45"/>
        <w:jc w:val="both"/>
        <w:rPr>
          <w:rFonts w:ascii="Times New Roman" w:hAnsi="Times New Roman" w:cs="Times New Roman"/>
          <w:bCs w:val="0"/>
          <w:sz w:val="28"/>
          <w:szCs w:val="28"/>
          <w:u w:val="single"/>
        </w:rPr>
      </w:pPr>
      <w:r w:rsidRPr="00A26547">
        <w:rPr>
          <w:rFonts w:ascii="Times New Roman" w:hAnsi="Times New Roman" w:cs="Times New Roman"/>
          <w:bCs w:val="0"/>
          <w:sz w:val="28"/>
          <w:szCs w:val="28"/>
        </w:rPr>
        <w:t>I.</w:t>
      </w:r>
      <w:r w:rsidRPr="00A26547">
        <w:rPr>
          <w:rFonts w:ascii="Times New Roman" w:hAnsi="Times New Roman" w:cs="Times New Roman"/>
          <w:bCs w:val="0"/>
          <w:sz w:val="28"/>
          <w:szCs w:val="28"/>
          <w:u w:val="single"/>
        </w:rPr>
        <w:t>CSS Background Color</w:t>
      </w:r>
    </w:p>
    <w:p w14:paraId="0658C4F3" w14:textId="77777777" w:rsidR="00EC7034" w:rsidRPr="00A26547" w:rsidRDefault="00EC7034" w:rsidP="00EC7034">
      <w:pPr>
        <w:pStyle w:val="Heading3"/>
        <w:shd w:val="clear" w:color="auto" w:fill="FFFFFF"/>
        <w:spacing w:before="225" w:after="45"/>
        <w:jc w:val="both"/>
        <w:rPr>
          <w:rFonts w:ascii="Times New Roman" w:hAnsi="Times New Roman" w:cs="Times New Roman"/>
          <w:bCs w:val="0"/>
          <w:sz w:val="28"/>
          <w:szCs w:val="28"/>
          <w:u w:val="single"/>
        </w:rPr>
      </w:pPr>
      <w:r w:rsidRPr="00A26547">
        <w:rPr>
          <w:rFonts w:ascii="Times New Roman" w:hAnsi="Times New Roman" w:cs="Times New Roman"/>
          <w:bCs w:val="0"/>
          <w:sz w:val="28"/>
          <w:szCs w:val="28"/>
        </w:rPr>
        <w:t xml:space="preserve">  (i)</w:t>
      </w:r>
      <w:r w:rsidRPr="00A26547">
        <w:rPr>
          <w:rFonts w:ascii="Times New Roman" w:hAnsi="Times New Roman" w:cs="Times New Roman"/>
          <w:bCs w:val="0"/>
          <w:sz w:val="28"/>
          <w:szCs w:val="28"/>
          <w:u w:val="single"/>
        </w:rPr>
        <w:t xml:space="preserve">Set CSS body background color: </w:t>
      </w:r>
    </w:p>
    <w:p w14:paraId="168862B1" w14:textId="77777777" w:rsidR="00EC7034" w:rsidRPr="00A26547" w:rsidRDefault="00EC7034" w:rsidP="00EC7034">
      <w:pPr>
        <w:pStyle w:val="NormalWeb"/>
        <w:shd w:val="clear" w:color="auto" w:fill="FFFFFF"/>
        <w:spacing w:before="225" w:beforeAutospacing="0" w:after="180" w:afterAutospacing="0"/>
        <w:jc w:val="both"/>
        <w:rPr>
          <w:color w:val="222222"/>
          <w:sz w:val="28"/>
          <w:szCs w:val="28"/>
        </w:rPr>
      </w:pPr>
      <w:r w:rsidRPr="00A26547">
        <w:rPr>
          <w:color w:val="222222"/>
          <w:sz w:val="28"/>
          <w:szCs w:val="28"/>
        </w:rPr>
        <w:t xml:space="preserve">      You can define the background color of a webpage by specifying its body </w:t>
      </w:r>
      <w:r w:rsidRPr="00A26547">
        <w:rPr>
          <w:b/>
          <w:color w:val="222222"/>
          <w:sz w:val="28"/>
          <w:szCs w:val="28"/>
        </w:rPr>
        <w:t>“</w:t>
      </w:r>
      <w:r w:rsidRPr="00A26547">
        <w:rPr>
          <w:b/>
          <w:color w:val="222222"/>
          <w:sz w:val="28"/>
          <w:szCs w:val="28"/>
          <w:u w:val="single"/>
        </w:rPr>
        <w:t>background-color</w:t>
      </w:r>
      <w:r w:rsidRPr="00A26547">
        <w:rPr>
          <w:b/>
          <w:color w:val="222222"/>
          <w:sz w:val="28"/>
          <w:szCs w:val="28"/>
        </w:rPr>
        <w:t>”</w:t>
      </w:r>
      <w:r w:rsidRPr="00A26547">
        <w:rPr>
          <w:color w:val="222222"/>
          <w:sz w:val="28"/>
          <w:szCs w:val="28"/>
        </w:rPr>
        <w:t xml:space="preserve"> property.</w:t>
      </w:r>
    </w:p>
    <w:p w14:paraId="093ECD90" w14:textId="77777777" w:rsidR="00EC7034" w:rsidRPr="00A26547" w:rsidRDefault="00EC7034" w:rsidP="00EC7034">
      <w:pPr>
        <w:pStyle w:val="HTMLPreformatted"/>
        <w:shd w:val="clear" w:color="auto" w:fill="FFFFFF"/>
        <w:jc w:val="both"/>
        <w:rPr>
          <w:rFonts w:ascii="Times New Roman" w:hAnsi="Times New Roman" w:cs="Times New Roman"/>
          <w:b/>
          <w:sz w:val="28"/>
          <w:szCs w:val="28"/>
          <w:u w:val="single"/>
        </w:rPr>
      </w:pPr>
      <w:r w:rsidRPr="00A26547">
        <w:rPr>
          <w:rFonts w:ascii="Times New Roman" w:hAnsi="Times New Roman" w:cs="Times New Roman"/>
          <w:b/>
          <w:sz w:val="28"/>
          <w:szCs w:val="28"/>
          <w:u w:val="single"/>
        </w:rPr>
        <w:t>Example:</w:t>
      </w:r>
    </w:p>
    <w:p w14:paraId="4960B5B3"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body {background-color:#C0C0C0;}</w:t>
      </w:r>
    </w:p>
    <w:p w14:paraId="1E276A33" w14:textId="77777777" w:rsidR="00EC7034" w:rsidRPr="00A26547" w:rsidRDefault="00EC7034" w:rsidP="00EC7034">
      <w:pPr>
        <w:pStyle w:val="Heading3"/>
        <w:shd w:val="clear" w:color="auto" w:fill="FFFFFF"/>
        <w:spacing w:before="225" w:after="45"/>
        <w:jc w:val="both"/>
        <w:rPr>
          <w:rFonts w:ascii="Times New Roman" w:hAnsi="Times New Roman" w:cs="Times New Roman"/>
          <w:bCs w:val="0"/>
          <w:sz w:val="28"/>
          <w:szCs w:val="28"/>
          <w:u w:val="single"/>
        </w:rPr>
      </w:pPr>
      <w:r w:rsidRPr="00A26547">
        <w:rPr>
          <w:rFonts w:ascii="Times New Roman" w:hAnsi="Times New Roman" w:cs="Times New Roman"/>
          <w:b w:val="0"/>
          <w:bCs w:val="0"/>
          <w:sz w:val="28"/>
          <w:szCs w:val="28"/>
        </w:rPr>
        <w:t xml:space="preserve">  </w:t>
      </w:r>
      <w:r w:rsidRPr="00A26547">
        <w:rPr>
          <w:rFonts w:ascii="Times New Roman" w:hAnsi="Times New Roman" w:cs="Times New Roman"/>
          <w:bCs w:val="0"/>
          <w:sz w:val="28"/>
          <w:szCs w:val="28"/>
        </w:rPr>
        <w:t>(ii)</w:t>
      </w:r>
      <w:r w:rsidRPr="00A26547">
        <w:rPr>
          <w:rFonts w:ascii="Times New Roman" w:hAnsi="Times New Roman" w:cs="Times New Roman"/>
          <w:bCs w:val="0"/>
          <w:sz w:val="28"/>
          <w:szCs w:val="28"/>
          <w:u w:val="single"/>
        </w:rPr>
        <w:t>Set CSS Paragraph background color :</w:t>
      </w:r>
    </w:p>
    <w:p w14:paraId="6921D5A8"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p>
    <w:p w14:paraId="520E7189" w14:textId="77777777" w:rsidR="00EC7034" w:rsidRPr="00A26547" w:rsidRDefault="00EC7034" w:rsidP="00EC7034">
      <w:pPr>
        <w:pStyle w:val="HTMLPreformatted"/>
        <w:shd w:val="clear" w:color="auto" w:fill="FFFFFF"/>
        <w:jc w:val="both"/>
        <w:rPr>
          <w:rFonts w:ascii="Times New Roman" w:hAnsi="Times New Roman" w:cs="Times New Roman"/>
          <w:b/>
          <w:sz w:val="28"/>
          <w:szCs w:val="28"/>
          <w:u w:val="single"/>
        </w:rPr>
      </w:pPr>
      <w:r w:rsidRPr="00A26547">
        <w:rPr>
          <w:rFonts w:ascii="Times New Roman" w:hAnsi="Times New Roman" w:cs="Times New Roman"/>
          <w:sz w:val="28"/>
          <w:szCs w:val="28"/>
        </w:rPr>
        <w:tab/>
      </w:r>
      <w:r w:rsidRPr="00A26547">
        <w:rPr>
          <w:rFonts w:ascii="Times New Roman" w:hAnsi="Times New Roman" w:cs="Times New Roman"/>
          <w:b/>
          <w:sz w:val="28"/>
          <w:szCs w:val="28"/>
          <w:u w:val="single"/>
        </w:rPr>
        <w:t>Example:</w:t>
      </w:r>
    </w:p>
    <w:p w14:paraId="0F267701"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 xml:space="preserve">               a. body </w:t>
      </w:r>
    </w:p>
    <w:p w14:paraId="51B019DC"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 xml:space="preserve">                               {</w:t>
      </w:r>
    </w:p>
    <w:p w14:paraId="6BDCE51C"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 xml:space="preserve">                                   background-color:#C0C0C0;</w:t>
      </w:r>
    </w:p>
    <w:p w14:paraId="144E5B5C"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 xml:space="preserve">                               }</w:t>
      </w:r>
    </w:p>
    <w:p w14:paraId="1D139963"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b. p {background-color:#FFFFFF;}</w:t>
      </w:r>
    </w:p>
    <w:p w14:paraId="13F030F3" w14:textId="77777777" w:rsidR="00EC7034" w:rsidRPr="00A26547" w:rsidRDefault="00EC7034" w:rsidP="00EC7034">
      <w:pPr>
        <w:pStyle w:val="Heading3"/>
        <w:shd w:val="clear" w:color="auto" w:fill="FFFFFF"/>
        <w:spacing w:before="225" w:after="45"/>
        <w:jc w:val="both"/>
        <w:rPr>
          <w:rFonts w:ascii="Times New Roman" w:hAnsi="Times New Roman" w:cs="Times New Roman"/>
          <w:bCs w:val="0"/>
          <w:color w:val="0066CC"/>
          <w:sz w:val="28"/>
          <w:szCs w:val="28"/>
          <w:u w:val="single"/>
        </w:rPr>
      </w:pPr>
      <w:r w:rsidRPr="00A26547">
        <w:rPr>
          <w:rFonts w:ascii="Times New Roman" w:hAnsi="Times New Roman" w:cs="Times New Roman"/>
          <w:b w:val="0"/>
          <w:bCs w:val="0"/>
          <w:sz w:val="28"/>
          <w:szCs w:val="28"/>
        </w:rPr>
        <w:t xml:space="preserve">  </w:t>
      </w:r>
      <w:r w:rsidRPr="00A26547">
        <w:rPr>
          <w:rFonts w:ascii="Times New Roman" w:hAnsi="Times New Roman" w:cs="Times New Roman"/>
          <w:bCs w:val="0"/>
          <w:sz w:val="28"/>
          <w:szCs w:val="28"/>
        </w:rPr>
        <w:t>(iii)</w:t>
      </w:r>
      <w:r w:rsidRPr="00A26547">
        <w:rPr>
          <w:rFonts w:ascii="Times New Roman" w:hAnsi="Times New Roman" w:cs="Times New Roman"/>
          <w:bCs w:val="0"/>
          <w:sz w:val="28"/>
          <w:szCs w:val="28"/>
          <w:u w:val="single"/>
        </w:rPr>
        <w:t>Set CSS div back color :</w:t>
      </w:r>
    </w:p>
    <w:p w14:paraId="0092A6C9" w14:textId="77777777" w:rsidR="00EC7034" w:rsidRPr="00A26547" w:rsidRDefault="00EC7034" w:rsidP="00EC7034">
      <w:pPr>
        <w:pStyle w:val="HTMLPreformatted"/>
        <w:shd w:val="clear" w:color="auto" w:fill="FFFFFF"/>
        <w:jc w:val="both"/>
        <w:rPr>
          <w:rFonts w:ascii="Times New Roman" w:hAnsi="Times New Roman" w:cs="Times New Roman"/>
          <w:color w:val="0000FF"/>
          <w:sz w:val="28"/>
          <w:szCs w:val="28"/>
        </w:rPr>
      </w:pPr>
    </w:p>
    <w:p w14:paraId="15150B98"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color w:val="0000FF"/>
          <w:sz w:val="28"/>
          <w:szCs w:val="28"/>
        </w:rPr>
        <w:tab/>
      </w:r>
      <w:r w:rsidRPr="00A26547">
        <w:rPr>
          <w:rFonts w:ascii="Times New Roman" w:hAnsi="Times New Roman" w:cs="Times New Roman"/>
          <w:color w:val="0000FF"/>
          <w:sz w:val="28"/>
          <w:szCs w:val="28"/>
        </w:rPr>
        <w:tab/>
      </w:r>
      <w:r w:rsidRPr="00A26547">
        <w:rPr>
          <w:rFonts w:ascii="Times New Roman" w:hAnsi="Times New Roman" w:cs="Times New Roman"/>
          <w:sz w:val="28"/>
          <w:szCs w:val="28"/>
        </w:rPr>
        <w:t>body {background-color:#C0C0C0;}</w:t>
      </w:r>
    </w:p>
    <w:p w14:paraId="636A7DE4" w14:textId="77777777" w:rsidR="00EC7034" w:rsidRPr="00A26547" w:rsidRDefault="00EC7034" w:rsidP="00EC7034">
      <w:pPr>
        <w:pStyle w:val="HTMLPreformatted"/>
        <w:shd w:val="clear" w:color="auto" w:fill="FFFFFF"/>
        <w:jc w:val="both"/>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p       {background-color:#FFFFFF;}</w:t>
      </w:r>
    </w:p>
    <w:p w14:paraId="076C7799" w14:textId="77777777" w:rsidR="00EC7034" w:rsidRPr="00A26547" w:rsidRDefault="00EC7034" w:rsidP="00EC7034">
      <w:pPr>
        <w:pStyle w:val="HTMLPreformatted"/>
        <w:shd w:val="clear" w:color="auto" w:fill="FFFFFF"/>
        <w:jc w:val="both"/>
        <w:rPr>
          <w:rFonts w:ascii="Times New Roman" w:hAnsi="Times New Roman" w:cs="Times New Roman"/>
          <w:color w:val="0000FF"/>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div    {background-color:#00FFFF;}</w:t>
      </w:r>
    </w:p>
    <w:p w14:paraId="6734E99E" w14:textId="77777777" w:rsidR="00EC7034" w:rsidRPr="00A26547" w:rsidRDefault="00EC7034" w:rsidP="00EC7034">
      <w:pPr>
        <w:pStyle w:val="Heading2"/>
        <w:spacing w:before="225" w:after="45"/>
        <w:rPr>
          <w:rFonts w:ascii="Times New Roman" w:hAnsi="Times New Roman" w:cs="Times New Roman"/>
          <w:bCs w:val="0"/>
          <w:sz w:val="28"/>
          <w:szCs w:val="28"/>
          <w:u w:val="single"/>
        </w:rPr>
      </w:pPr>
      <w:r w:rsidRPr="00A26547">
        <w:rPr>
          <w:rFonts w:ascii="Times New Roman" w:hAnsi="Times New Roman" w:cs="Times New Roman"/>
          <w:bCs w:val="0"/>
          <w:sz w:val="28"/>
          <w:szCs w:val="28"/>
          <w:u w:val="single"/>
        </w:rPr>
        <w:t>2.CSS Foreground Color</w:t>
      </w:r>
    </w:p>
    <w:p w14:paraId="73F345B6" w14:textId="77777777" w:rsidR="00EC7034" w:rsidRPr="00A26547" w:rsidRDefault="00EC7034" w:rsidP="00EC7034">
      <w:pPr>
        <w:pStyle w:val="Heading3"/>
        <w:spacing w:before="225" w:after="45"/>
        <w:rPr>
          <w:rFonts w:ascii="Times New Roman" w:hAnsi="Times New Roman" w:cs="Times New Roman"/>
          <w:bCs w:val="0"/>
          <w:sz w:val="28"/>
          <w:szCs w:val="28"/>
          <w:u w:val="single"/>
        </w:rPr>
      </w:pPr>
      <w:r w:rsidRPr="00A26547">
        <w:rPr>
          <w:rFonts w:ascii="Times New Roman" w:hAnsi="Times New Roman" w:cs="Times New Roman"/>
          <w:b w:val="0"/>
          <w:bCs w:val="0"/>
          <w:color w:val="0066CC"/>
          <w:sz w:val="28"/>
          <w:szCs w:val="28"/>
        </w:rPr>
        <w:t xml:space="preserve"> </w:t>
      </w:r>
      <w:r w:rsidRPr="00A26547">
        <w:rPr>
          <w:rFonts w:ascii="Times New Roman" w:hAnsi="Times New Roman" w:cs="Times New Roman"/>
          <w:bCs w:val="0"/>
          <w:sz w:val="28"/>
          <w:szCs w:val="28"/>
        </w:rPr>
        <w:t xml:space="preserve">(i) </w:t>
      </w:r>
      <w:r w:rsidRPr="00A26547">
        <w:rPr>
          <w:rFonts w:ascii="Times New Roman" w:hAnsi="Times New Roman" w:cs="Times New Roman"/>
          <w:bCs w:val="0"/>
          <w:sz w:val="28"/>
          <w:szCs w:val="28"/>
          <w:u w:val="single"/>
        </w:rPr>
        <w:t>Change CSS text color :</w:t>
      </w:r>
    </w:p>
    <w:p w14:paraId="56C645DC" w14:textId="77777777" w:rsidR="00EC7034" w:rsidRPr="00A26547" w:rsidRDefault="00EC7034" w:rsidP="00EC7034">
      <w:pPr>
        <w:pStyle w:val="NormalWeb"/>
        <w:spacing w:before="225" w:beforeAutospacing="0" w:after="180" w:afterAutospacing="0"/>
        <w:ind w:firstLine="720"/>
        <w:rPr>
          <w:sz w:val="28"/>
          <w:szCs w:val="28"/>
        </w:rPr>
      </w:pPr>
      <w:r w:rsidRPr="00A26547">
        <w:rPr>
          <w:sz w:val="28"/>
          <w:szCs w:val="28"/>
        </w:rPr>
        <w:t xml:space="preserve">When we want to change the color of a text (foreground color) in an HTML  </w:t>
      </w:r>
    </w:p>
    <w:p w14:paraId="0F72F4BF" w14:textId="77777777" w:rsidR="00EC7034" w:rsidRPr="00A26547" w:rsidRDefault="00EC7034" w:rsidP="00EC7034">
      <w:pPr>
        <w:pStyle w:val="NormalWeb"/>
        <w:spacing w:before="225" w:beforeAutospacing="0" w:after="180" w:afterAutospacing="0"/>
        <w:ind w:firstLine="720"/>
        <w:rPr>
          <w:sz w:val="28"/>
          <w:szCs w:val="28"/>
        </w:rPr>
      </w:pPr>
      <w:r w:rsidRPr="00A26547">
        <w:rPr>
          <w:sz w:val="28"/>
          <w:szCs w:val="28"/>
        </w:rPr>
        <w:t>document the term color is used to specify the CSS property.</w:t>
      </w:r>
    </w:p>
    <w:p w14:paraId="48240579" w14:textId="77777777" w:rsidR="00EC7034" w:rsidRPr="00A26547" w:rsidRDefault="00EC7034" w:rsidP="00EC7034">
      <w:pPr>
        <w:pStyle w:val="HTMLPreformatted"/>
        <w:shd w:val="clear" w:color="auto" w:fill="FFFFFF"/>
        <w:rPr>
          <w:rFonts w:ascii="Times New Roman" w:hAnsi="Times New Roman" w:cs="Times New Roman"/>
          <w:b/>
          <w:sz w:val="28"/>
          <w:szCs w:val="28"/>
          <w:u w:val="single"/>
        </w:rPr>
      </w:pPr>
      <w:r w:rsidRPr="00A26547">
        <w:rPr>
          <w:rFonts w:ascii="Times New Roman" w:hAnsi="Times New Roman" w:cs="Times New Roman"/>
          <w:sz w:val="28"/>
          <w:szCs w:val="28"/>
        </w:rPr>
        <w:t xml:space="preserve">         </w:t>
      </w:r>
      <w:r w:rsidRPr="00A26547">
        <w:rPr>
          <w:rFonts w:ascii="Times New Roman" w:hAnsi="Times New Roman" w:cs="Times New Roman"/>
          <w:sz w:val="28"/>
          <w:szCs w:val="28"/>
        </w:rPr>
        <w:tab/>
      </w:r>
      <w:r w:rsidRPr="00A26547">
        <w:rPr>
          <w:rFonts w:ascii="Times New Roman" w:hAnsi="Times New Roman" w:cs="Times New Roman"/>
          <w:b/>
          <w:sz w:val="28"/>
          <w:szCs w:val="28"/>
          <w:u w:val="single"/>
        </w:rPr>
        <w:t>Example:</w:t>
      </w:r>
    </w:p>
    <w:p w14:paraId="28F2D4BD"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body { color: #800000 }</w:t>
      </w:r>
    </w:p>
    <w:p w14:paraId="06D83214" w14:textId="77777777" w:rsidR="00EC7034" w:rsidRPr="00A26547" w:rsidRDefault="00EC7034" w:rsidP="00EC7034">
      <w:pPr>
        <w:pStyle w:val="Heading3"/>
        <w:spacing w:before="225" w:after="45"/>
        <w:rPr>
          <w:rFonts w:ascii="Times New Roman" w:hAnsi="Times New Roman" w:cs="Times New Roman"/>
          <w:bCs w:val="0"/>
          <w:sz w:val="28"/>
          <w:szCs w:val="28"/>
          <w:u w:val="single"/>
        </w:rPr>
      </w:pPr>
      <w:r w:rsidRPr="00A26547">
        <w:rPr>
          <w:rFonts w:ascii="Times New Roman" w:hAnsi="Times New Roman" w:cs="Times New Roman"/>
          <w:b w:val="0"/>
          <w:bCs w:val="0"/>
          <w:color w:val="0066CC"/>
          <w:sz w:val="28"/>
          <w:szCs w:val="28"/>
        </w:rPr>
        <w:lastRenderedPageBreak/>
        <w:t xml:space="preserve">    </w:t>
      </w:r>
      <w:r w:rsidRPr="00A26547">
        <w:rPr>
          <w:rFonts w:ascii="Times New Roman" w:hAnsi="Times New Roman" w:cs="Times New Roman"/>
          <w:b w:val="0"/>
          <w:bCs w:val="0"/>
          <w:sz w:val="28"/>
          <w:szCs w:val="28"/>
        </w:rPr>
        <w:t xml:space="preserve">(ii) </w:t>
      </w:r>
      <w:r w:rsidRPr="00A26547">
        <w:rPr>
          <w:rFonts w:ascii="Times New Roman" w:hAnsi="Times New Roman" w:cs="Times New Roman"/>
          <w:bCs w:val="0"/>
          <w:sz w:val="28"/>
          <w:szCs w:val="28"/>
          <w:u w:val="single"/>
        </w:rPr>
        <w:t>Change the Font Color with CSS :</w:t>
      </w:r>
    </w:p>
    <w:p w14:paraId="2F05CD75" w14:textId="77777777" w:rsidR="00EC7034" w:rsidRPr="00A26547" w:rsidRDefault="00EC7034" w:rsidP="00EC7034">
      <w:pPr>
        <w:pStyle w:val="NormalWeb"/>
        <w:spacing w:before="225" w:beforeAutospacing="0" w:after="180" w:afterAutospacing="0"/>
        <w:ind w:firstLine="720"/>
        <w:rPr>
          <w:sz w:val="28"/>
          <w:szCs w:val="28"/>
        </w:rPr>
      </w:pPr>
      <w:r w:rsidRPr="00A26547">
        <w:rPr>
          <w:sz w:val="28"/>
          <w:szCs w:val="28"/>
        </w:rPr>
        <w:t>When you set foreground color , actually the font color will change.</w:t>
      </w:r>
    </w:p>
    <w:p w14:paraId="0CA7D115" w14:textId="77777777" w:rsidR="00EC7034" w:rsidRPr="00A26547" w:rsidRDefault="00EC7034" w:rsidP="00EC7034">
      <w:pPr>
        <w:pStyle w:val="HTMLPreformatted"/>
        <w:shd w:val="clear" w:color="auto" w:fill="FFFFFF"/>
        <w:rPr>
          <w:rFonts w:ascii="Times New Roman" w:hAnsi="Times New Roman" w:cs="Times New Roman"/>
          <w:color w:val="0000FF"/>
          <w:sz w:val="28"/>
          <w:szCs w:val="28"/>
        </w:rPr>
      </w:pPr>
      <w:r w:rsidRPr="00A26547">
        <w:rPr>
          <w:rFonts w:ascii="Times New Roman" w:hAnsi="Times New Roman" w:cs="Times New Roman"/>
          <w:color w:val="0000FF"/>
          <w:sz w:val="28"/>
          <w:szCs w:val="28"/>
        </w:rPr>
        <w:tab/>
      </w:r>
      <w:r w:rsidRPr="00A26547">
        <w:rPr>
          <w:rFonts w:ascii="Times New Roman" w:hAnsi="Times New Roman" w:cs="Times New Roman"/>
          <w:b/>
          <w:sz w:val="28"/>
          <w:szCs w:val="28"/>
          <w:u w:val="single"/>
        </w:rPr>
        <w:t>Example:</w:t>
      </w:r>
    </w:p>
    <w:p w14:paraId="1D0CC25C"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color w:val="0000FF"/>
          <w:sz w:val="28"/>
          <w:szCs w:val="28"/>
        </w:rPr>
        <w:tab/>
      </w:r>
      <w:r w:rsidRPr="00A26547">
        <w:rPr>
          <w:rFonts w:ascii="Times New Roman" w:hAnsi="Times New Roman" w:cs="Times New Roman"/>
          <w:color w:val="0000FF"/>
          <w:sz w:val="28"/>
          <w:szCs w:val="28"/>
        </w:rPr>
        <w:tab/>
      </w:r>
      <w:r w:rsidRPr="00A26547">
        <w:rPr>
          <w:rFonts w:ascii="Times New Roman" w:hAnsi="Times New Roman" w:cs="Times New Roman"/>
          <w:sz w:val="28"/>
          <w:szCs w:val="28"/>
        </w:rPr>
        <w:t>h1 { color: green; }</w:t>
      </w:r>
    </w:p>
    <w:p w14:paraId="0D8911F3" w14:textId="77777777" w:rsidR="00EC7034" w:rsidRPr="00A26547" w:rsidRDefault="00EC7034" w:rsidP="00EC7034">
      <w:pPr>
        <w:pStyle w:val="NormalWeb"/>
        <w:spacing w:before="225" w:beforeAutospacing="0" w:after="180" w:afterAutospacing="0"/>
        <w:rPr>
          <w:sz w:val="28"/>
          <w:szCs w:val="28"/>
        </w:rPr>
      </w:pPr>
      <w:r w:rsidRPr="00A26547">
        <w:rPr>
          <w:sz w:val="28"/>
          <w:szCs w:val="28"/>
        </w:rPr>
        <w:t xml:space="preserve">                           The above code changes the font color inside the h1 tag.</w:t>
      </w:r>
    </w:p>
    <w:p w14:paraId="5E82588A" w14:textId="77777777" w:rsidR="00EC7034" w:rsidRPr="00A26547" w:rsidRDefault="00EC7034" w:rsidP="00EC7034">
      <w:pPr>
        <w:pStyle w:val="Heading3"/>
        <w:spacing w:before="225" w:after="45"/>
        <w:rPr>
          <w:rFonts w:ascii="Times New Roman" w:hAnsi="Times New Roman" w:cs="Times New Roman"/>
          <w:bCs w:val="0"/>
          <w:sz w:val="28"/>
          <w:szCs w:val="28"/>
          <w:u w:val="single"/>
        </w:rPr>
      </w:pPr>
      <w:r w:rsidRPr="00A26547">
        <w:rPr>
          <w:rFonts w:ascii="Times New Roman" w:hAnsi="Times New Roman" w:cs="Times New Roman"/>
          <w:b w:val="0"/>
          <w:bCs w:val="0"/>
          <w:color w:val="0066CC"/>
          <w:sz w:val="28"/>
          <w:szCs w:val="28"/>
        </w:rPr>
        <w:t xml:space="preserve">   </w:t>
      </w:r>
      <w:r w:rsidRPr="00A26547">
        <w:rPr>
          <w:rFonts w:ascii="Times New Roman" w:hAnsi="Times New Roman" w:cs="Times New Roman"/>
          <w:bCs w:val="0"/>
          <w:sz w:val="28"/>
          <w:szCs w:val="28"/>
          <w:u w:val="single"/>
        </w:rPr>
        <w:t>3.Border Color</w:t>
      </w:r>
    </w:p>
    <w:p w14:paraId="498B87FD" w14:textId="77777777" w:rsidR="00EC7034" w:rsidRPr="00A26547" w:rsidRDefault="00EC7034" w:rsidP="00EC7034">
      <w:pPr>
        <w:pStyle w:val="NormalWeb"/>
        <w:spacing w:before="225" w:beforeAutospacing="0" w:after="180" w:afterAutospacing="0"/>
        <w:rPr>
          <w:b/>
          <w:sz w:val="28"/>
          <w:szCs w:val="28"/>
          <w:u w:val="single"/>
        </w:rPr>
      </w:pPr>
      <w:r w:rsidRPr="00A26547">
        <w:rPr>
          <w:sz w:val="28"/>
          <w:szCs w:val="28"/>
        </w:rPr>
        <w:t xml:space="preserve">    </w:t>
      </w:r>
      <w:r w:rsidRPr="00A26547">
        <w:rPr>
          <w:b/>
          <w:sz w:val="28"/>
          <w:szCs w:val="28"/>
        </w:rPr>
        <w:t>(i)</w:t>
      </w:r>
      <w:r w:rsidRPr="00A26547">
        <w:rPr>
          <w:b/>
          <w:sz w:val="28"/>
          <w:szCs w:val="28"/>
          <w:u w:val="single"/>
        </w:rPr>
        <w:t>Set CSS border-color:</w:t>
      </w:r>
    </w:p>
    <w:p w14:paraId="08ECD74B" w14:textId="77777777" w:rsidR="00EC7034" w:rsidRPr="00A26547" w:rsidRDefault="00EC7034" w:rsidP="00EC7034">
      <w:pPr>
        <w:pStyle w:val="NormalWeb"/>
        <w:spacing w:before="225" w:beforeAutospacing="0" w:after="180" w:afterAutospacing="0"/>
        <w:rPr>
          <w:sz w:val="28"/>
          <w:szCs w:val="28"/>
        </w:rPr>
      </w:pPr>
      <w:r w:rsidRPr="00A26547">
        <w:rPr>
          <w:sz w:val="28"/>
          <w:szCs w:val="28"/>
        </w:rPr>
        <w:t xml:space="preserve">           The </w:t>
      </w:r>
      <w:r w:rsidRPr="00A26547">
        <w:rPr>
          <w:b/>
          <w:sz w:val="28"/>
          <w:szCs w:val="28"/>
          <w:u w:val="single"/>
        </w:rPr>
        <w:t>“border-color”</w:t>
      </w:r>
      <w:r w:rsidRPr="00A26547">
        <w:rPr>
          <w:sz w:val="28"/>
          <w:szCs w:val="28"/>
        </w:rPr>
        <w:t xml:space="preserve"> property specifies the border color for each side of the box.</w:t>
      </w:r>
    </w:p>
    <w:p w14:paraId="010C1EAF" w14:textId="77777777" w:rsidR="00EC7034" w:rsidRPr="00A26547" w:rsidRDefault="00EC7034" w:rsidP="00EC7034">
      <w:pPr>
        <w:pStyle w:val="HTMLPreformatted"/>
        <w:shd w:val="clear" w:color="auto" w:fill="FFFFFF"/>
        <w:rPr>
          <w:rFonts w:ascii="Times New Roman" w:hAnsi="Times New Roman" w:cs="Times New Roman"/>
          <w:color w:val="0000FF"/>
          <w:sz w:val="28"/>
          <w:szCs w:val="28"/>
        </w:rPr>
      </w:pPr>
      <w:r w:rsidRPr="00A26547">
        <w:rPr>
          <w:rFonts w:ascii="Times New Roman" w:hAnsi="Times New Roman" w:cs="Times New Roman"/>
          <w:color w:val="0000FF"/>
          <w:sz w:val="28"/>
          <w:szCs w:val="28"/>
        </w:rPr>
        <w:tab/>
      </w:r>
      <w:r w:rsidRPr="00A26547">
        <w:rPr>
          <w:rFonts w:ascii="Times New Roman" w:hAnsi="Times New Roman" w:cs="Times New Roman"/>
          <w:b/>
          <w:sz w:val="28"/>
          <w:szCs w:val="28"/>
          <w:u w:val="single"/>
        </w:rPr>
        <w:t>Example:</w:t>
      </w:r>
    </w:p>
    <w:p w14:paraId="4901C929"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color w:val="0000FF"/>
          <w:sz w:val="28"/>
          <w:szCs w:val="28"/>
        </w:rPr>
        <w:t xml:space="preserve">                </w:t>
      </w:r>
      <w:r w:rsidRPr="00A26547">
        <w:rPr>
          <w:rFonts w:ascii="Times New Roman" w:hAnsi="Times New Roman" w:cs="Times New Roman"/>
          <w:sz w:val="28"/>
          <w:szCs w:val="28"/>
        </w:rPr>
        <w:t xml:space="preserve">P{ </w:t>
      </w:r>
    </w:p>
    <w:p w14:paraId="648EFC77"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border-width: 2px;</w:t>
      </w:r>
    </w:p>
    <w:p w14:paraId="5C784CFA"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border-color:red;</w:t>
      </w:r>
    </w:p>
    <w:p w14:paraId="0E2DF44E"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border-style: solid;</w:t>
      </w:r>
    </w:p>
    <w:p w14:paraId="140213E1"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or</w:t>
      </w:r>
    </w:p>
    <w:p w14:paraId="2EC1536A"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border:2px solid red;</w:t>
      </w:r>
    </w:p>
    <w:p w14:paraId="49A9D795" w14:textId="77777777" w:rsidR="00EC7034" w:rsidRPr="00A26547" w:rsidRDefault="00EC7034" w:rsidP="00EC7034">
      <w:pPr>
        <w:pStyle w:val="HTMLPreformatted"/>
        <w:shd w:val="clear" w:color="auto" w:fill="FFFFFF"/>
        <w:rPr>
          <w:rFonts w:ascii="Times New Roman" w:hAnsi="Times New Roman" w:cs="Times New Roman"/>
          <w:sz w:val="28"/>
          <w:szCs w:val="28"/>
        </w:rPr>
      </w:pPr>
      <w:r w:rsidRPr="00A26547">
        <w:rPr>
          <w:rFonts w:ascii="Times New Roman" w:hAnsi="Times New Roman" w:cs="Times New Roman"/>
          <w:sz w:val="28"/>
          <w:szCs w:val="28"/>
        </w:rPr>
        <w:t xml:space="preserve">                              }</w:t>
      </w:r>
    </w:p>
    <w:p w14:paraId="13C05350" w14:textId="77777777" w:rsidR="00EC7034" w:rsidRPr="00A26547" w:rsidRDefault="00EC7034" w:rsidP="00EC7034">
      <w:pPr>
        <w:pStyle w:val="NormalWeb"/>
        <w:spacing w:before="225" w:beforeAutospacing="0" w:after="180" w:afterAutospacing="0"/>
        <w:rPr>
          <w:sz w:val="28"/>
          <w:szCs w:val="28"/>
        </w:rPr>
      </w:pPr>
      <w:r w:rsidRPr="00A26547">
        <w:rPr>
          <w:sz w:val="28"/>
          <w:szCs w:val="28"/>
        </w:rPr>
        <w:t xml:space="preserve">          You can specify border color to each side specifically.</w:t>
      </w:r>
    </w:p>
    <w:p w14:paraId="5448D1EB" w14:textId="77777777" w:rsidR="00EC7034" w:rsidRPr="00A26547" w:rsidRDefault="00EC7034" w:rsidP="00EC7034">
      <w:pPr>
        <w:pStyle w:val="HTMLPreformatted"/>
        <w:shd w:val="clear" w:color="auto" w:fill="F2F2F2"/>
        <w:rPr>
          <w:rFonts w:ascii="Times New Roman" w:hAnsi="Times New Roman" w:cs="Times New Roman"/>
          <w:b/>
          <w:sz w:val="28"/>
          <w:szCs w:val="28"/>
          <w:u w:val="single"/>
        </w:rPr>
      </w:pPr>
      <w:r w:rsidRPr="00A26547">
        <w:rPr>
          <w:rFonts w:ascii="Times New Roman" w:hAnsi="Times New Roman" w:cs="Times New Roman"/>
          <w:sz w:val="28"/>
          <w:szCs w:val="28"/>
        </w:rPr>
        <w:t xml:space="preserve"> </w:t>
      </w:r>
      <w:r w:rsidRPr="00A26547">
        <w:rPr>
          <w:rFonts w:ascii="Times New Roman" w:hAnsi="Times New Roman" w:cs="Times New Roman"/>
          <w:b/>
          <w:sz w:val="28"/>
          <w:szCs w:val="28"/>
          <w:u w:val="single"/>
        </w:rPr>
        <w:t>Example:</w:t>
      </w:r>
    </w:p>
    <w:p w14:paraId="08AA0482"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 xml:space="preserve">   &lt;html&gt;</w:t>
      </w:r>
    </w:p>
    <w:p w14:paraId="7D7BA46C"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 xml:space="preserve">   &lt;head&gt;</w:t>
      </w:r>
    </w:p>
    <w:p w14:paraId="0B5FC217"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t>&lt;style type="text/css"&gt;</w:t>
      </w:r>
    </w:p>
    <w:p w14:paraId="73A5B3C2"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p{</w:t>
      </w:r>
    </w:p>
    <w:p w14:paraId="36EE1DA7"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border-width: 8px;</w:t>
      </w:r>
    </w:p>
    <w:p w14:paraId="67F45307"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border-style: solid;</w:t>
      </w:r>
    </w:p>
    <w:p w14:paraId="232218B3"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border-top-color: red;</w:t>
      </w:r>
    </w:p>
    <w:p w14:paraId="6E1A46BE"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border-right-color: green;</w:t>
      </w:r>
    </w:p>
    <w:p w14:paraId="0118DE50"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border-bottom-color: purple;</w:t>
      </w:r>
    </w:p>
    <w:p w14:paraId="32155D22"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r>
      <w:r w:rsidRPr="00A26547">
        <w:rPr>
          <w:rFonts w:ascii="Times New Roman" w:hAnsi="Times New Roman" w:cs="Times New Roman"/>
          <w:sz w:val="28"/>
          <w:szCs w:val="28"/>
        </w:rPr>
        <w:tab/>
        <w:t>border-left-color: blue;</w:t>
      </w:r>
    </w:p>
    <w:p w14:paraId="78A2B26C"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r>
      <w:r w:rsidRPr="00A26547">
        <w:rPr>
          <w:rFonts w:ascii="Times New Roman" w:hAnsi="Times New Roman" w:cs="Times New Roman"/>
          <w:sz w:val="28"/>
          <w:szCs w:val="28"/>
        </w:rPr>
        <w:tab/>
        <w:t>}</w:t>
      </w:r>
    </w:p>
    <w:p w14:paraId="14A3D31C"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t>&lt;/style&gt;</w:t>
      </w:r>
    </w:p>
    <w:p w14:paraId="6BE68A66"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&lt;/head&gt;</w:t>
      </w:r>
    </w:p>
    <w:p w14:paraId="065851DC"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&lt;body&gt;</w:t>
      </w:r>
    </w:p>
    <w:p w14:paraId="0549207E"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ab/>
        <w:t>&lt;p&gt;Border color define to each side&lt;/p&gt;</w:t>
      </w:r>
    </w:p>
    <w:p w14:paraId="617044C2"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&lt;/body&gt;</w:t>
      </w:r>
    </w:p>
    <w:p w14:paraId="2B0AAF27" w14:textId="77777777" w:rsidR="00EC7034" w:rsidRPr="00A26547" w:rsidRDefault="00EC7034" w:rsidP="00EC7034">
      <w:pPr>
        <w:pStyle w:val="HTMLPreformatted"/>
        <w:shd w:val="clear" w:color="auto" w:fill="F2F2F2"/>
        <w:rPr>
          <w:rFonts w:ascii="Times New Roman" w:hAnsi="Times New Roman" w:cs="Times New Roman"/>
          <w:sz w:val="28"/>
          <w:szCs w:val="28"/>
        </w:rPr>
      </w:pPr>
      <w:r w:rsidRPr="00A26547">
        <w:rPr>
          <w:rFonts w:ascii="Times New Roman" w:hAnsi="Times New Roman" w:cs="Times New Roman"/>
          <w:sz w:val="28"/>
          <w:szCs w:val="28"/>
        </w:rPr>
        <w:t>&lt;/html&gt;</w:t>
      </w:r>
    </w:p>
    <w:p w14:paraId="53EE3B7D" w14:textId="77777777" w:rsidR="00EC7034" w:rsidRPr="00A26547" w:rsidRDefault="00EC7034" w:rsidP="00EC7034">
      <w:pPr>
        <w:pStyle w:val="Heading2"/>
        <w:spacing w:before="576" w:after="120"/>
        <w:rPr>
          <w:rFonts w:ascii="Times New Roman" w:hAnsi="Times New Roman" w:cs="Times New Roman"/>
          <w:color w:val="363639"/>
          <w:sz w:val="28"/>
          <w:szCs w:val="28"/>
          <w:u w:val="single"/>
        </w:rPr>
      </w:pPr>
      <w:r w:rsidRPr="00A26547">
        <w:rPr>
          <w:rFonts w:ascii="Times New Roman" w:hAnsi="Times New Roman" w:cs="Times New Roman"/>
          <w:color w:val="363639"/>
          <w:sz w:val="28"/>
          <w:szCs w:val="28"/>
          <w:u w:val="single"/>
        </w:rPr>
        <w:t>Color Keywords</w:t>
      </w:r>
    </w:p>
    <w:p w14:paraId="756D1FD2" w14:textId="77777777" w:rsidR="00EC7034" w:rsidRPr="00A26547" w:rsidRDefault="00EC7034" w:rsidP="00EC7034">
      <w:pPr>
        <w:pStyle w:val="NormalWeb"/>
        <w:spacing w:after="240" w:afterAutospacing="0"/>
        <w:rPr>
          <w:color w:val="363639"/>
          <w:sz w:val="28"/>
          <w:szCs w:val="28"/>
        </w:rPr>
      </w:pPr>
      <w:r w:rsidRPr="00A26547">
        <w:rPr>
          <w:color w:val="363639"/>
          <w:sz w:val="28"/>
          <w:szCs w:val="28"/>
        </w:rPr>
        <w:t>The first and easiest way to specify a color is using one of the 17 predefined color</w:t>
      </w:r>
      <w:r w:rsidRPr="00A26547">
        <w:rPr>
          <w:rStyle w:val="apple-converted-space"/>
          <w:color w:val="363639"/>
          <w:sz w:val="28"/>
          <w:szCs w:val="28"/>
        </w:rPr>
        <w:t> </w:t>
      </w:r>
      <w:r w:rsidRPr="00A26547">
        <w:rPr>
          <w:rStyle w:val="HTMLDefinition"/>
          <w:b/>
          <w:bCs/>
          <w:color w:val="ED1C24"/>
          <w:spacing w:val="15"/>
          <w:sz w:val="28"/>
          <w:szCs w:val="28"/>
        </w:rPr>
        <w:t>keywords</w:t>
      </w:r>
      <w:r w:rsidRPr="00A26547">
        <w:rPr>
          <w:rStyle w:val="apple-converted-space"/>
          <w:color w:val="363639"/>
          <w:sz w:val="28"/>
          <w:szCs w:val="28"/>
        </w:rPr>
        <w:t> </w:t>
      </w:r>
      <w:r w:rsidRPr="00A26547">
        <w:rPr>
          <w:color w:val="363639"/>
          <w:sz w:val="28"/>
          <w:szCs w:val="28"/>
        </w:rPr>
        <w:t>specified in CSS2.1.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1315"/>
        <w:gridCol w:w="1478"/>
      </w:tblGrid>
      <w:tr w:rsidR="00EC7034" w:rsidRPr="00A26547" w14:paraId="66CFD277" w14:textId="77777777" w:rsidTr="00F721AB">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66AAD54"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lastRenderedPageBreak/>
              <w:t>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5885B09"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t>Keyword</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B195B4A"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t>Hex Value</w:t>
            </w:r>
          </w:p>
        </w:tc>
      </w:tr>
      <w:tr w:rsidR="00EC7034" w:rsidRPr="00A26547" w14:paraId="482B60DC"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0000"/>
            <w:tcMar>
              <w:top w:w="30" w:type="dxa"/>
              <w:left w:w="75" w:type="dxa"/>
              <w:bottom w:w="30" w:type="dxa"/>
              <w:right w:w="75" w:type="dxa"/>
            </w:tcMar>
            <w:vAlign w:val="center"/>
            <w:hideMark/>
          </w:tcPr>
          <w:p w14:paraId="4DC9FBFE"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8D5142A"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Black</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17387BF"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#000000</w:t>
            </w:r>
          </w:p>
        </w:tc>
      </w:tr>
      <w:tr w:rsidR="00EC7034" w:rsidRPr="00A26547" w14:paraId="51D6CB27"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808080"/>
            <w:tcMar>
              <w:top w:w="30" w:type="dxa"/>
              <w:left w:w="75" w:type="dxa"/>
              <w:bottom w:w="30" w:type="dxa"/>
              <w:right w:w="75" w:type="dxa"/>
            </w:tcMar>
            <w:vAlign w:val="center"/>
            <w:hideMark/>
          </w:tcPr>
          <w:p w14:paraId="432FB3C9"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810FF7D"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Gray</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F260D3D"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#808080</w:t>
            </w:r>
          </w:p>
        </w:tc>
      </w:tr>
      <w:tr w:rsidR="00EC7034" w:rsidRPr="00A26547" w14:paraId="2B4303F6"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C0C0C0"/>
            <w:tcMar>
              <w:top w:w="30" w:type="dxa"/>
              <w:left w:w="75" w:type="dxa"/>
              <w:bottom w:w="30" w:type="dxa"/>
              <w:right w:w="75" w:type="dxa"/>
            </w:tcMar>
            <w:vAlign w:val="center"/>
            <w:hideMark/>
          </w:tcPr>
          <w:p w14:paraId="383C89E2"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5828077"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Silver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A871524"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#c0c0c0</w:t>
            </w:r>
          </w:p>
        </w:tc>
      </w:tr>
      <w:tr w:rsidR="00EC7034" w:rsidRPr="00A26547" w14:paraId="4919530A"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FFFFFF"/>
            <w:tcMar>
              <w:top w:w="30" w:type="dxa"/>
              <w:left w:w="75" w:type="dxa"/>
              <w:bottom w:w="30" w:type="dxa"/>
              <w:right w:w="75" w:type="dxa"/>
            </w:tcMar>
            <w:vAlign w:val="center"/>
            <w:hideMark/>
          </w:tcPr>
          <w:p w14:paraId="44FBADD6"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648D0CC"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White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27EE4B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#ffffff</w:t>
            </w:r>
          </w:p>
        </w:tc>
      </w:tr>
      <w:tr w:rsidR="00EC7034" w:rsidRPr="00A26547" w14:paraId="244C63B7"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800000"/>
            <w:tcMar>
              <w:top w:w="30" w:type="dxa"/>
              <w:left w:w="75" w:type="dxa"/>
              <w:bottom w:w="30" w:type="dxa"/>
              <w:right w:w="75" w:type="dxa"/>
            </w:tcMar>
            <w:vAlign w:val="center"/>
            <w:hideMark/>
          </w:tcPr>
          <w:p w14:paraId="6B938B8F"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65DE07E"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Maroon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A79F8D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#800000</w:t>
            </w:r>
          </w:p>
        </w:tc>
      </w:tr>
      <w:tr w:rsidR="00EC7034" w:rsidRPr="00A26547" w14:paraId="450B8CC4"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FF0000"/>
            <w:tcMar>
              <w:top w:w="30" w:type="dxa"/>
              <w:left w:w="75" w:type="dxa"/>
              <w:bottom w:w="30" w:type="dxa"/>
              <w:right w:w="75" w:type="dxa"/>
            </w:tcMar>
            <w:vAlign w:val="center"/>
            <w:hideMark/>
          </w:tcPr>
          <w:p w14:paraId="219A36E1"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4380F95"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Red</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5BAA9A8"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#ff0000</w:t>
            </w:r>
          </w:p>
        </w:tc>
      </w:tr>
      <w:tr w:rsidR="00EC7034" w:rsidRPr="00A26547" w14:paraId="483F6BD2"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800080"/>
            <w:tcMar>
              <w:top w:w="30" w:type="dxa"/>
              <w:left w:w="75" w:type="dxa"/>
              <w:bottom w:w="30" w:type="dxa"/>
              <w:right w:w="75" w:type="dxa"/>
            </w:tcMar>
            <w:vAlign w:val="center"/>
            <w:hideMark/>
          </w:tcPr>
          <w:p w14:paraId="672402E8"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B9077F6"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Purple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05717F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#800080</w:t>
            </w:r>
          </w:p>
        </w:tc>
      </w:tr>
      <w:tr w:rsidR="00EC7034" w:rsidRPr="00A26547" w14:paraId="4CB3AC49"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FF00FF"/>
            <w:tcMar>
              <w:top w:w="30" w:type="dxa"/>
              <w:left w:w="75" w:type="dxa"/>
              <w:bottom w:w="30" w:type="dxa"/>
              <w:right w:w="75" w:type="dxa"/>
            </w:tcMar>
            <w:vAlign w:val="center"/>
            <w:hideMark/>
          </w:tcPr>
          <w:p w14:paraId="44183241"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F4CAEB8"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Fuchsia</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BD7B124"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#ff00ff</w:t>
            </w:r>
          </w:p>
        </w:tc>
      </w:tr>
      <w:tr w:rsidR="00EC7034" w:rsidRPr="00A26547" w14:paraId="29CCD62A"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8000"/>
            <w:tcMar>
              <w:top w:w="30" w:type="dxa"/>
              <w:left w:w="75" w:type="dxa"/>
              <w:bottom w:w="30" w:type="dxa"/>
              <w:right w:w="75" w:type="dxa"/>
            </w:tcMar>
            <w:vAlign w:val="center"/>
            <w:hideMark/>
          </w:tcPr>
          <w:p w14:paraId="23E55040"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F447806"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Green</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0BD50AC"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#008000</w:t>
            </w:r>
          </w:p>
        </w:tc>
      </w:tr>
    </w:tbl>
    <w:p w14:paraId="3240D084" w14:textId="77777777" w:rsidR="00EC7034" w:rsidRPr="00A26547" w:rsidRDefault="00EC7034" w:rsidP="00EC7034">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1315"/>
        <w:gridCol w:w="1478"/>
      </w:tblGrid>
      <w:tr w:rsidR="00EC7034" w:rsidRPr="00A26547" w14:paraId="1E7F0178" w14:textId="77777777" w:rsidTr="00F721AB">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B8C27D3"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t>Color</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AE0BB9E"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t>Keyword</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2A8A80E1" w14:textId="77777777" w:rsidR="00EC7034" w:rsidRPr="00A26547" w:rsidRDefault="00EC7034" w:rsidP="00F721AB">
            <w:pPr>
              <w:spacing w:before="27" w:after="18"/>
              <w:jc w:val="center"/>
              <w:rPr>
                <w:rFonts w:ascii="Times New Roman" w:hAnsi="Times New Roman" w:cs="Times New Roman"/>
                <w:b/>
                <w:bCs/>
                <w:color w:val="363639"/>
                <w:sz w:val="28"/>
                <w:szCs w:val="28"/>
              </w:rPr>
            </w:pPr>
            <w:r w:rsidRPr="00A26547">
              <w:rPr>
                <w:rFonts w:ascii="Times New Roman" w:hAnsi="Times New Roman" w:cs="Times New Roman"/>
                <w:b/>
                <w:bCs/>
                <w:color w:val="363639"/>
                <w:sz w:val="28"/>
                <w:szCs w:val="28"/>
              </w:rPr>
              <w:t>Hex Value</w:t>
            </w:r>
          </w:p>
        </w:tc>
      </w:tr>
      <w:tr w:rsidR="00EC7034" w:rsidRPr="00A26547" w14:paraId="718F5444"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FF00"/>
            <w:tcMar>
              <w:top w:w="30" w:type="dxa"/>
              <w:left w:w="75" w:type="dxa"/>
              <w:bottom w:w="30" w:type="dxa"/>
              <w:right w:w="75" w:type="dxa"/>
            </w:tcMar>
            <w:vAlign w:val="center"/>
            <w:hideMark/>
          </w:tcPr>
          <w:p w14:paraId="0968283F"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BDCAF95"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Lime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C48D7E5"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#00ff00</w:t>
            </w:r>
          </w:p>
        </w:tc>
      </w:tr>
      <w:tr w:rsidR="00EC7034" w:rsidRPr="00A26547" w14:paraId="6BD98B56"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808000"/>
            <w:tcMar>
              <w:top w:w="30" w:type="dxa"/>
              <w:left w:w="75" w:type="dxa"/>
              <w:bottom w:w="30" w:type="dxa"/>
              <w:right w:w="75" w:type="dxa"/>
            </w:tcMar>
            <w:vAlign w:val="center"/>
            <w:hideMark/>
          </w:tcPr>
          <w:p w14:paraId="22A09A02"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6410863"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Olive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07EB604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#808000</w:t>
            </w:r>
          </w:p>
        </w:tc>
      </w:tr>
      <w:tr w:rsidR="00EC7034" w:rsidRPr="00A26547" w14:paraId="21F71D0C"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FFFF00"/>
            <w:tcMar>
              <w:top w:w="30" w:type="dxa"/>
              <w:left w:w="75" w:type="dxa"/>
              <w:bottom w:w="30" w:type="dxa"/>
              <w:right w:w="75" w:type="dxa"/>
            </w:tcMar>
            <w:vAlign w:val="center"/>
            <w:hideMark/>
          </w:tcPr>
          <w:p w14:paraId="13C352A3"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745FC60"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Yellow</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2EFBB73"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#ffff00</w:t>
            </w:r>
          </w:p>
        </w:tc>
      </w:tr>
      <w:tr w:rsidR="00EC7034" w:rsidRPr="00A26547" w14:paraId="616CE7FB"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0080"/>
            <w:tcMar>
              <w:top w:w="30" w:type="dxa"/>
              <w:left w:w="75" w:type="dxa"/>
              <w:bottom w:w="30" w:type="dxa"/>
              <w:right w:w="75" w:type="dxa"/>
            </w:tcMar>
            <w:vAlign w:val="center"/>
            <w:hideMark/>
          </w:tcPr>
          <w:p w14:paraId="202208EA"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4BCAB4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Navy</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6503E4C9"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#000080</w:t>
            </w:r>
          </w:p>
        </w:tc>
      </w:tr>
      <w:tr w:rsidR="00EC7034" w:rsidRPr="00A26547" w14:paraId="79849DE1"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00FF"/>
            <w:tcMar>
              <w:top w:w="30" w:type="dxa"/>
              <w:left w:w="75" w:type="dxa"/>
              <w:bottom w:w="30" w:type="dxa"/>
              <w:right w:w="75" w:type="dxa"/>
            </w:tcMar>
            <w:vAlign w:val="center"/>
            <w:hideMark/>
          </w:tcPr>
          <w:p w14:paraId="2A0C76C8"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B358E07"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Blue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096854D"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#0000ff</w:t>
            </w:r>
          </w:p>
        </w:tc>
      </w:tr>
      <w:tr w:rsidR="00EC7034" w:rsidRPr="00A26547" w14:paraId="502D0D78"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8080"/>
            <w:tcMar>
              <w:top w:w="30" w:type="dxa"/>
              <w:left w:w="75" w:type="dxa"/>
              <w:bottom w:w="30" w:type="dxa"/>
              <w:right w:w="75" w:type="dxa"/>
            </w:tcMar>
            <w:vAlign w:val="center"/>
            <w:hideMark/>
          </w:tcPr>
          <w:p w14:paraId="6FA9C8CE"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F8981A4"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Teal</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393F65B1"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#008080</w:t>
            </w:r>
          </w:p>
        </w:tc>
      </w:tr>
      <w:tr w:rsidR="00EC7034" w:rsidRPr="00A26547" w14:paraId="08BB9016"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00FFFF"/>
            <w:tcMar>
              <w:top w:w="30" w:type="dxa"/>
              <w:left w:w="75" w:type="dxa"/>
              <w:bottom w:w="30" w:type="dxa"/>
              <w:right w:w="75" w:type="dxa"/>
            </w:tcMar>
            <w:vAlign w:val="center"/>
            <w:hideMark/>
          </w:tcPr>
          <w:p w14:paraId="6B6A8A16"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7140517F"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Aqua</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4B83575E"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#0000ff</w:t>
            </w:r>
          </w:p>
        </w:tc>
      </w:tr>
      <w:tr w:rsidR="00EC7034" w:rsidRPr="00A26547" w14:paraId="0F35C758" w14:textId="77777777" w:rsidTr="00F721AB">
        <w:trPr>
          <w:trHeight w:val="525"/>
          <w:tblCellSpacing w:w="15" w:type="dxa"/>
        </w:trPr>
        <w:tc>
          <w:tcPr>
            <w:tcW w:w="1125" w:type="dxa"/>
            <w:tcBorders>
              <w:top w:val="single" w:sz="6" w:space="0" w:color="000000"/>
              <w:left w:val="single" w:sz="6" w:space="0" w:color="000000"/>
              <w:bottom w:val="single" w:sz="6" w:space="0" w:color="000000"/>
              <w:right w:val="single" w:sz="6" w:space="0" w:color="000000"/>
            </w:tcBorders>
            <w:shd w:val="clear" w:color="auto" w:fill="FFA500"/>
            <w:tcMar>
              <w:top w:w="30" w:type="dxa"/>
              <w:left w:w="75" w:type="dxa"/>
              <w:bottom w:w="30" w:type="dxa"/>
              <w:right w:w="75" w:type="dxa"/>
            </w:tcMar>
            <w:vAlign w:val="center"/>
            <w:hideMark/>
          </w:tcPr>
          <w:p w14:paraId="1E9354CA" w14:textId="77777777" w:rsidR="00EC7034" w:rsidRPr="00A26547" w:rsidRDefault="00EC7034" w:rsidP="00F721AB">
            <w:pPr>
              <w:spacing w:before="27" w:after="18"/>
              <w:rPr>
                <w:rFonts w:ascii="Times New Roman" w:hAnsi="Times New Roman" w:cs="Times New Roman"/>
                <w:b/>
                <w:bCs/>
                <w:color w:val="008000"/>
                <w:sz w:val="28"/>
                <w:szCs w:val="28"/>
              </w:rPr>
            </w:pPr>
            <w:r w:rsidRPr="00A26547">
              <w:rPr>
                <w:rFonts w:ascii="Times New Roman" w:hAnsi="Times New Roman" w:cs="Times New Roman"/>
                <w:b/>
                <w:bCs/>
                <w:color w:val="008000"/>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15289716"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Orange</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vAlign w:val="center"/>
            <w:hideMark/>
          </w:tcPr>
          <w:p w14:paraId="5138E854" w14:textId="77777777" w:rsidR="00EC7034" w:rsidRPr="00A26547" w:rsidRDefault="00EC7034" w:rsidP="00F721AB">
            <w:pPr>
              <w:spacing w:before="27" w:after="18"/>
              <w:rPr>
                <w:rFonts w:ascii="Times New Roman" w:hAnsi="Times New Roman" w:cs="Times New Roman"/>
                <w:color w:val="363639"/>
                <w:sz w:val="28"/>
                <w:szCs w:val="28"/>
              </w:rPr>
            </w:pPr>
            <w:r w:rsidRPr="00A26547">
              <w:rPr>
                <w:rFonts w:ascii="Times New Roman" w:hAnsi="Times New Roman" w:cs="Times New Roman"/>
                <w:color w:val="363639"/>
                <w:sz w:val="28"/>
                <w:szCs w:val="28"/>
              </w:rPr>
              <w:t>#ffa500</w:t>
            </w:r>
          </w:p>
        </w:tc>
      </w:tr>
    </w:tbl>
    <w:p w14:paraId="1D2D32DE" w14:textId="77777777" w:rsidR="00EC7034" w:rsidRPr="00A26547" w:rsidRDefault="00EC7034" w:rsidP="00EC7034">
      <w:pPr>
        <w:pStyle w:val="NormalWeb"/>
        <w:spacing w:before="225" w:beforeAutospacing="0" w:after="180" w:afterAutospacing="0"/>
        <w:rPr>
          <w:b/>
          <w:sz w:val="28"/>
          <w:szCs w:val="28"/>
          <w:u w:val="single"/>
        </w:rPr>
      </w:pPr>
      <w:r w:rsidRPr="00A26547">
        <w:rPr>
          <w:b/>
          <w:sz w:val="28"/>
          <w:szCs w:val="28"/>
          <w:u w:val="single"/>
        </w:rPr>
        <w:t>Allignment of Text:</w:t>
      </w:r>
    </w:p>
    <w:p w14:paraId="6A053574" w14:textId="77777777" w:rsidR="00EC7034" w:rsidRPr="00A26547" w:rsidRDefault="00EC7034" w:rsidP="00EC7034">
      <w:pPr>
        <w:pStyle w:val="NormalWeb"/>
        <w:numPr>
          <w:ilvl w:val="0"/>
          <w:numId w:val="31"/>
        </w:numPr>
        <w:shd w:val="clear" w:color="auto" w:fill="FFFFFF"/>
        <w:spacing w:before="0" w:after="0"/>
        <w:rPr>
          <w:color w:val="000000"/>
          <w:sz w:val="28"/>
          <w:szCs w:val="28"/>
        </w:rPr>
      </w:pPr>
      <w:r w:rsidRPr="0009779C">
        <w:rPr>
          <w:color w:val="000000"/>
          <w:sz w:val="28"/>
          <w:szCs w:val="28"/>
          <w:highlight w:val="yellow"/>
        </w:rPr>
        <w:t>The</w:t>
      </w:r>
      <w:r w:rsidRPr="0009779C">
        <w:rPr>
          <w:rStyle w:val="apple-converted-space"/>
          <w:color w:val="000000"/>
          <w:sz w:val="28"/>
          <w:szCs w:val="28"/>
          <w:highlight w:val="yellow"/>
        </w:rPr>
        <w:t> </w:t>
      </w:r>
      <w:r w:rsidRPr="0009779C">
        <w:rPr>
          <w:rStyle w:val="apple-converted-space"/>
          <w:b/>
          <w:color w:val="000000"/>
          <w:sz w:val="28"/>
          <w:szCs w:val="28"/>
          <w:highlight w:val="yellow"/>
        </w:rPr>
        <w:t>“</w:t>
      </w:r>
      <w:r w:rsidRPr="0009779C">
        <w:rPr>
          <w:rStyle w:val="HTMLCode"/>
          <w:rFonts w:ascii="Times New Roman" w:hAnsi="Times New Roman" w:cs="Times New Roman"/>
          <w:color w:val="000000"/>
          <w:sz w:val="28"/>
          <w:szCs w:val="28"/>
          <w:highlight w:val="yellow"/>
          <w:u w:val="single"/>
          <w:shd w:val="clear" w:color="auto" w:fill="EEEEEE"/>
        </w:rPr>
        <w:t>text-align”</w:t>
      </w:r>
      <w:r w:rsidRPr="0009779C">
        <w:rPr>
          <w:rStyle w:val="apple-converted-space"/>
          <w:color w:val="000000"/>
          <w:sz w:val="28"/>
          <w:szCs w:val="28"/>
          <w:highlight w:val="yellow"/>
        </w:rPr>
        <w:t> </w:t>
      </w:r>
      <w:r w:rsidRPr="0009779C">
        <w:rPr>
          <w:color w:val="000000"/>
          <w:sz w:val="28"/>
          <w:szCs w:val="28"/>
          <w:highlight w:val="yellow"/>
        </w:rPr>
        <w:t>property in CSS is used for aligning the inner content of a Html element</w:t>
      </w:r>
      <w:r w:rsidRPr="00A26547">
        <w:rPr>
          <w:color w:val="000000"/>
          <w:sz w:val="28"/>
          <w:szCs w:val="28"/>
        </w:rPr>
        <w:t>.</w:t>
      </w:r>
    </w:p>
    <w:p w14:paraId="64E095EE" w14:textId="77777777" w:rsidR="00EC7034" w:rsidRPr="00A26547" w:rsidRDefault="00EC7034" w:rsidP="00EC7034">
      <w:pPr>
        <w:pStyle w:val="HTMLPreformatted"/>
        <w:ind w:left="1832"/>
        <w:rPr>
          <w:rStyle w:val="token"/>
          <w:rFonts w:ascii="Times New Roman" w:hAnsi="Times New Roman" w:cs="Times New Roman"/>
          <w:sz w:val="28"/>
          <w:szCs w:val="28"/>
        </w:rPr>
      </w:pPr>
      <w:r w:rsidRPr="00A26547">
        <w:rPr>
          <w:rStyle w:val="token"/>
          <w:rFonts w:ascii="Times New Roman" w:hAnsi="Times New Roman" w:cs="Times New Roman"/>
          <w:sz w:val="28"/>
          <w:szCs w:val="28"/>
        </w:rPr>
        <w:t>Example:</w:t>
      </w:r>
    </w:p>
    <w:p w14:paraId="16E4AFCB" w14:textId="77777777" w:rsidR="00EC7034" w:rsidRPr="00A26547" w:rsidRDefault="00EC7034" w:rsidP="00EC7034">
      <w:pPr>
        <w:pStyle w:val="HTMLPreformatted"/>
        <w:ind w:left="1832"/>
        <w:rPr>
          <w:rStyle w:val="HTMLCode"/>
          <w:rFonts w:ascii="Times New Roman" w:hAnsi="Times New Roman" w:cs="Times New Roman"/>
          <w:sz w:val="28"/>
          <w:szCs w:val="28"/>
        </w:rPr>
      </w:pPr>
      <w:r w:rsidRPr="00A26547">
        <w:rPr>
          <w:rStyle w:val="token"/>
          <w:rFonts w:ascii="Times New Roman" w:hAnsi="Times New Roman" w:cs="Times New Roman"/>
          <w:sz w:val="28"/>
          <w:szCs w:val="28"/>
        </w:rPr>
        <w:t xml:space="preserve">              p {</w:t>
      </w:r>
    </w:p>
    <w:p w14:paraId="5E38BA8A" w14:textId="77777777" w:rsidR="00EC7034" w:rsidRPr="00A26547" w:rsidRDefault="00EC7034" w:rsidP="00EC7034">
      <w:pPr>
        <w:pStyle w:val="HTMLPreformatted"/>
        <w:ind w:left="1832"/>
        <w:rPr>
          <w:rStyle w:val="HTMLCode"/>
          <w:rFonts w:ascii="Times New Roman" w:hAnsi="Times New Roman" w:cs="Times New Roman"/>
          <w:sz w:val="28"/>
          <w:szCs w:val="28"/>
        </w:rPr>
      </w:pPr>
      <w:r w:rsidRPr="00A26547">
        <w:rPr>
          <w:rStyle w:val="HTMLCode"/>
          <w:rFonts w:ascii="Times New Roman" w:hAnsi="Times New Roman" w:cs="Times New Roman"/>
          <w:sz w:val="28"/>
          <w:szCs w:val="28"/>
        </w:rPr>
        <w:t xml:space="preserve">                    </w:t>
      </w:r>
      <w:r w:rsidRPr="00A26547">
        <w:rPr>
          <w:rStyle w:val="token"/>
          <w:rFonts w:ascii="Times New Roman" w:hAnsi="Times New Roman" w:cs="Times New Roman"/>
          <w:sz w:val="28"/>
          <w:szCs w:val="28"/>
        </w:rPr>
        <w:t>text-align:</w:t>
      </w:r>
      <w:r w:rsidRPr="00A26547">
        <w:rPr>
          <w:rStyle w:val="HTMLCode"/>
          <w:rFonts w:ascii="Times New Roman" w:hAnsi="Times New Roman" w:cs="Times New Roman"/>
          <w:sz w:val="28"/>
          <w:szCs w:val="28"/>
        </w:rPr>
        <w:t xml:space="preserve"> center</w:t>
      </w:r>
      <w:r w:rsidRPr="00A26547">
        <w:rPr>
          <w:rStyle w:val="token"/>
          <w:rFonts w:ascii="Times New Roman" w:hAnsi="Times New Roman" w:cs="Times New Roman"/>
          <w:sz w:val="28"/>
          <w:szCs w:val="28"/>
        </w:rPr>
        <w:t>;</w:t>
      </w:r>
    </w:p>
    <w:p w14:paraId="41591806" w14:textId="77777777" w:rsidR="00EC7034" w:rsidRPr="00A26547" w:rsidRDefault="00EC7034" w:rsidP="00EC7034">
      <w:pPr>
        <w:pStyle w:val="HTMLPreformatted"/>
        <w:spacing w:line="420" w:lineRule="atLeast"/>
        <w:ind w:left="1832"/>
        <w:rPr>
          <w:rFonts w:ascii="Times New Roman" w:hAnsi="Times New Roman" w:cs="Times New Roman"/>
          <w:sz w:val="28"/>
          <w:szCs w:val="28"/>
        </w:rPr>
      </w:pPr>
      <w:r w:rsidRPr="00A26547">
        <w:rPr>
          <w:rStyle w:val="token"/>
          <w:rFonts w:ascii="Times New Roman" w:hAnsi="Times New Roman" w:cs="Times New Roman"/>
          <w:sz w:val="28"/>
          <w:szCs w:val="28"/>
        </w:rPr>
        <w:t xml:space="preserve">                 }</w:t>
      </w:r>
    </w:p>
    <w:p w14:paraId="11FB7A7F" w14:textId="77777777" w:rsidR="00EC7034" w:rsidRPr="00A26547" w:rsidRDefault="00EC7034" w:rsidP="00EC7034">
      <w:pPr>
        <w:pStyle w:val="NormalWeb"/>
        <w:numPr>
          <w:ilvl w:val="0"/>
          <w:numId w:val="31"/>
        </w:numPr>
        <w:shd w:val="clear" w:color="auto" w:fill="FFFFFF"/>
        <w:rPr>
          <w:color w:val="000000"/>
          <w:sz w:val="28"/>
          <w:szCs w:val="28"/>
        </w:rPr>
      </w:pPr>
      <w:r w:rsidRPr="00A26547">
        <w:rPr>
          <w:color w:val="000000"/>
          <w:sz w:val="28"/>
          <w:szCs w:val="28"/>
        </w:rPr>
        <w:t xml:space="preserve">These are </w:t>
      </w:r>
      <w:r w:rsidRPr="0009779C">
        <w:rPr>
          <w:color w:val="000000"/>
          <w:sz w:val="28"/>
          <w:szCs w:val="28"/>
          <w:highlight w:val="yellow"/>
        </w:rPr>
        <w:t>the traditional values for text-align:</w:t>
      </w:r>
    </w:p>
    <w:p w14:paraId="77970538" w14:textId="77777777" w:rsidR="00EC7034" w:rsidRPr="00A26547" w:rsidRDefault="00EC7034" w:rsidP="00EC7034">
      <w:pPr>
        <w:numPr>
          <w:ilvl w:val="0"/>
          <w:numId w:val="40"/>
        </w:numPr>
        <w:shd w:val="clear" w:color="auto" w:fill="FFFFFF"/>
        <w:spacing w:after="0" w:line="240" w:lineRule="auto"/>
        <w:rPr>
          <w:rFonts w:ascii="Times New Roman" w:hAnsi="Times New Roman" w:cs="Times New Roman"/>
          <w:color w:val="000000"/>
          <w:sz w:val="28"/>
          <w:szCs w:val="28"/>
        </w:rPr>
      </w:pPr>
      <w:r w:rsidRPr="00A26547">
        <w:rPr>
          <w:rStyle w:val="HTMLCode"/>
          <w:rFonts w:ascii="Times New Roman" w:eastAsiaTheme="minorHAnsi" w:hAnsi="Times New Roman" w:cs="Times New Roman"/>
          <w:color w:val="000000"/>
          <w:sz w:val="28"/>
          <w:szCs w:val="28"/>
          <w:shd w:val="clear" w:color="auto" w:fill="EEEEEE"/>
        </w:rPr>
        <w:lastRenderedPageBreak/>
        <w:t>left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 The default value.Text aligns from the left side.</w:t>
      </w:r>
    </w:p>
    <w:p w14:paraId="77B02030" w14:textId="77777777" w:rsidR="00EC7034" w:rsidRPr="00A26547" w:rsidRDefault="00EC7034" w:rsidP="00EC7034">
      <w:pPr>
        <w:numPr>
          <w:ilvl w:val="0"/>
          <w:numId w:val="40"/>
        </w:numPr>
        <w:shd w:val="clear" w:color="auto" w:fill="FFFFFF"/>
        <w:spacing w:after="0" w:line="240" w:lineRule="auto"/>
        <w:rPr>
          <w:rFonts w:ascii="Times New Roman" w:hAnsi="Times New Roman" w:cs="Times New Roman"/>
          <w:color w:val="000000"/>
          <w:sz w:val="28"/>
          <w:szCs w:val="28"/>
        </w:rPr>
      </w:pPr>
      <w:r w:rsidRPr="00A26547">
        <w:rPr>
          <w:rStyle w:val="HTMLCode"/>
          <w:rFonts w:ascii="Times New Roman" w:eastAsiaTheme="minorHAnsi" w:hAnsi="Times New Roman" w:cs="Times New Roman"/>
          <w:color w:val="000000"/>
          <w:sz w:val="28"/>
          <w:szCs w:val="28"/>
          <w:shd w:val="clear" w:color="auto" w:fill="EEEEEE"/>
        </w:rPr>
        <w:t>right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 Content or Text aligns from the right side.</w:t>
      </w:r>
    </w:p>
    <w:p w14:paraId="3ACFD28A" w14:textId="77777777" w:rsidR="00EC7034" w:rsidRPr="00A26547" w:rsidRDefault="00EC7034" w:rsidP="00EC7034">
      <w:pPr>
        <w:numPr>
          <w:ilvl w:val="0"/>
          <w:numId w:val="40"/>
        </w:numPr>
        <w:shd w:val="clear" w:color="auto" w:fill="FFFFFF"/>
        <w:spacing w:after="0" w:line="240" w:lineRule="auto"/>
        <w:rPr>
          <w:rFonts w:ascii="Times New Roman" w:hAnsi="Times New Roman" w:cs="Times New Roman"/>
          <w:color w:val="000000"/>
          <w:sz w:val="28"/>
          <w:szCs w:val="28"/>
        </w:rPr>
      </w:pPr>
      <w:r w:rsidRPr="00A26547">
        <w:rPr>
          <w:rStyle w:val="HTMLCode"/>
          <w:rFonts w:ascii="Times New Roman" w:eastAsiaTheme="minorHAnsi" w:hAnsi="Times New Roman" w:cs="Times New Roman"/>
          <w:color w:val="000000"/>
          <w:sz w:val="28"/>
          <w:szCs w:val="28"/>
          <w:shd w:val="clear" w:color="auto" w:fill="EEEEEE"/>
        </w:rPr>
        <w:t>center</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 xml:space="preserve">- Content centers between the left and right edges. White space on </w:t>
      </w:r>
    </w:p>
    <w:p w14:paraId="51CCD0C6" w14:textId="77777777" w:rsidR="00EC7034" w:rsidRPr="00A26547" w:rsidRDefault="00EC7034" w:rsidP="00EC7034">
      <w:pPr>
        <w:shd w:val="clear" w:color="auto" w:fill="FFFFFF"/>
        <w:spacing w:after="0" w:line="240" w:lineRule="auto"/>
        <w:ind w:left="720"/>
        <w:rPr>
          <w:rFonts w:ascii="Times New Roman" w:hAnsi="Times New Roman" w:cs="Times New Roman"/>
          <w:color w:val="000000"/>
          <w:sz w:val="28"/>
          <w:szCs w:val="28"/>
        </w:rPr>
      </w:pPr>
      <w:r w:rsidRPr="00A26547">
        <w:rPr>
          <w:rFonts w:ascii="Times New Roman" w:hAnsi="Times New Roman" w:cs="Times New Roman"/>
          <w:color w:val="000000"/>
          <w:sz w:val="28"/>
          <w:szCs w:val="28"/>
        </w:rPr>
        <w:t xml:space="preserve">             the left  and right sides of each line should be equal.</w:t>
      </w:r>
    </w:p>
    <w:p w14:paraId="39721133" w14:textId="77777777" w:rsidR="00EC7034" w:rsidRPr="0009779C" w:rsidRDefault="00EC7034" w:rsidP="00EC7034">
      <w:pPr>
        <w:numPr>
          <w:ilvl w:val="0"/>
          <w:numId w:val="40"/>
        </w:numPr>
        <w:shd w:val="clear" w:color="auto" w:fill="FFFFFF"/>
        <w:spacing w:after="0" w:line="240" w:lineRule="auto"/>
        <w:rPr>
          <w:rFonts w:ascii="Times New Roman" w:hAnsi="Times New Roman" w:cs="Times New Roman"/>
          <w:color w:val="000000"/>
          <w:sz w:val="28"/>
          <w:szCs w:val="28"/>
          <w:highlight w:val="yellow"/>
        </w:rPr>
      </w:pPr>
      <w:r w:rsidRPr="00A26547">
        <w:rPr>
          <w:rStyle w:val="HTMLCode"/>
          <w:rFonts w:ascii="Times New Roman" w:eastAsiaTheme="minorHAnsi" w:hAnsi="Times New Roman" w:cs="Times New Roman"/>
          <w:color w:val="000000"/>
          <w:sz w:val="28"/>
          <w:szCs w:val="28"/>
          <w:shd w:val="clear" w:color="auto" w:fill="EEEEEE"/>
        </w:rPr>
        <w:t>justify</w:t>
      </w:r>
      <w:r w:rsidRPr="00A26547">
        <w:rPr>
          <w:rStyle w:val="apple-converted-space"/>
          <w:rFonts w:ascii="Times New Roman" w:hAnsi="Times New Roman" w:cs="Times New Roman"/>
          <w:color w:val="000000"/>
          <w:sz w:val="28"/>
          <w:szCs w:val="28"/>
        </w:rPr>
        <w:t> </w:t>
      </w:r>
      <w:r w:rsidRPr="0009779C">
        <w:rPr>
          <w:rFonts w:ascii="Times New Roman" w:hAnsi="Times New Roman" w:cs="Times New Roman"/>
          <w:color w:val="000000"/>
          <w:sz w:val="28"/>
          <w:szCs w:val="28"/>
          <w:highlight w:val="yellow"/>
        </w:rPr>
        <w:t>- Content spaces out such that as many blocks fit onto one line as</w:t>
      </w:r>
    </w:p>
    <w:p w14:paraId="680AA020" w14:textId="77777777" w:rsidR="00EC7034" w:rsidRPr="00A26547" w:rsidRDefault="00EC7034" w:rsidP="00EC7034">
      <w:pPr>
        <w:shd w:val="clear" w:color="auto" w:fill="FFFFFF"/>
        <w:spacing w:after="0" w:line="240" w:lineRule="auto"/>
        <w:ind w:left="720"/>
        <w:rPr>
          <w:rFonts w:ascii="Times New Roman" w:hAnsi="Times New Roman" w:cs="Times New Roman"/>
          <w:color w:val="000000"/>
          <w:sz w:val="28"/>
          <w:szCs w:val="28"/>
        </w:rPr>
      </w:pPr>
      <w:r w:rsidRPr="0009779C">
        <w:rPr>
          <w:rFonts w:ascii="Times New Roman" w:hAnsi="Times New Roman" w:cs="Times New Roman"/>
          <w:color w:val="000000"/>
          <w:sz w:val="28"/>
          <w:szCs w:val="28"/>
          <w:highlight w:val="yellow"/>
        </w:rPr>
        <w:t xml:space="preserve">              possible and the first word on that line is along the left edge and the</w:t>
      </w:r>
    </w:p>
    <w:p w14:paraId="7AADDA37" w14:textId="77777777" w:rsidR="00EC7034" w:rsidRPr="00A26547" w:rsidRDefault="00EC7034" w:rsidP="00EC7034">
      <w:pPr>
        <w:shd w:val="clear" w:color="auto" w:fill="FFFFFF"/>
        <w:spacing w:after="0" w:line="240" w:lineRule="auto"/>
        <w:ind w:left="720"/>
        <w:rPr>
          <w:rFonts w:ascii="Times New Roman" w:hAnsi="Times New Roman" w:cs="Times New Roman"/>
          <w:color w:val="000000"/>
          <w:sz w:val="28"/>
          <w:szCs w:val="28"/>
        </w:rPr>
      </w:pPr>
      <w:r w:rsidRPr="00A26547">
        <w:rPr>
          <w:rFonts w:ascii="Times New Roman" w:hAnsi="Times New Roman" w:cs="Times New Roman"/>
          <w:color w:val="000000"/>
          <w:sz w:val="28"/>
          <w:szCs w:val="28"/>
        </w:rPr>
        <w:t xml:space="preserve">              last word is along the right edge.</w:t>
      </w:r>
    </w:p>
    <w:p w14:paraId="7A997413" w14:textId="77777777" w:rsidR="00EC7034" w:rsidRPr="00A26547" w:rsidRDefault="00EC7034" w:rsidP="00EC7034">
      <w:pPr>
        <w:numPr>
          <w:ilvl w:val="0"/>
          <w:numId w:val="40"/>
        </w:numPr>
        <w:shd w:val="clear" w:color="auto" w:fill="FFFFFF"/>
        <w:spacing w:after="0" w:line="240" w:lineRule="auto"/>
        <w:rPr>
          <w:rFonts w:ascii="Times New Roman" w:hAnsi="Times New Roman" w:cs="Times New Roman"/>
          <w:color w:val="000000"/>
          <w:sz w:val="28"/>
          <w:szCs w:val="28"/>
        </w:rPr>
      </w:pPr>
      <w:r w:rsidRPr="00A26547">
        <w:rPr>
          <w:rStyle w:val="HTMLCode"/>
          <w:rFonts w:ascii="Times New Roman" w:eastAsiaTheme="minorHAnsi" w:hAnsi="Times New Roman" w:cs="Times New Roman"/>
          <w:color w:val="000000"/>
          <w:sz w:val="28"/>
          <w:szCs w:val="28"/>
          <w:shd w:val="clear" w:color="auto" w:fill="EEEEEE"/>
        </w:rPr>
        <w:t>inherit</w:t>
      </w:r>
      <w:r w:rsidRPr="00A26547">
        <w:rPr>
          <w:rStyle w:val="apple-converted-space"/>
          <w:rFonts w:ascii="Times New Roman" w:hAnsi="Times New Roman" w:cs="Times New Roman"/>
          <w:color w:val="000000"/>
          <w:sz w:val="28"/>
          <w:szCs w:val="28"/>
        </w:rPr>
        <w:t> </w:t>
      </w:r>
      <w:r w:rsidRPr="00A26547">
        <w:rPr>
          <w:rFonts w:ascii="Times New Roman" w:hAnsi="Times New Roman" w:cs="Times New Roman"/>
          <w:color w:val="000000"/>
          <w:sz w:val="28"/>
          <w:szCs w:val="28"/>
        </w:rPr>
        <w:t>- The value will be whatever the parent element's is.</w:t>
      </w:r>
    </w:p>
    <w:p w14:paraId="6C070618" w14:textId="77777777" w:rsidR="00EC7034" w:rsidRPr="00A26547" w:rsidRDefault="00EC7034" w:rsidP="00EC7034">
      <w:pPr>
        <w:rPr>
          <w:rFonts w:ascii="Times New Roman" w:hAnsi="Times New Roman" w:cs="Times New Roman"/>
          <w:sz w:val="28"/>
          <w:szCs w:val="28"/>
        </w:rPr>
      </w:pPr>
    </w:p>
    <w:p w14:paraId="6481B709" w14:textId="77777777" w:rsidR="00EC7034" w:rsidRPr="00A26547" w:rsidRDefault="00EC7034" w:rsidP="00EC7034">
      <w:pPr>
        <w:pStyle w:val="Heading2"/>
        <w:shd w:val="clear" w:color="auto" w:fill="FFFFFF"/>
        <w:spacing w:before="150" w:after="150"/>
        <w:rPr>
          <w:rFonts w:ascii="Times New Roman" w:hAnsi="Times New Roman" w:cs="Times New Roman"/>
          <w:bCs w:val="0"/>
          <w:color w:val="000000"/>
          <w:sz w:val="28"/>
          <w:szCs w:val="28"/>
          <w:u w:val="single"/>
        </w:rPr>
      </w:pPr>
      <w:r w:rsidRPr="00A26547">
        <w:rPr>
          <w:rFonts w:ascii="Times New Roman" w:hAnsi="Times New Roman" w:cs="Times New Roman"/>
          <w:sz w:val="28"/>
          <w:szCs w:val="28"/>
        </w:rPr>
        <w:br/>
      </w:r>
      <w:r w:rsidRPr="00A26547">
        <w:rPr>
          <w:rFonts w:ascii="Times New Roman" w:hAnsi="Times New Roman" w:cs="Times New Roman"/>
          <w:sz w:val="28"/>
          <w:szCs w:val="28"/>
        </w:rPr>
        <w:br/>
      </w:r>
      <w:r w:rsidRPr="00A26547">
        <w:rPr>
          <w:rFonts w:ascii="Times New Roman" w:hAnsi="Times New Roman" w:cs="Times New Roman"/>
          <w:bCs w:val="0"/>
          <w:color w:val="000000"/>
          <w:sz w:val="28"/>
          <w:szCs w:val="28"/>
          <w:u w:val="single"/>
        </w:rPr>
        <w:t>Background Images</w:t>
      </w:r>
    </w:p>
    <w:p w14:paraId="5F57B8E6" w14:textId="77777777" w:rsidR="00EC7034" w:rsidRPr="00A26547" w:rsidRDefault="00EC7034" w:rsidP="00EC7034">
      <w:pPr>
        <w:pStyle w:val="NormalWeb"/>
        <w:shd w:val="clear" w:color="auto" w:fill="FFFFFF"/>
        <w:ind w:firstLine="720"/>
        <w:rPr>
          <w:color w:val="000000"/>
          <w:sz w:val="28"/>
          <w:szCs w:val="28"/>
        </w:rPr>
      </w:pPr>
      <w:r w:rsidRPr="00A26547">
        <w:rPr>
          <w:color w:val="000000"/>
          <w:sz w:val="28"/>
          <w:szCs w:val="28"/>
        </w:rPr>
        <w:t>The</w:t>
      </w:r>
      <w:r w:rsidRPr="00A26547">
        <w:rPr>
          <w:rStyle w:val="apple-converted-space"/>
          <w:color w:val="000000"/>
          <w:sz w:val="28"/>
          <w:szCs w:val="28"/>
        </w:rPr>
        <w:t> </w:t>
      </w:r>
      <w:r w:rsidRPr="0009779C">
        <w:rPr>
          <w:rStyle w:val="apple-converted-space"/>
          <w:b/>
          <w:color w:val="000000"/>
          <w:sz w:val="28"/>
          <w:szCs w:val="28"/>
          <w:highlight w:val="yellow"/>
        </w:rPr>
        <w:t>“</w:t>
      </w:r>
      <w:r w:rsidRPr="0009779C">
        <w:rPr>
          <w:rStyle w:val="HTMLCode"/>
          <w:rFonts w:ascii="Times New Roman" w:hAnsi="Times New Roman" w:cs="Times New Roman"/>
          <w:color w:val="DC143C"/>
          <w:sz w:val="28"/>
          <w:szCs w:val="28"/>
          <w:highlight w:val="yellow"/>
          <w:u w:val="single"/>
          <w:shd w:val="clear" w:color="auto" w:fill="F1F1F1"/>
        </w:rPr>
        <w:t>background-image”</w:t>
      </w:r>
      <w:r w:rsidRPr="0009779C">
        <w:rPr>
          <w:rStyle w:val="apple-converted-space"/>
          <w:color w:val="000000"/>
          <w:sz w:val="28"/>
          <w:szCs w:val="28"/>
          <w:highlight w:val="yellow"/>
        </w:rPr>
        <w:t> </w:t>
      </w:r>
      <w:r w:rsidRPr="0009779C">
        <w:rPr>
          <w:color w:val="000000"/>
          <w:sz w:val="28"/>
          <w:szCs w:val="28"/>
          <w:highlight w:val="yellow"/>
        </w:rPr>
        <w:t>property specifies an image to use as the background of an element</w:t>
      </w:r>
      <w:r w:rsidRPr="00A26547">
        <w:rPr>
          <w:color w:val="000000"/>
          <w:sz w:val="28"/>
          <w:szCs w:val="28"/>
        </w:rPr>
        <w:t>.</w:t>
      </w:r>
    </w:p>
    <w:p w14:paraId="435D2739" w14:textId="77777777" w:rsidR="00EC7034" w:rsidRPr="00A26547" w:rsidRDefault="00EC7034" w:rsidP="00EC7034">
      <w:pPr>
        <w:pStyle w:val="NormalWeb"/>
        <w:numPr>
          <w:ilvl w:val="0"/>
          <w:numId w:val="31"/>
        </w:numPr>
        <w:shd w:val="clear" w:color="auto" w:fill="FFFFFF"/>
        <w:rPr>
          <w:color w:val="000000"/>
          <w:sz w:val="28"/>
          <w:szCs w:val="28"/>
        </w:rPr>
      </w:pPr>
      <w:r w:rsidRPr="00A26547">
        <w:rPr>
          <w:color w:val="000000"/>
          <w:sz w:val="28"/>
          <w:szCs w:val="28"/>
        </w:rPr>
        <w:t xml:space="preserve">By default, </w:t>
      </w:r>
      <w:r w:rsidRPr="006D74E9">
        <w:rPr>
          <w:color w:val="000000"/>
          <w:sz w:val="28"/>
          <w:szCs w:val="28"/>
          <w:highlight w:val="yellow"/>
        </w:rPr>
        <w:t>the image is repeated</w:t>
      </w:r>
      <w:r w:rsidRPr="00A26547">
        <w:rPr>
          <w:color w:val="000000"/>
          <w:sz w:val="28"/>
          <w:szCs w:val="28"/>
        </w:rPr>
        <w:t xml:space="preserve"> so it covers the entire element.</w:t>
      </w:r>
    </w:p>
    <w:p w14:paraId="67B67D1D" w14:textId="77777777" w:rsidR="00EC7034" w:rsidRPr="00A26547" w:rsidRDefault="00EC7034" w:rsidP="00EC7034">
      <w:pPr>
        <w:pStyle w:val="NormalWeb"/>
        <w:shd w:val="clear" w:color="auto" w:fill="FFFFFF"/>
        <w:rPr>
          <w:color w:val="000000"/>
          <w:sz w:val="28"/>
          <w:szCs w:val="28"/>
        </w:rPr>
      </w:pPr>
      <w:r w:rsidRPr="00A26547">
        <w:rPr>
          <w:color w:val="000000"/>
          <w:sz w:val="28"/>
          <w:szCs w:val="28"/>
        </w:rPr>
        <w:t>-&gt;The background image for a page can be set like this:</w:t>
      </w:r>
    </w:p>
    <w:p w14:paraId="5EEA9F58" w14:textId="77777777" w:rsidR="00EC7034" w:rsidRPr="00A26547" w:rsidRDefault="00EC7034" w:rsidP="00EC7034">
      <w:pPr>
        <w:rPr>
          <w:rFonts w:ascii="Times New Roman" w:hAnsi="Times New Roman" w:cs="Times New Roman"/>
          <w:b/>
          <w:sz w:val="28"/>
          <w:szCs w:val="28"/>
          <w:u w:val="single"/>
        </w:rPr>
      </w:pPr>
      <w:r w:rsidRPr="00A26547">
        <w:rPr>
          <w:rFonts w:ascii="Times New Roman" w:hAnsi="Times New Roman" w:cs="Times New Roman"/>
          <w:b/>
          <w:sz w:val="28"/>
          <w:szCs w:val="28"/>
          <w:u w:val="single"/>
        </w:rPr>
        <w:t>Example:</w:t>
      </w:r>
    </w:p>
    <w:p w14:paraId="69EFDCB1"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&lt;!DOCTYPE html&gt;</w:t>
      </w:r>
    </w:p>
    <w:p w14:paraId="31F25775"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&lt;html&gt;</w:t>
      </w:r>
    </w:p>
    <w:p w14:paraId="3911DF39"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&lt;head&gt;</w:t>
      </w:r>
    </w:p>
    <w:p w14:paraId="7DAD5EA0"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&lt;style&gt;</w:t>
      </w:r>
    </w:p>
    <w:p w14:paraId="7F1426EB"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body {</w:t>
      </w:r>
    </w:p>
    <w:p w14:paraId="4325FCE2"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 xml:space="preserve">    </w:t>
      </w:r>
      <w:r w:rsidRPr="0009779C">
        <w:rPr>
          <w:rFonts w:ascii="Times New Roman" w:hAnsi="Times New Roman" w:cs="Times New Roman"/>
          <w:sz w:val="28"/>
          <w:szCs w:val="28"/>
          <w:highlight w:val="yellow"/>
        </w:rPr>
        <w:t>background-image: url("paper.gif");</w:t>
      </w:r>
    </w:p>
    <w:p w14:paraId="23633927"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w:t>
      </w:r>
    </w:p>
    <w:p w14:paraId="309458D9"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&lt;/style&gt;</w:t>
      </w:r>
    </w:p>
    <w:p w14:paraId="462141D7"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&lt;/head&gt;</w:t>
      </w:r>
    </w:p>
    <w:p w14:paraId="04E7BA1D"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&lt;body&gt;</w:t>
      </w:r>
    </w:p>
    <w:p w14:paraId="48DB9851"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&lt;h1&gt;Hello World!&lt;/h1&gt;</w:t>
      </w:r>
    </w:p>
    <w:p w14:paraId="2B6F3498"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&lt;p&gt;This page has an image as the background!&lt;/p&gt;</w:t>
      </w:r>
    </w:p>
    <w:p w14:paraId="64416489"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&lt;/body&gt;</w:t>
      </w:r>
    </w:p>
    <w:p w14:paraId="3BBADA40" w14:textId="77777777" w:rsidR="00EC7034" w:rsidRPr="00A26547" w:rsidRDefault="00EC7034" w:rsidP="00EC7034">
      <w:pPr>
        <w:rPr>
          <w:rFonts w:ascii="Times New Roman" w:hAnsi="Times New Roman" w:cs="Times New Roman"/>
          <w:sz w:val="28"/>
          <w:szCs w:val="28"/>
        </w:rPr>
      </w:pPr>
      <w:r w:rsidRPr="00A26547">
        <w:rPr>
          <w:rFonts w:ascii="Times New Roman" w:hAnsi="Times New Roman" w:cs="Times New Roman"/>
          <w:sz w:val="28"/>
          <w:szCs w:val="28"/>
        </w:rPr>
        <w:t>&lt;/html&gt;</w:t>
      </w:r>
    </w:p>
    <w:p w14:paraId="0A53941B" w14:textId="77777777" w:rsidR="00EC7034" w:rsidRPr="00A26547" w:rsidRDefault="00EC7034" w:rsidP="00EC7034">
      <w:pPr>
        <w:pStyle w:val="Heading1"/>
        <w:shd w:val="clear" w:color="auto" w:fill="FFFFFF"/>
        <w:spacing w:before="150" w:after="165"/>
        <w:rPr>
          <w:bCs w:val="0"/>
          <w:color w:val="333333"/>
          <w:sz w:val="28"/>
          <w:szCs w:val="28"/>
          <w:u w:val="single"/>
        </w:rPr>
      </w:pPr>
      <w:r w:rsidRPr="00A26547">
        <w:rPr>
          <w:bCs w:val="0"/>
          <w:color w:val="333333"/>
          <w:sz w:val="28"/>
          <w:szCs w:val="28"/>
          <w:u w:val="single"/>
        </w:rPr>
        <w:t>Div and Span Tags</w:t>
      </w:r>
    </w:p>
    <w:p w14:paraId="436594E5" w14:textId="77777777" w:rsidR="00EC7034" w:rsidRPr="00A26547" w:rsidRDefault="00EC7034" w:rsidP="00EC7034">
      <w:pPr>
        <w:pStyle w:val="NormalWeb"/>
        <w:shd w:val="clear" w:color="auto" w:fill="FFFFFF"/>
        <w:spacing w:before="150" w:beforeAutospacing="0" w:after="150" w:afterAutospacing="0" w:line="360" w:lineRule="atLeast"/>
        <w:ind w:firstLine="720"/>
        <w:rPr>
          <w:color w:val="333333"/>
          <w:sz w:val="28"/>
          <w:szCs w:val="28"/>
        </w:rPr>
      </w:pPr>
      <w:r w:rsidRPr="00A26547">
        <w:rPr>
          <w:rStyle w:val="Strong"/>
          <w:color w:val="333333"/>
          <w:sz w:val="28"/>
          <w:szCs w:val="28"/>
        </w:rPr>
        <w:lastRenderedPageBreak/>
        <w:t>Div tags and span tags</w:t>
      </w:r>
      <w:r w:rsidRPr="00A26547">
        <w:rPr>
          <w:rStyle w:val="apple-converted-space"/>
          <w:color w:val="333333"/>
          <w:sz w:val="28"/>
          <w:szCs w:val="28"/>
        </w:rPr>
        <w:t> </w:t>
      </w:r>
      <w:r w:rsidRPr="00A26547">
        <w:rPr>
          <w:color w:val="333333"/>
          <w:sz w:val="28"/>
          <w:szCs w:val="28"/>
        </w:rPr>
        <w:t>are very common</w:t>
      </w:r>
      <w:r w:rsidRPr="00A26547">
        <w:rPr>
          <w:rStyle w:val="apple-converted-space"/>
          <w:color w:val="333333"/>
          <w:sz w:val="28"/>
          <w:szCs w:val="28"/>
        </w:rPr>
        <w:t> </w:t>
      </w:r>
      <w:r w:rsidRPr="00A26547">
        <w:rPr>
          <w:rStyle w:val="Strong"/>
          <w:color w:val="333333"/>
          <w:sz w:val="28"/>
          <w:szCs w:val="28"/>
        </w:rPr>
        <w:t>HTML</w:t>
      </w:r>
      <w:r w:rsidRPr="00A26547">
        <w:rPr>
          <w:rStyle w:val="apple-converted-space"/>
          <w:color w:val="333333"/>
          <w:sz w:val="28"/>
          <w:szCs w:val="28"/>
        </w:rPr>
        <w:t> </w:t>
      </w:r>
      <w:r w:rsidRPr="00A26547">
        <w:rPr>
          <w:color w:val="333333"/>
          <w:sz w:val="28"/>
          <w:szCs w:val="28"/>
        </w:rPr>
        <w:t xml:space="preserve">elements that are growing in popularity due to their flexibility. </w:t>
      </w:r>
    </w:p>
    <w:p w14:paraId="2B0DDACD" w14:textId="77777777" w:rsidR="00EC7034" w:rsidRPr="00A26547" w:rsidRDefault="00EC7034" w:rsidP="00EC7034">
      <w:pPr>
        <w:pStyle w:val="NormalWeb"/>
        <w:shd w:val="clear" w:color="auto" w:fill="FFFFFF"/>
        <w:spacing w:before="150" w:beforeAutospacing="0" w:after="150" w:afterAutospacing="0" w:line="360" w:lineRule="atLeast"/>
        <w:ind w:firstLine="720"/>
        <w:rPr>
          <w:color w:val="333333"/>
          <w:sz w:val="28"/>
          <w:szCs w:val="28"/>
        </w:rPr>
      </w:pPr>
      <w:r w:rsidRPr="00A26547">
        <w:rPr>
          <w:color w:val="333333"/>
          <w:sz w:val="28"/>
          <w:szCs w:val="28"/>
        </w:rPr>
        <w:t xml:space="preserve">HTML </w:t>
      </w:r>
      <w:r w:rsidRPr="0009779C">
        <w:rPr>
          <w:color w:val="333333"/>
          <w:sz w:val="28"/>
          <w:szCs w:val="28"/>
          <w:highlight w:val="yellow"/>
        </w:rPr>
        <w:t>div tags are</w:t>
      </w:r>
      <w:r w:rsidRPr="00A26547">
        <w:rPr>
          <w:color w:val="333333"/>
          <w:sz w:val="28"/>
          <w:szCs w:val="28"/>
        </w:rPr>
        <w:t xml:space="preserve"> more specific for organizational tasks like </w:t>
      </w:r>
      <w:r w:rsidRPr="0009779C">
        <w:rPr>
          <w:color w:val="333333"/>
          <w:sz w:val="28"/>
          <w:szCs w:val="28"/>
          <w:highlight w:val="yellow"/>
        </w:rPr>
        <w:t>setting up the layout of your page</w:t>
      </w:r>
      <w:r w:rsidRPr="00A26547">
        <w:rPr>
          <w:color w:val="333333"/>
          <w:sz w:val="28"/>
          <w:szCs w:val="28"/>
        </w:rPr>
        <w:t xml:space="preserve">, which are preferred over tables </w:t>
      </w:r>
      <w:r w:rsidRPr="0009779C">
        <w:rPr>
          <w:color w:val="333333"/>
          <w:sz w:val="28"/>
          <w:szCs w:val="28"/>
          <w:highlight w:val="yellow"/>
        </w:rPr>
        <w:t>because of their fluid like nature</w:t>
      </w:r>
      <w:r w:rsidRPr="00A26547">
        <w:rPr>
          <w:color w:val="333333"/>
          <w:sz w:val="28"/>
          <w:szCs w:val="28"/>
        </w:rPr>
        <w:t xml:space="preserve">. -   </w:t>
      </w:r>
    </w:p>
    <w:p w14:paraId="4D8FBA7F" w14:textId="77777777" w:rsidR="00EC7034" w:rsidRPr="00A26547" w:rsidRDefault="00EC7034" w:rsidP="00EC7034">
      <w:pPr>
        <w:pStyle w:val="NormalWeb"/>
        <w:shd w:val="clear" w:color="auto" w:fill="FFFFFF"/>
        <w:spacing w:before="150" w:beforeAutospacing="0" w:after="150" w:afterAutospacing="0" w:line="360" w:lineRule="atLeast"/>
        <w:ind w:firstLine="720"/>
        <w:rPr>
          <w:color w:val="333333"/>
          <w:sz w:val="28"/>
          <w:szCs w:val="28"/>
        </w:rPr>
      </w:pPr>
      <w:r w:rsidRPr="00A26547">
        <w:rPr>
          <w:color w:val="333333"/>
          <w:sz w:val="28"/>
          <w:szCs w:val="28"/>
        </w:rPr>
        <w:t xml:space="preserve">Span tags are used </w:t>
      </w:r>
      <w:r w:rsidRPr="0009779C">
        <w:rPr>
          <w:color w:val="333333"/>
          <w:sz w:val="28"/>
          <w:szCs w:val="28"/>
          <w:highlight w:val="yellow"/>
        </w:rPr>
        <w:t>more to permit customization of text</w:t>
      </w:r>
      <w:r w:rsidRPr="00A26547">
        <w:rPr>
          <w:color w:val="333333"/>
          <w:sz w:val="28"/>
          <w:szCs w:val="28"/>
        </w:rPr>
        <w:t xml:space="preserve"> and are </w:t>
      </w:r>
      <w:r w:rsidRPr="0009779C">
        <w:rPr>
          <w:color w:val="333333"/>
          <w:sz w:val="28"/>
          <w:szCs w:val="28"/>
          <w:highlight w:val="yellow"/>
        </w:rPr>
        <w:t>often used inside other HTML elements</w:t>
      </w:r>
      <w:r w:rsidRPr="00A26547">
        <w:rPr>
          <w:color w:val="333333"/>
          <w:sz w:val="28"/>
          <w:szCs w:val="28"/>
        </w:rPr>
        <w:t xml:space="preserve"> to </w:t>
      </w:r>
      <w:r w:rsidRPr="0009779C">
        <w:rPr>
          <w:color w:val="333333"/>
          <w:sz w:val="28"/>
          <w:szCs w:val="28"/>
          <w:highlight w:val="yellow"/>
        </w:rPr>
        <w:t>customize a certain piece of content from the rest</w:t>
      </w:r>
      <w:r w:rsidRPr="00A26547">
        <w:rPr>
          <w:color w:val="333333"/>
          <w:sz w:val="28"/>
          <w:szCs w:val="28"/>
        </w:rPr>
        <w:t xml:space="preserve">. </w:t>
      </w:r>
    </w:p>
    <w:p w14:paraId="1DF273AE" w14:textId="77777777" w:rsidR="00EC7034" w:rsidRPr="00A26547" w:rsidRDefault="00EC7034" w:rsidP="00EC7034">
      <w:pPr>
        <w:pStyle w:val="NormalWeb"/>
        <w:shd w:val="clear" w:color="auto" w:fill="FFFFFF"/>
        <w:spacing w:before="150" w:beforeAutospacing="0" w:after="150" w:afterAutospacing="0" w:line="360" w:lineRule="atLeast"/>
        <w:ind w:firstLine="720"/>
        <w:rPr>
          <w:color w:val="333333"/>
          <w:sz w:val="28"/>
          <w:szCs w:val="28"/>
        </w:rPr>
      </w:pPr>
      <w:r w:rsidRPr="00A26547">
        <w:rPr>
          <w:color w:val="333333"/>
          <w:sz w:val="28"/>
          <w:szCs w:val="28"/>
        </w:rPr>
        <w:t>The internal layout of this page is created with div elements.</w:t>
      </w:r>
    </w:p>
    <w:p w14:paraId="794C9002" w14:textId="77777777" w:rsidR="00EC7034" w:rsidRPr="00A26547" w:rsidRDefault="00EC7034" w:rsidP="00EC7034">
      <w:pPr>
        <w:pStyle w:val="Heading2"/>
        <w:pBdr>
          <w:bottom w:val="single" w:sz="6" w:space="9" w:color="EEEEEE"/>
        </w:pBdr>
        <w:shd w:val="clear" w:color="auto" w:fill="FFFFFF"/>
        <w:spacing w:before="750" w:after="375"/>
        <w:rPr>
          <w:rFonts w:ascii="Times New Roman" w:hAnsi="Times New Roman" w:cs="Times New Roman"/>
          <w:bCs w:val="0"/>
          <w:color w:val="333333"/>
          <w:sz w:val="28"/>
          <w:szCs w:val="28"/>
          <w:u w:val="single"/>
        </w:rPr>
      </w:pPr>
      <w:r w:rsidRPr="00A26547">
        <w:rPr>
          <w:rFonts w:ascii="Times New Roman" w:hAnsi="Times New Roman" w:cs="Times New Roman"/>
          <w:bCs w:val="0"/>
          <w:color w:val="333333"/>
          <w:sz w:val="28"/>
          <w:szCs w:val="28"/>
          <w:u w:val="single"/>
        </w:rPr>
        <w:t>HTML Div Element</w:t>
      </w:r>
    </w:p>
    <w:p w14:paraId="093D869B" w14:textId="77777777" w:rsidR="00EC7034" w:rsidRPr="00A26547" w:rsidRDefault="00EC7034" w:rsidP="00EC7034">
      <w:pPr>
        <w:pStyle w:val="Heading2"/>
        <w:pBdr>
          <w:bottom w:val="single" w:sz="6" w:space="9" w:color="EEEEEE"/>
        </w:pBdr>
        <w:shd w:val="clear" w:color="auto" w:fill="FFFFFF"/>
        <w:spacing w:before="750" w:after="375"/>
        <w:ind w:firstLine="720"/>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 xml:space="preserve">The div element is a block level element, much like the paragraph tag. </w:t>
      </w:r>
    </w:p>
    <w:p w14:paraId="18618EC0" w14:textId="77777777" w:rsidR="00EC7034" w:rsidRPr="00A26547" w:rsidRDefault="00EC7034" w:rsidP="00EC7034">
      <w:pPr>
        <w:pStyle w:val="Heading2"/>
        <w:pBdr>
          <w:bottom w:val="single" w:sz="6" w:space="9" w:color="EEEEEE"/>
        </w:pBdr>
        <w:shd w:val="clear" w:color="auto" w:fill="FFFFFF"/>
        <w:spacing w:before="750" w:after="375"/>
        <w:rPr>
          <w:rFonts w:ascii="Times New Roman" w:hAnsi="Times New Roman" w:cs="Times New Roman"/>
          <w:color w:val="333333"/>
          <w:sz w:val="28"/>
          <w:szCs w:val="28"/>
          <w:u w:val="single"/>
        </w:rPr>
      </w:pPr>
      <w:r w:rsidRPr="00A26547">
        <w:rPr>
          <w:rFonts w:ascii="Times New Roman" w:hAnsi="Times New Roman" w:cs="Times New Roman"/>
          <w:color w:val="333333"/>
          <w:sz w:val="28"/>
          <w:szCs w:val="28"/>
          <w:u w:val="single"/>
        </w:rPr>
        <w:t xml:space="preserve">Example </w:t>
      </w:r>
    </w:p>
    <w:p w14:paraId="71AE1631" w14:textId="77777777" w:rsidR="00EC7034" w:rsidRPr="00A26547" w:rsidRDefault="00EC7034" w:rsidP="00EC7034">
      <w:pPr>
        <w:pStyle w:val="Heading2"/>
        <w:pBdr>
          <w:bottom w:val="single" w:sz="6" w:space="9" w:color="EEEEEE"/>
        </w:pBdr>
        <w:shd w:val="clear" w:color="auto" w:fill="FFFFFF"/>
        <w:spacing w:before="750" w:after="375"/>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 xml:space="preserve">&lt;div&gt; I am a div!&lt;/div&gt; </w:t>
      </w:r>
      <w:r w:rsidRPr="00A26547">
        <w:rPr>
          <w:rFonts w:ascii="Times New Roman" w:hAnsi="Times New Roman" w:cs="Times New Roman"/>
          <w:b w:val="0"/>
          <w:color w:val="333333"/>
          <w:sz w:val="28"/>
          <w:szCs w:val="28"/>
        </w:rPr>
        <w:br/>
        <w:t>&lt;div&gt; Me too!&lt;/div&gt;</w:t>
      </w:r>
    </w:p>
    <w:p w14:paraId="3E9649B7" w14:textId="77777777" w:rsidR="00EC7034" w:rsidRPr="00A26547" w:rsidRDefault="00EC7034" w:rsidP="00EC7034">
      <w:pPr>
        <w:pStyle w:val="Heading2"/>
        <w:pBdr>
          <w:bottom w:val="single" w:sz="6" w:space="9" w:color="EEEEEE"/>
        </w:pBdr>
        <w:shd w:val="clear" w:color="auto" w:fill="FFFFFF"/>
        <w:spacing w:before="0"/>
        <w:rPr>
          <w:rFonts w:ascii="Times New Roman" w:hAnsi="Times New Roman" w:cs="Times New Roman"/>
          <w:bCs w:val="0"/>
          <w:color w:val="333333"/>
          <w:sz w:val="28"/>
          <w:szCs w:val="28"/>
          <w:u w:val="single"/>
        </w:rPr>
      </w:pPr>
      <w:r w:rsidRPr="00A26547">
        <w:rPr>
          <w:rFonts w:ascii="Times New Roman" w:hAnsi="Times New Roman" w:cs="Times New Roman"/>
          <w:b w:val="0"/>
          <w:color w:val="333333"/>
          <w:sz w:val="28"/>
          <w:szCs w:val="28"/>
        </w:rPr>
        <w:t xml:space="preserve"> </w:t>
      </w:r>
      <w:r w:rsidRPr="00A26547">
        <w:rPr>
          <w:rFonts w:ascii="Times New Roman" w:hAnsi="Times New Roman" w:cs="Times New Roman"/>
          <w:bCs w:val="0"/>
          <w:color w:val="333333"/>
          <w:sz w:val="28"/>
          <w:szCs w:val="28"/>
          <w:u w:val="single"/>
        </w:rPr>
        <w:t>HTML Span Element</w:t>
      </w:r>
    </w:p>
    <w:p w14:paraId="2696CB52" w14:textId="77777777" w:rsidR="00EC7034" w:rsidRPr="00A26547" w:rsidRDefault="00EC7034" w:rsidP="00EC7034">
      <w:pPr>
        <w:pStyle w:val="Heading2"/>
        <w:keepNext w:val="0"/>
        <w:keepLines w:val="0"/>
        <w:numPr>
          <w:ilvl w:val="0"/>
          <w:numId w:val="42"/>
        </w:numPr>
        <w:pBdr>
          <w:bottom w:val="single" w:sz="6" w:space="9" w:color="EEEEEE"/>
        </w:pBdr>
        <w:shd w:val="clear" w:color="auto" w:fill="FFFFFF"/>
        <w:spacing w:before="0" w:line="240" w:lineRule="auto"/>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 xml:space="preserve">The HTML span element is </w:t>
      </w:r>
      <w:r w:rsidRPr="0009779C">
        <w:rPr>
          <w:rFonts w:ascii="Times New Roman" w:hAnsi="Times New Roman" w:cs="Times New Roman"/>
          <w:b w:val="0"/>
          <w:color w:val="333333"/>
          <w:sz w:val="28"/>
          <w:szCs w:val="28"/>
          <w:highlight w:val="yellow"/>
        </w:rPr>
        <w:t>an inline element,</w:t>
      </w:r>
      <w:r w:rsidRPr="00A26547">
        <w:rPr>
          <w:rFonts w:ascii="Times New Roman" w:hAnsi="Times New Roman" w:cs="Times New Roman"/>
          <w:b w:val="0"/>
          <w:color w:val="333333"/>
          <w:sz w:val="28"/>
          <w:szCs w:val="28"/>
        </w:rPr>
        <w:t xml:space="preserve"> which means that </w:t>
      </w:r>
      <w:r w:rsidRPr="0009779C">
        <w:rPr>
          <w:rFonts w:ascii="Times New Roman" w:hAnsi="Times New Roman" w:cs="Times New Roman"/>
          <w:b w:val="0"/>
          <w:color w:val="333333"/>
          <w:sz w:val="28"/>
          <w:szCs w:val="28"/>
          <w:highlight w:val="yellow"/>
        </w:rPr>
        <w:t>it can be used inside a block element and not create a new line</w:t>
      </w:r>
      <w:r w:rsidRPr="00A26547">
        <w:rPr>
          <w:rFonts w:ascii="Times New Roman" w:hAnsi="Times New Roman" w:cs="Times New Roman"/>
          <w:b w:val="0"/>
          <w:color w:val="333333"/>
          <w:sz w:val="28"/>
          <w:szCs w:val="28"/>
        </w:rPr>
        <w:t xml:space="preserve">. </w:t>
      </w:r>
    </w:p>
    <w:p w14:paraId="0202DA77" w14:textId="77777777" w:rsidR="00EC7034" w:rsidRPr="00A26547" w:rsidRDefault="00EC7034" w:rsidP="00EC7034">
      <w:pPr>
        <w:pStyle w:val="Heading2"/>
        <w:keepNext w:val="0"/>
        <w:keepLines w:val="0"/>
        <w:numPr>
          <w:ilvl w:val="0"/>
          <w:numId w:val="42"/>
        </w:numPr>
        <w:pBdr>
          <w:bottom w:val="single" w:sz="6" w:space="9" w:color="EEEEEE"/>
        </w:pBdr>
        <w:shd w:val="clear" w:color="auto" w:fill="FFFFFF"/>
        <w:spacing w:before="0" w:line="240" w:lineRule="auto"/>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 xml:space="preserve">If we want to highlight some text inside a </w:t>
      </w:r>
      <w:r w:rsidRPr="0009779C">
        <w:rPr>
          <w:rFonts w:ascii="Times New Roman" w:hAnsi="Times New Roman" w:cs="Times New Roman"/>
          <w:b w:val="0"/>
          <w:color w:val="333333"/>
          <w:sz w:val="28"/>
          <w:szCs w:val="28"/>
          <w:highlight w:val="yellow"/>
        </w:rPr>
        <w:t>paragraph, wrap that text in a span tag.</w:t>
      </w:r>
    </w:p>
    <w:p w14:paraId="4283BA42" w14:textId="77777777" w:rsidR="00EC7034" w:rsidRPr="00A26547" w:rsidRDefault="00EC7034" w:rsidP="00EC7034">
      <w:pPr>
        <w:pStyle w:val="Heading2"/>
        <w:keepNext w:val="0"/>
        <w:keepLines w:val="0"/>
        <w:numPr>
          <w:ilvl w:val="0"/>
          <w:numId w:val="42"/>
        </w:numPr>
        <w:pBdr>
          <w:bottom w:val="single" w:sz="6" w:space="9" w:color="EEEEEE"/>
        </w:pBdr>
        <w:shd w:val="clear" w:color="auto" w:fill="FFFFFF"/>
        <w:spacing w:before="0" w:line="240" w:lineRule="auto"/>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Span tags are often used to incorporate a specific CSS style to differentiate certain parts of content.</w:t>
      </w:r>
    </w:p>
    <w:p w14:paraId="528D4434" w14:textId="77777777" w:rsidR="00EC7034" w:rsidRPr="00A26547" w:rsidRDefault="00EC7034" w:rsidP="00B81A80">
      <w:pPr>
        <w:pStyle w:val="Heading2"/>
        <w:pBdr>
          <w:bottom w:val="single" w:sz="6" w:space="31" w:color="EEEEEE"/>
        </w:pBdr>
        <w:shd w:val="clear" w:color="auto" w:fill="FFFFFF"/>
        <w:spacing w:before="0"/>
        <w:rPr>
          <w:rFonts w:ascii="Times New Roman" w:hAnsi="Times New Roman" w:cs="Times New Roman"/>
          <w:color w:val="333333"/>
          <w:sz w:val="28"/>
          <w:szCs w:val="28"/>
          <w:u w:val="single"/>
        </w:rPr>
      </w:pPr>
      <w:r w:rsidRPr="00A26547">
        <w:rPr>
          <w:rFonts w:ascii="Times New Roman" w:hAnsi="Times New Roman" w:cs="Times New Roman"/>
          <w:color w:val="333333"/>
          <w:sz w:val="28"/>
          <w:szCs w:val="28"/>
          <w:u w:val="single"/>
        </w:rPr>
        <w:t>Example</w:t>
      </w:r>
    </w:p>
    <w:p w14:paraId="107E61A6" w14:textId="77777777" w:rsidR="00B81A80" w:rsidRDefault="00EC7034" w:rsidP="00B81A80">
      <w:pPr>
        <w:pStyle w:val="Heading2"/>
        <w:pBdr>
          <w:bottom w:val="single" w:sz="6" w:space="31" w:color="EEEEEE"/>
        </w:pBdr>
        <w:shd w:val="clear" w:color="auto" w:fill="FFFFFF"/>
        <w:spacing w:before="0"/>
        <w:rPr>
          <w:rFonts w:ascii="Times New Roman" w:hAnsi="Times New Roman" w:cs="Times New Roman"/>
          <w:b w:val="0"/>
          <w:color w:val="333333"/>
          <w:sz w:val="28"/>
          <w:szCs w:val="28"/>
        </w:rPr>
      </w:pPr>
      <w:r w:rsidRPr="00A26547">
        <w:rPr>
          <w:rFonts w:ascii="Times New Roman" w:hAnsi="Times New Roman" w:cs="Times New Roman"/>
          <w:b w:val="0"/>
          <w:color w:val="333333"/>
          <w:sz w:val="28"/>
          <w:szCs w:val="28"/>
        </w:rPr>
        <w:t xml:space="preserve">     &lt;p&gt; Something here is &lt;span style="color:#900;"&gt; special&lt;/span&gt; , but which one?&lt;/p&gt;</w:t>
      </w:r>
    </w:p>
    <w:p w14:paraId="5B74E037" w14:textId="77777777" w:rsidR="00B81A80" w:rsidRPr="00B81A80" w:rsidRDefault="00B81A80" w:rsidP="00B81A80">
      <w:pPr>
        <w:pStyle w:val="Heading2"/>
        <w:pBdr>
          <w:bottom w:val="single" w:sz="6" w:space="31" w:color="EEEEEE"/>
        </w:pBdr>
        <w:shd w:val="clear" w:color="auto" w:fill="FFFFFF"/>
        <w:spacing w:before="0" w:line="240" w:lineRule="auto"/>
        <w:rPr>
          <w:rFonts w:ascii="Times New Roman" w:hAnsi="Times New Roman" w:cs="Times New Roman"/>
          <w:b w:val="0"/>
          <w:color w:val="333333"/>
          <w:sz w:val="28"/>
          <w:szCs w:val="28"/>
        </w:rPr>
      </w:pPr>
      <w:r>
        <w:rPr>
          <w:b w:val="0"/>
          <w:color w:val="333333"/>
          <w:sz w:val="28"/>
          <w:szCs w:val="28"/>
          <w:u w:val="single"/>
        </w:rPr>
        <w:t>Example:</w:t>
      </w:r>
    </w:p>
    <w:p w14:paraId="2DCA7FB0" w14:textId="77777777" w:rsidR="00B81A80" w:rsidRDefault="00B81A80" w:rsidP="00B81A80">
      <w:pPr>
        <w:pStyle w:val="NormalWeb"/>
        <w:shd w:val="clear" w:color="auto" w:fill="FFFFFF"/>
        <w:spacing w:before="150" w:beforeAutospacing="0" w:after="150" w:afterAutospacing="0"/>
        <w:rPr>
          <w:color w:val="000000"/>
          <w:sz w:val="28"/>
          <w:szCs w:val="28"/>
        </w:rPr>
      </w:pPr>
      <w:r w:rsidRPr="00B81A80">
        <w:rPr>
          <w:color w:val="000000"/>
          <w:sz w:val="28"/>
          <w:szCs w:val="28"/>
        </w:rPr>
        <w:t>&lt;html&gt;</w:t>
      </w:r>
    </w:p>
    <w:p w14:paraId="4C915762"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lastRenderedPageBreak/>
        <w:t xml:space="preserve">  &lt;head&gt;</w:t>
      </w:r>
    </w:p>
    <w:p w14:paraId="7ED21946"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&lt;title&gt;Span and Div Tags&lt;/title&gt;</w:t>
      </w:r>
    </w:p>
    <w:p w14:paraId="5D2087FE"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&lt;style&gt;</w:t>
      </w:r>
    </w:p>
    <w:p w14:paraId="440DF4F6"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div</w:t>
      </w:r>
    </w:p>
    <w:p w14:paraId="667B6B77"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w:t>
      </w:r>
    </w:p>
    <w:p w14:paraId="27D695DD"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background-color:yellow;</w:t>
      </w:r>
    </w:p>
    <w:p w14:paraId="6E400CC2"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border:2px solid red;</w:t>
      </w:r>
    </w:p>
    <w:p w14:paraId="2A3667A3"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w:t>
      </w:r>
    </w:p>
    <w:p w14:paraId="0432A71E"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p</w:t>
      </w:r>
    </w:p>
    <w:p w14:paraId="2641E7A4"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w:t>
      </w:r>
      <w:bookmarkStart w:id="7" w:name="_GoBack"/>
      <w:bookmarkEnd w:id="7"/>
    </w:p>
    <w:p w14:paraId="49604BD4"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color:green;</w:t>
      </w:r>
    </w:p>
    <w:p w14:paraId="0E49E846"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w:t>
      </w:r>
    </w:p>
    <w:p w14:paraId="44607A41"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&lt;/style&gt;</w:t>
      </w:r>
    </w:p>
    <w:p w14:paraId="443EEBA0"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&lt;/head&gt;</w:t>
      </w:r>
    </w:p>
    <w:p w14:paraId="3CE23510"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&lt;body&gt;</w:t>
      </w:r>
    </w:p>
    <w:p w14:paraId="4D1A7BC8"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&lt;div&gt;</w:t>
      </w:r>
    </w:p>
    <w:p w14:paraId="0C0B80C0"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&lt;h1&gt; Hi,Good Morning&lt;/h2&gt;</w:t>
      </w:r>
    </w:p>
    <w:p w14:paraId="3056F81A"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&lt;p&gt; Welcome&lt;span style="color:red;text-decoration:underline"&gt; to&lt;/span&gt; Paragraph&lt;/p&gt;</w:t>
      </w:r>
    </w:p>
    <w:p w14:paraId="1378D9AF"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&lt;/div&gt;</w:t>
      </w:r>
    </w:p>
    <w:p w14:paraId="1E43D90E" w14:textId="77777777" w:rsidR="00B81A80"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 xml:space="preserve">  &lt;/body&gt;</w:t>
      </w:r>
    </w:p>
    <w:p w14:paraId="2BEAB6B1" w14:textId="77777777" w:rsidR="00EC7034" w:rsidRPr="00B81A80" w:rsidRDefault="00B81A80" w:rsidP="00B81A80">
      <w:pPr>
        <w:pStyle w:val="Heading2"/>
        <w:shd w:val="clear" w:color="auto" w:fill="FFFFFF"/>
        <w:spacing w:before="150" w:after="150"/>
        <w:rPr>
          <w:rFonts w:ascii="Times New Roman" w:hAnsi="Times New Roman" w:cs="Times New Roman"/>
          <w:b w:val="0"/>
          <w:bCs w:val="0"/>
          <w:color w:val="000000"/>
          <w:sz w:val="28"/>
          <w:szCs w:val="28"/>
        </w:rPr>
      </w:pPr>
      <w:r w:rsidRPr="00B81A80">
        <w:rPr>
          <w:rFonts w:ascii="Times New Roman" w:hAnsi="Times New Roman" w:cs="Times New Roman"/>
          <w:b w:val="0"/>
          <w:bCs w:val="0"/>
          <w:color w:val="000000"/>
          <w:sz w:val="28"/>
          <w:szCs w:val="28"/>
        </w:rPr>
        <w:t>&lt;/html&gt;</w:t>
      </w:r>
    </w:p>
    <w:p w14:paraId="666F7E83" w14:textId="77777777" w:rsidR="00A22BE8" w:rsidRDefault="0039761E" w:rsidP="0039761E">
      <w:pPr>
        <w:shd w:val="clear" w:color="auto" w:fill="FFFFFF"/>
        <w:ind w:left="720" w:firstLine="720"/>
        <w:rPr>
          <w:rFonts w:ascii="Times New Roman" w:hAnsi="Times New Roman" w:cs="Times New Roman"/>
          <w:b/>
          <w:sz w:val="36"/>
          <w:szCs w:val="36"/>
          <w:u w:val="single"/>
        </w:rPr>
      </w:pPr>
      <w:r w:rsidRPr="0039761E">
        <w:rPr>
          <w:rFonts w:ascii="Times New Roman" w:hAnsi="Times New Roman" w:cs="Times New Roman"/>
          <w:b/>
          <w:sz w:val="36"/>
          <w:szCs w:val="36"/>
          <w:u w:val="single"/>
        </w:rPr>
        <w:t>Important Questions From UNIT-I</w:t>
      </w:r>
    </w:p>
    <w:p w14:paraId="5E555C1A" w14:textId="77777777" w:rsidR="0039761E" w:rsidRDefault="0039761E" w:rsidP="00DB4B73">
      <w:pPr>
        <w:shd w:val="clear" w:color="auto" w:fill="FFFFFF"/>
        <w:rPr>
          <w:rFonts w:ascii="Times New Roman" w:hAnsi="Times New Roman" w:cs="Times New Roman"/>
          <w:sz w:val="28"/>
          <w:szCs w:val="28"/>
        </w:rPr>
      </w:pPr>
      <w:r w:rsidRPr="0039761E">
        <w:rPr>
          <w:rFonts w:ascii="Times New Roman" w:hAnsi="Times New Roman" w:cs="Times New Roman"/>
          <w:sz w:val="28"/>
          <w:szCs w:val="28"/>
        </w:rPr>
        <w:t>1.   a)   Explain the request an</w:t>
      </w:r>
      <w:r>
        <w:rPr>
          <w:rFonts w:ascii="Times New Roman" w:hAnsi="Times New Roman" w:cs="Times New Roman"/>
          <w:sz w:val="28"/>
          <w:szCs w:val="28"/>
        </w:rPr>
        <w:t>d response phase of HTTP  (8m)</w:t>
      </w:r>
    </w:p>
    <w:p w14:paraId="0BBB3C99" w14:textId="77777777" w:rsidR="0039761E" w:rsidRDefault="0039761E" w:rsidP="00DB4B73">
      <w:pPr>
        <w:shd w:val="clear" w:color="auto" w:fill="FFFFFF"/>
        <w:rPr>
          <w:rFonts w:ascii="Times New Roman" w:hAnsi="Times New Roman" w:cs="Times New Roman"/>
          <w:sz w:val="28"/>
          <w:szCs w:val="28"/>
        </w:rPr>
      </w:pPr>
      <w:r w:rsidRPr="0039761E">
        <w:rPr>
          <w:rFonts w:ascii="Times New Roman" w:hAnsi="Times New Roman" w:cs="Times New Roman"/>
          <w:sz w:val="28"/>
          <w:szCs w:val="28"/>
        </w:rPr>
        <w:t xml:space="preserve">       b)   Explain how the levels of st</w:t>
      </w:r>
      <w:r>
        <w:rPr>
          <w:rFonts w:ascii="Times New Roman" w:hAnsi="Times New Roman" w:cs="Times New Roman"/>
          <w:sz w:val="28"/>
          <w:szCs w:val="28"/>
        </w:rPr>
        <w:t xml:space="preserve">yle sheets in CSS work (4m)     </w:t>
      </w:r>
    </w:p>
    <w:p w14:paraId="29106352" w14:textId="77777777" w:rsidR="0039761E" w:rsidRDefault="0039761E" w:rsidP="00DB4B73">
      <w:pPr>
        <w:shd w:val="clear" w:color="auto" w:fill="FFFFFF"/>
        <w:rPr>
          <w:rFonts w:ascii="Times New Roman" w:hAnsi="Times New Roman" w:cs="Times New Roman"/>
          <w:sz w:val="28"/>
          <w:szCs w:val="28"/>
        </w:rPr>
      </w:pPr>
      <w:r w:rsidRPr="0039761E">
        <w:rPr>
          <w:rFonts w:ascii="Times New Roman" w:hAnsi="Times New Roman" w:cs="Times New Roman"/>
          <w:sz w:val="28"/>
          <w:szCs w:val="28"/>
        </w:rPr>
        <w:t xml:space="preserve"> 2.   List out various selector forms in CSS and explain it with example</w:t>
      </w:r>
      <w:r>
        <w:rPr>
          <w:rFonts w:ascii="Times New Roman" w:hAnsi="Times New Roman" w:cs="Times New Roman"/>
          <w:sz w:val="28"/>
          <w:szCs w:val="28"/>
        </w:rPr>
        <w:t>(1</w:t>
      </w:r>
      <w:r w:rsidRPr="0039761E">
        <w:rPr>
          <w:rFonts w:ascii="Times New Roman" w:hAnsi="Times New Roman" w:cs="Times New Roman"/>
          <w:sz w:val="28"/>
          <w:szCs w:val="28"/>
        </w:rPr>
        <w:t>2</w:t>
      </w:r>
      <w:r>
        <w:rPr>
          <w:rFonts w:ascii="Times New Roman" w:hAnsi="Times New Roman" w:cs="Times New Roman"/>
          <w:sz w:val="28"/>
          <w:szCs w:val="28"/>
        </w:rPr>
        <w:t>m)</w:t>
      </w:r>
    </w:p>
    <w:p w14:paraId="74BEFAEE" w14:textId="77777777" w:rsidR="009D2BCF" w:rsidRDefault="009D2BCF" w:rsidP="009D2BCF">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3.</w:t>
      </w:r>
      <w:r w:rsidRPr="009D2BCF">
        <w:rPr>
          <w:rFonts w:ascii="Times New Roman" w:hAnsi="Times New Roman" w:cs="Times New Roman"/>
          <w:sz w:val="28"/>
          <w:szCs w:val="28"/>
        </w:rPr>
        <w:t xml:space="preserve"> a) Define: IP address and Domain Name.  Give suitable examples</w:t>
      </w:r>
      <w:r>
        <w:rPr>
          <w:rFonts w:ascii="Times New Roman" w:hAnsi="Times New Roman" w:cs="Times New Roman"/>
          <w:sz w:val="28"/>
          <w:szCs w:val="28"/>
        </w:rPr>
        <w:t>(</w:t>
      </w:r>
      <w:r w:rsidRPr="009D2BCF">
        <w:rPr>
          <w:rFonts w:ascii="Times New Roman" w:hAnsi="Times New Roman" w:cs="Times New Roman"/>
          <w:sz w:val="28"/>
          <w:szCs w:val="28"/>
        </w:rPr>
        <w:t>4</w:t>
      </w:r>
      <w:r>
        <w:rPr>
          <w:rFonts w:ascii="Times New Roman" w:hAnsi="Times New Roman" w:cs="Times New Roman"/>
          <w:sz w:val="28"/>
          <w:szCs w:val="28"/>
        </w:rPr>
        <w:t>m)</w:t>
      </w:r>
    </w:p>
    <w:p w14:paraId="5DAD7ADD" w14:textId="77777777" w:rsidR="009D2BCF" w:rsidRDefault="009D2BCF" w:rsidP="009D2BCF">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9D2BCF">
        <w:rPr>
          <w:rFonts w:ascii="Times New Roman" w:hAnsi="Times New Roman" w:cs="Times New Roman"/>
          <w:sz w:val="28"/>
          <w:szCs w:val="28"/>
        </w:rPr>
        <w:t xml:space="preserve"> b) Explain in detail about the operations of web server.  How web browser </w:t>
      </w:r>
    </w:p>
    <w:p w14:paraId="634F5A9B" w14:textId="77777777" w:rsidR="009D2BCF" w:rsidRPr="009D2BCF" w:rsidRDefault="009D2BCF" w:rsidP="009D2BCF">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communicates to the web server?(</w:t>
      </w:r>
      <w:r w:rsidRPr="009D2BCF">
        <w:rPr>
          <w:rFonts w:ascii="Times New Roman" w:hAnsi="Times New Roman" w:cs="Times New Roman"/>
          <w:sz w:val="28"/>
          <w:szCs w:val="28"/>
        </w:rPr>
        <w:t>8</w:t>
      </w:r>
      <w:r>
        <w:rPr>
          <w:rFonts w:ascii="Times New Roman" w:hAnsi="Times New Roman" w:cs="Times New Roman"/>
          <w:sz w:val="28"/>
          <w:szCs w:val="28"/>
        </w:rPr>
        <w:t>m)</w:t>
      </w:r>
    </w:p>
    <w:p w14:paraId="7653E2D8" w14:textId="77777777" w:rsidR="0033127A" w:rsidRDefault="0033127A" w:rsidP="009D2BCF">
      <w:pPr>
        <w:shd w:val="clear" w:color="auto" w:fill="FFFFFF"/>
        <w:rPr>
          <w:rFonts w:ascii="Times New Roman" w:hAnsi="Times New Roman" w:cs="Times New Roman"/>
          <w:sz w:val="28"/>
          <w:szCs w:val="28"/>
        </w:rPr>
      </w:pPr>
      <w:r>
        <w:rPr>
          <w:rFonts w:ascii="Times New Roman" w:hAnsi="Times New Roman" w:cs="Times New Roman"/>
          <w:sz w:val="28"/>
          <w:szCs w:val="28"/>
        </w:rPr>
        <w:t>4.</w:t>
      </w:r>
      <w:r w:rsidR="009D2BCF" w:rsidRPr="009D2BCF">
        <w:rPr>
          <w:rFonts w:ascii="Times New Roman" w:hAnsi="Times New Roman" w:cs="Times New Roman"/>
          <w:sz w:val="28"/>
          <w:szCs w:val="28"/>
        </w:rPr>
        <w:t xml:space="preserve"> a) Explain: “image tag” and “Hyperlink” in HTML</w:t>
      </w:r>
      <w:r>
        <w:rPr>
          <w:rFonts w:ascii="Times New Roman" w:hAnsi="Times New Roman" w:cs="Times New Roman"/>
          <w:sz w:val="28"/>
          <w:szCs w:val="28"/>
        </w:rPr>
        <w:t>(</w:t>
      </w:r>
      <w:r w:rsidR="009D2BCF" w:rsidRPr="009D2BCF">
        <w:rPr>
          <w:rFonts w:ascii="Times New Roman" w:hAnsi="Times New Roman" w:cs="Times New Roman"/>
          <w:sz w:val="28"/>
          <w:szCs w:val="28"/>
        </w:rPr>
        <w:t>4</w:t>
      </w:r>
      <w:r>
        <w:rPr>
          <w:rFonts w:ascii="Times New Roman" w:hAnsi="Times New Roman" w:cs="Times New Roman"/>
          <w:sz w:val="28"/>
          <w:szCs w:val="28"/>
        </w:rPr>
        <w:t>m)</w:t>
      </w:r>
    </w:p>
    <w:p w14:paraId="0B325FF3" w14:textId="77777777" w:rsidR="009D2BCF" w:rsidRDefault="0033127A" w:rsidP="009D2BCF">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D2BCF" w:rsidRPr="009D2BCF">
        <w:rPr>
          <w:rFonts w:ascii="Times New Roman" w:hAnsi="Times New Roman" w:cs="Times New Roman"/>
          <w:sz w:val="28"/>
          <w:szCs w:val="28"/>
        </w:rPr>
        <w:t xml:space="preserve"> b)   Describe Font families in CSS with examples</w:t>
      </w:r>
      <w:r>
        <w:rPr>
          <w:rFonts w:ascii="Times New Roman" w:hAnsi="Times New Roman" w:cs="Times New Roman"/>
          <w:sz w:val="28"/>
          <w:szCs w:val="28"/>
        </w:rPr>
        <w:t>(</w:t>
      </w:r>
      <w:r w:rsidR="009D2BCF" w:rsidRPr="009D2BCF">
        <w:rPr>
          <w:rFonts w:ascii="Times New Roman" w:hAnsi="Times New Roman" w:cs="Times New Roman"/>
          <w:sz w:val="28"/>
          <w:szCs w:val="28"/>
        </w:rPr>
        <w:t>8</w:t>
      </w:r>
      <w:r>
        <w:rPr>
          <w:rFonts w:ascii="Times New Roman" w:hAnsi="Times New Roman" w:cs="Times New Roman"/>
          <w:sz w:val="28"/>
          <w:szCs w:val="28"/>
        </w:rPr>
        <w:t>m)</w:t>
      </w:r>
    </w:p>
    <w:p w14:paraId="26979AE9" w14:textId="77777777" w:rsidR="0057727A" w:rsidRDefault="0057727A" w:rsidP="009D2BCF">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5. a) </w:t>
      </w:r>
      <w:r w:rsidRPr="0057727A">
        <w:rPr>
          <w:rFonts w:ascii="Times New Roman" w:hAnsi="Times New Roman" w:cs="Times New Roman"/>
          <w:sz w:val="28"/>
          <w:szCs w:val="28"/>
        </w:rPr>
        <w:t>Explain the function of Web sever with suitable examples</w:t>
      </w:r>
      <w:r>
        <w:rPr>
          <w:rFonts w:ascii="Times New Roman" w:hAnsi="Times New Roman" w:cs="Times New Roman"/>
          <w:sz w:val="28"/>
          <w:szCs w:val="28"/>
        </w:rPr>
        <w:t>(</w:t>
      </w:r>
      <w:r w:rsidRPr="0057727A">
        <w:rPr>
          <w:rFonts w:ascii="Times New Roman" w:hAnsi="Times New Roman" w:cs="Times New Roman"/>
          <w:sz w:val="28"/>
          <w:szCs w:val="28"/>
        </w:rPr>
        <w:t>6</w:t>
      </w:r>
      <w:r>
        <w:rPr>
          <w:rFonts w:ascii="Times New Roman" w:hAnsi="Times New Roman" w:cs="Times New Roman"/>
          <w:sz w:val="28"/>
          <w:szCs w:val="28"/>
        </w:rPr>
        <w:t>m)</w:t>
      </w:r>
    </w:p>
    <w:p w14:paraId="211EA7E0" w14:textId="77777777" w:rsidR="0057727A" w:rsidRDefault="0057727A" w:rsidP="009D2BCF">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b) </w:t>
      </w:r>
      <w:r w:rsidRPr="0057727A">
        <w:rPr>
          <w:rFonts w:ascii="Times New Roman" w:hAnsi="Times New Roman" w:cs="Times New Roman"/>
          <w:sz w:val="28"/>
          <w:szCs w:val="28"/>
        </w:rPr>
        <w:t>Create a web page for entering customer orders using DHTML</w:t>
      </w:r>
      <w:r>
        <w:rPr>
          <w:rFonts w:ascii="Times New Roman" w:hAnsi="Times New Roman" w:cs="Times New Roman"/>
          <w:sz w:val="28"/>
          <w:szCs w:val="28"/>
        </w:rPr>
        <w:t>(</w:t>
      </w:r>
      <w:r w:rsidRPr="0057727A">
        <w:rPr>
          <w:rFonts w:ascii="Times New Roman" w:hAnsi="Times New Roman" w:cs="Times New Roman"/>
          <w:sz w:val="28"/>
          <w:szCs w:val="28"/>
        </w:rPr>
        <w:t>6</w:t>
      </w:r>
      <w:r>
        <w:rPr>
          <w:rFonts w:ascii="Times New Roman" w:hAnsi="Times New Roman" w:cs="Times New Roman"/>
          <w:sz w:val="28"/>
          <w:szCs w:val="28"/>
        </w:rPr>
        <w:t>m)</w:t>
      </w:r>
    </w:p>
    <w:p w14:paraId="301AFDF0" w14:textId="77777777" w:rsidR="0057727A" w:rsidRDefault="0057727A" w:rsidP="009D2BCF">
      <w:pPr>
        <w:shd w:val="clear" w:color="auto" w:fill="FFFFFF"/>
        <w:rPr>
          <w:rFonts w:ascii="Times New Roman" w:hAnsi="Times New Roman" w:cs="Times New Roman"/>
          <w:sz w:val="28"/>
          <w:szCs w:val="28"/>
        </w:rPr>
      </w:pPr>
      <w:r>
        <w:rPr>
          <w:rFonts w:ascii="Times New Roman" w:hAnsi="Times New Roman" w:cs="Times New Roman"/>
          <w:sz w:val="28"/>
          <w:szCs w:val="28"/>
        </w:rPr>
        <w:t>6</w:t>
      </w:r>
      <w:r w:rsidRPr="0057727A">
        <w:rPr>
          <w:rFonts w:ascii="Times New Roman" w:hAnsi="Times New Roman" w:cs="Times New Roman"/>
          <w:sz w:val="28"/>
          <w:szCs w:val="28"/>
        </w:rPr>
        <w:t>. a)   What is a style sheet?  Explain the basic features available in a style sheet</w:t>
      </w:r>
      <w:r>
        <w:rPr>
          <w:rFonts w:ascii="Times New Roman" w:hAnsi="Times New Roman" w:cs="Times New Roman"/>
          <w:sz w:val="28"/>
          <w:szCs w:val="28"/>
        </w:rPr>
        <w:t>(</w:t>
      </w:r>
      <w:r w:rsidRPr="0057727A">
        <w:rPr>
          <w:rFonts w:ascii="Times New Roman" w:hAnsi="Times New Roman" w:cs="Times New Roman"/>
          <w:sz w:val="28"/>
          <w:szCs w:val="28"/>
        </w:rPr>
        <w:t>6</w:t>
      </w:r>
      <w:r>
        <w:rPr>
          <w:rFonts w:ascii="Times New Roman" w:hAnsi="Times New Roman" w:cs="Times New Roman"/>
          <w:sz w:val="28"/>
          <w:szCs w:val="28"/>
        </w:rPr>
        <w:t>m)</w:t>
      </w:r>
      <w:r w:rsidRPr="0057727A">
        <w:rPr>
          <w:rFonts w:ascii="Times New Roman" w:hAnsi="Times New Roman" w:cs="Times New Roman"/>
          <w:sz w:val="28"/>
          <w:szCs w:val="28"/>
        </w:rPr>
        <w:t xml:space="preserve">  </w:t>
      </w:r>
    </w:p>
    <w:p w14:paraId="168CB78F" w14:textId="77777777" w:rsidR="0039761E" w:rsidRDefault="0057727A" w:rsidP="00DB4B73">
      <w:pPr>
        <w:shd w:val="clear" w:color="auto" w:fill="FFFFFF"/>
        <w:rPr>
          <w:rFonts w:ascii="Times New Roman" w:hAnsi="Times New Roman" w:cs="Times New Roman"/>
          <w:sz w:val="28"/>
          <w:szCs w:val="28"/>
        </w:rPr>
      </w:pPr>
      <w:r w:rsidRPr="005772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7727A">
        <w:rPr>
          <w:rFonts w:ascii="Times New Roman" w:hAnsi="Times New Roman" w:cs="Times New Roman"/>
          <w:sz w:val="28"/>
          <w:szCs w:val="28"/>
        </w:rPr>
        <w:t>b)   Distinguish between frames a</w:t>
      </w:r>
      <w:r>
        <w:rPr>
          <w:rFonts w:ascii="Times New Roman" w:hAnsi="Times New Roman" w:cs="Times New Roman"/>
          <w:sz w:val="28"/>
          <w:szCs w:val="28"/>
        </w:rPr>
        <w:t>nd forms with suitable examples(6m)</w:t>
      </w:r>
    </w:p>
    <w:p w14:paraId="2F6A947C" w14:textId="77777777" w:rsidR="008914F0" w:rsidRDefault="008914F0"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7. a) </w:t>
      </w:r>
      <w:r w:rsidRPr="008914F0">
        <w:rPr>
          <w:rFonts w:ascii="Times New Roman" w:hAnsi="Times New Roman" w:cs="Times New Roman"/>
          <w:sz w:val="28"/>
          <w:szCs w:val="28"/>
        </w:rPr>
        <w:t>Give the relevant explanation of URL, HTTP, MIME</w:t>
      </w:r>
      <w:r>
        <w:rPr>
          <w:rFonts w:ascii="Times New Roman" w:hAnsi="Times New Roman" w:cs="Times New Roman"/>
          <w:sz w:val="28"/>
          <w:szCs w:val="28"/>
        </w:rPr>
        <w:t>(</w:t>
      </w:r>
      <w:r w:rsidRPr="008914F0">
        <w:rPr>
          <w:rFonts w:ascii="Times New Roman" w:hAnsi="Times New Roman" w:cs="Times New Roman"/>
          <w:sz w:val="28"/>
          <w:szCs w:val="28"/>
        </w:rPr>
        <w:t>6</w:t>
      </w:r>
      <w:r>
        <w:rPr>
          <w:rFonts w:ascii="Times New Roman" w:hAnsi="Times New Roman" w:cs="Times New Roman"/>
          <w:sz w:val="28"/>
          <w:szCs w:val="28"/>
        </w:rPr>
        <w:t>m)</w:t>
      </w:r>
    </w:p>
    <w:p w14:paraId="26CF20FB" w14:textId="77777777" w:rsidR="008914F0" w:rsidRDefault="008914F0"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b)</w:t>
      </w:r>
      <w:r w:rsidRPr="008914F0">
        <w:rPr>
          <w:rFonts w:ascii="Times New Roman" w:hAnsi="Times New Roman" w:cs="Times New Roman"/>
          <w:sz w:val="28"/>
          <w:szCs w:val="28"/>
        </w:rPr>
        <w:t>Generate an HTML document that would take student name,</w:t>
      </w:r>
      <w:r>
        <w:rPr>
          <w:rFonts w:ascii="Times New Roman" w:hAnsi="Times New Roman" w:cs="Times New Roman"/>
          <w:sz w:val="28"/>
          <w:szCs w:val="28"/>
        </w:rPr>
        <w:t>roll no.</w:t>
      </w:r>
      <w:r w:rsidRPr="008914F0">
        <w:rPr>
          <w:rFonts w:ascii="Times New Roman" w:hAnsi="Times New Roman" w:cs="Times New Roman"/>
          <w:sz w:val="28"/>
          <w:szCs w:val="28"/>
        </w:rPr>
        <w:t>and address</w:t>
      </w:r>
      <w:r>
        <w:rPr>
          <w:rFonts w:ascii="Times New Roman" w:hAnsi="Times New Roman" w:cs="Times New Roman"/>
          <w:sz w:val="28"/>
          <w:szCs w:val="28"/>
        </w:rPr>
        <w:t xml:space="preserve">(6m)          </w:t>
      </w:r>
      <w:r w:rsidRPr="008914F0">
        <w:rPr>
          <w:rFonts w:ascii="Times New Roman" w:hAnsi="Times New Roman" w:cs="Times New Roman"/>
          <w:sz w:val="28"/>
          <w:szCs w:val="28"/>
        </w:rPr>
        <w:t xml:space="preserve">   </w:t>
      </w:r>
      <w:r>
        <w:rPr>
          <w:rFonts w:ascii="Times New Roman" w:hAnsi="Times New Roman" w:cs="Times New Roman"/>
          <w:sz w:val="28"/>
          <w:szCs w:val="28"/>
        </w:rPr>
        <w:t>8.</w:t>
      </w:r>
      <w:r w:rsidRPr="008914F0">
        <w:rPr>
          <w:rFonts w:ascii="Times New Roman" w:hAnsi="Times New Roman" w:cs="Times New Roman"/>
          <w:sz w:val="28"/>
          <w:szCs w:val="28"/>
        </w:rPr>
        <w:t>a) Create a document using DHTML that aligns the image on the</w:t>
      </w:r>
      <w:r>
        <w:rPr>
          <w:rFonts w:ascii="Times New Roman" w:hAnsi="Times New Roman" w:cs="Times New Roman"/>
          <w:sz w:val="28"/>
          <w:szCs w:val="28"/>
        </w:rPr>
        <w:t xml:space="preserve"> </w:t>
      </w:r>
      <w:r w:rsidRPr="008914F0">
        <w:rPr>
          <w:rFonts w:ascii="Times New Roman" w:hAnsi="Times New Roman" w:cs="Times New Roman"/>
          <w:sz w:val="28"/>
          <w:szCs w:val="28"/>
        </w:rPr>
        <w:t xml:space="preserve">page, to left, centre </w:t>
      </w:r>
    </w:p>
    <w:p w14:paraId="7330FF0B" w14:textId="77777777" w:rsidR="008914F0" w:rsidRDefault="008914F0"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8914F0">
        <w:rPr>
          <w:rFonts w:ascii="Times New Roman" w:hAnsi="Times New Roman" w:cs="Times New Roman"/>
          <w:sz w:val="28"/>
          <w:szCs w:val="28"/>
        </w:rPr>
        <w:t>and to right using the links in the same document</w:t>
      </w:r>
      <w:r>
        <w:rPr>
          <w:rFonts w:ascii="Times New Roman" w:hAnsi="Times New Roman" w:cs="Times New Roman"/>
          <w:sz w:val="28"/>
          <w:szCs w:val="28"/>
        </w:rPr>
        <w:t>(</w:t>
      </w:r>
      <w:r w:rsidRPr="008914F0">
        <w:rPr>
          <w:rFonts w:ascii="Times New Roman" w:hAnsi="Times New Roman" w:cs="Times New Roman"/>
          <w:sz w:val="28"/>
          <w:szCs w:val="28"/>
        </w:rPr>
        <w:t>6</w:t>
      </w:r>
      <w:r>
        <w:rPr>
          <w:rFonts w:ascii="Times New Roman" w:hAnsi="Times New Roman" w:cs="Times New Roman"/>
          <w:sz w:val="28"/>
          <w:szCs w:val="28"/>
        </w:rPr>
        <w:t>m)</w:t>
      </w:r>
    </w:p>
    <w:p w14:paraId="39B53C3D" w14:textId="77777777" w:rsidR="00754CA4" w:rsidRDefault="008914F0" w:rsidP="00DB4B73">
      <w:pPr>
        <w:shd w:val="clear" w:color="auto" w:fill="FFFFFF"/>
        <w:rPr>
          <w:rFonts w:ascii="Times New Roman" w:hAnsi="Times New Roman" w:cs="Times New Roman"/>
          <w:sz w:val="28"/>
          <w:szCs w:val="28"/>
        </w:rPr>
      </w:pPr>
      <w:r w:rsidRPr="008914F0">
        <w:rPr>
          <w:rFonts w:ascii="Times New Roman" w:hAnsi="Times New Roman" w:cs="Times New Roman"/>
          <w:sz w:val="28"/>
          <w:szCs w:val="28"/>
        </w:rPr>
        <w:t xml:space="preserve">   b)   What is the need for CSS?  Explain its significance</w:t>
      </w:r>
      <w:r>
        <w:rPr>
          <w:rFonts w:ascii="Times New Roman" w:hAnsi="Times New Roman" w:cs="Times New Roman"/>
          <w:sz w:val="28"/>
          <w:szCs w:val="28"/>
        </w:rPr>
        <w:t>(6m)</w:t>
      </w:r>
    </w:p>
    <w:p w14:paraId="78D4B1B8" w14:textId="77777777" w:rsidR="00754CA4" w:rsidRDefault="00754CA4" w:rsidP="00DB4B73">
      <w:pPr>
        <w:shd w:val="clear" w:color="auto" w:fill="FFFFFF"/>
        <w:rPr>
          <w:rFonts w:ascii="Times New Roman" w:hAnsi="Times New Roman" w:cs="Times New Roman"/>
          <w:sz w:val="28"/>
          <w:szCs w:val="28"/>
        </w:rPr>
      </w:pPr>
      <w:r>
        <w:rPr>
          <w:rFonts w:ascii="Times New Roman" w:hAnsi="Times New Roman" w:cs="Times New Roman"/>
          <w:sz w:val="28"/>
          <w:szCs w:val="28"/>
        </w:rPr>
        <w:t>9.</w:t>
      </w:r>
      <w:r w:rsidRPr="00754CA4">
        <w:rPr>
          <w:rFonts w:ascii="Times New Roman" w:hAnsi="Times New Roman" w:cs="Times New Roman"/>
          <w:sz w:val="28"/>
          <w:szCs w:val="28"/>
        </w:rPr>
        <w:t xml:space="preserve">a)   Give the functionality and purpose of HTTP.  List the notion of transactions and the </w:t>
      </w:r>
    </w:p>
    <w:p w14:paraId="12B2DD94" w14:textId="77777777" w:rsidR="00754CA4" w:rsidRDefault="00754CA4"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754CA4">
        <w:rPr>
          <w:rFonts w:ascii="Times New Roman" w:hAnsi="Times New Roman" w:cs="Times New Roman"/>
          <w:sz w:val="28"/>
          <w:szCs w:val="28"/>
        </w:rPr>
        <w:t>primary characteristics</w:t>
      </w:r>
      <w:r>
        <w:rPr>
          <w:rFonts w:ascii="Times New Roman" w:hAnsi="Times New Roman" w:cs="Times New Roman"/>
          <w:sz w:val="28"/>
          <w:szCs w:val="28"/>
        </w:rPr>
        <w:t>(</w:t>
      </w:r>
      <w:r w:rsidRPr="00754CA4">
        <w:rPr>
          <w:rFonts w:ascii="Times New Roman" w:hAnsi="Times New Roman" w:cs="Times New Roman"/>
          <w:sz w:val="28"/>
          <w:szCs w:val="28"/>
        </w:rPr>
        <w:t>6</w:t>
      </w:r>
      <w:r>
        <w:rPr>
          <w:rFonts w:ascii="Times New Roman" w:hAnsi="Times New Roman" w:cs="Times New Roman"/>
          <w:sz w:val="28"/>
          <w:szCs w:val="28"/>
        </w:rPr>
        <w:t>m)</w:t>
      </w:r>
    </w:p>
    <w:p w14:paraId="72EB2272" w14:textId="77777777" w:rsidR="00754CA4" w:rsidRDefault="00754CA4" w:rsidP="00DB4B73">
      <w:pPr>
        <w:shd w:val="clear" w:color="auto" w:fill="FFFFFF"/>
        <w:rPr>
          <w:rFonts w:ascii="Times New Roman" w:hAnsi="Times New Roman" w:cs="Times New Roman"/>
          <w:sz w:val="28"/>
          <w:szCs w:val="28"/>
        </w:rPr>
      </w:pPr>
      <w:r w:rsidRPr="00754CA4">
        <w:rPr>
          <w:rFonts w:ascii="Times New Roman" w:hAnsi="Times New Roman" w:cs="Times New Roman"/>
          <w:sz w:val="28"/>
          <w:szCs w:val="28"/>
        </w:rPr>
        <w:t xml:space="preserve">   b) Write an HTML document to provide a form that collects names and telephone </w:t>
      </w:r>
    </w:p>
    <w:p w14:paraId="41956BA5" w14:textId="77777777" w:rsidR="00754CA4" w:rsidRDefault="00754CA4"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754CA4">
        <w:rPr>
          <w:rFonts w:ascii="Times New Roman" w:hAnsi="Times New Roman" w:cs="Times New Roman"/>
          <w:sz w:val="28"/>
          <w:szCs w:val="28"/>
        </w:rPr>
        <w:t>numbers</w:t>
      </w:r>
      <w:r>
        <w:rPr>
          <w:rFonts w:ascii="Times New Roman" w:hAnsi="Times New Roman" w:cs="Times New Roman"/>
          <w:sz w:val="28"/>
          <w:szCs w:val="28"/>
        </w:rPr>
        <w:t>(6</w:t>
      </w:r>
      <w:r w:rsidRPr="00754CA4">
        <w:rPr>
          <w:rFonts w:ascii="Times New Roman" w:hAnsi="Times New Roman" w:cs="Times New Roman"/>
          <w:sz w:val="28"/>
          <w:szCs w:val="28"/>
        </w:rPr>
        <w:t xml:space="preserve"> </w:t>
      </w:r>
      <w:r>
        <w:rPr>
          <w:rFonts w:ascii="Times New Roman" w:hAnsi="Times New Roman" w:cs="Times New Roman"/>
          <w:sz w:val="28"/>
          <w:szCs w:val="28"/>
        </w:rPr>
        <w:t>m)</w:t>
      </w:r>
    </w:p>
    <w:p w14:paraId="1C4F7914" w14:textId="77777777" w:rsidR="00754CA4" w:rsidRDefault="00754CA4" w:rsidP="00DB4B73">
      <w:pPr>
        <w:shd w:val="clear" w:color="auto" w:fill="FFFFFF"/>
        <w:rPr>
          <w:rFonts w:ascii="Times New Roman" w:hAnsi="Times New Roman" w:cs="Times New Roman"/>
          <w:sz w:val="28"/>
          <w:szCs w:val="28"/>
        </w:rPr>
      </w:pPr>
      <w:r>
        <w:rPr>
          <w:rFonts w:ascii="Times New Roman" w:hAnsi="Times New Roman" w:cs="Times New Roman"/>
          <w:sz w:val="28"/>
          <w:szCs w:val="28"/>
        </w:rPr>
        <w:t>10.</w:t>
      </w:r>
      <w:r w:rsidRPr="00754CA4">
        <w:rPr>
          <w:rFonts w:ascii="Times New Roman" w:hAnsi="Times New Roman" w:cs="Times New Roman"/>
          <w:sz w:val="28"/>
          <w:szCs w:val="28"/>
        </w:rPr>
        <w:t>a)   Create a document using DHTML that changes the alignment of the heading to left,</w:t>
      </w:r>
    </w:p>
    <w:p w14:paraId="2FE4A977" w14:textId="77777777" w:rsidR="00754CA4" w:rsidRDefault="00754CA4"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754CA4">
        <w:rPr>
          <w:rFonts w:ascii="Times New Roman" w:hAnsi="Times New Roman" w:cs="Times New Roman"/>
          <w:sz w:val="28"/>
          <w:szCs w:val="28"/>
        </w:rPr>
        <w:t xml:space="preserve"> right and centered using the links given in the same document</w:t>
      </w:r>
      <w:r>
        <w:rPr>
          <w:rFonts w:ascii="Times New Roman" w:hAnsi="Times New Roman" w:cs="Times New Roman"/>
          <w:sz w:val="28"/>
          <w:szCs w:val="28"/>
        </w:rPr>
        <w:t>(</w:t>
      </w:r>
      <w:r w:rsidRPr="00754CA4">
        <w:rPr>
          <w:rFonts w:ascii="Times New Roman" w:hAnsi="Times New Roman" w:cs="Times New Roman"/>
          <w:sz w:val="28"/>
          <w:szCs w:val="28"/>
        </w:rPr>
        <w:t>6</w:t>
      </w:r>
      <w:r>
        <w:rPr>
          <w:rFonts w:ascii="Times New Roman" w:hAnsi="Times New Roman" w:cs="Times New Roman"/>
          <w:sz w:val="28"/>
          <w:szCs w:val="28"/>
        </w:rPr>
        <w:t>m)</w:t>
      </w:r>
    </w:p>
    <w:p w14:paraId="724612B8" w14:textId="77777777" w:rsidR="00131122" w:rsidRDefault="00754CA4" w:rsidP="00DB4B73">
      <w:pPr>
        <w:shd w:val="clear" w:color="auto" w:fill="FFFFFF"/>
        <w:rPr>
          <w:rFonts w:ascii="Times New Roman" w:hAnsi="Times New Roman" w:cs="Times New Roman"/>
          <w:sz w:val="28"/>
          <w:szCs w:val="28"/>
        </w:rPr>
      </w:pPr>
      <w:r w:rsidRPr="00754CA4">
        <w:rPr>
          <w:rFonts w:ascii="Times New Roman" w:hAnsi="Times New Roman" w:cs="Times New Roman"/>
          <w:sz w:val="28"/>
          <w:szCs w:val="28"/>
        </w:rPr>
        <w:t xml:space="preserve">     b)   What are the advantages and disadvantages of using style sheets</w:t>
      </w:r>
      <w:r w:rsidR="00035E3E">
        <w:rPr>
          <w:rFonts w:ascii="Times New Roman" w:hAnsi="Times New Roman" w:cs="Times New Roman"/>
          <w:sz w:val="28"/>
          <w:szCs w:val="28"/>
        </w:rPr>
        <w:t>(</w:t>
      </w:r>
      <w:r w:rsidRPr="00754CA4">
        <w:rPr>
          <w:rFonts w:ascii="Times New Roman" w:hAnsi="Times New Roman" w:cs="Times New Roman"/>
          <w:sz w:val="28"/>
          <w:szCs w:val="28"/>
        </w:rPr>
        <w:t>6</w:t>
      </w:r>
      <w:r w:rsidR="00035E3E">
        <w:rPr>
          <w:rFonts w:ascii="Times New Roman" w:hAnsi="Times New Roman" w:cs="Times New Roman"/>
          <w:sz w:val="28"/>
          <w:szCs w:val="28"/>
        </w:rPr>
        <w:t>m)</w:t>
      </w:r>
    </w:p>
    <w:p w14:paraId="05490A8B" w14:textId="77777777" w:rsidR="00131122" w:rsidRDefault="0013112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11.</w:t>
      </w:r>
      <w:r w:rsidRPr="00131122">
        <w:rPr>
          <w:rFonts w:ascii="Times New Roman" w:hAnsi="Times New Roman" w:cs="Times New Roman"/>
          <w:sz w:val="28"/>
          <w:szCs w:val="28"/>
        </w:rPr>
        <w:t>Write a note about WWW.  Explain caching technique used in WWW.  Describe web</w:t>
      </w:r>
    </w:p>
    <w:p w14:paraId="5E2626F9" w14:textId="77777777" w:rsidR="00131122" w:rsidRDefault="0013112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131122">
        <w:rPr>
          <w:rFonts w:ascii="Times New Roman" w:hAnsi="Times New Roman" w:cs="Times New Roman"/>
          <w:sz w:val="28"/>
          <w:szCs w:val="28"/>
        </w:rPr>
        <w:t>browse</w:t>
      </w:r>
      <w:r>
        <w:rPr>
          <w:rFonts w:ascii="Times New Roman" w:hAnsi="Times New Roman" w:cs="Times New Roman"/>
          <w:sz w:val="28"/>
          <w:szCs w:val="28"/>
        </w:rPr>
        <w:t>r and web servers with example(1</w:t>
      </w:r>
      <w:r w:rsidRPr="00131122">
        <w:rPr>
          <w:rFonts w:ascii="Times New Roman" w:hAnsi="Times New Roman" w:cs="Times New Roman"/>
          <w:sz w:val="28"/>
          <w:szCs w:val="28"/>
        </w:rPr>
        <w:t xml:space="preserve">2 </w:t>
      </w:r>
      <w:r>
        <w:rPr>
          <w:rFonts w:ascii="Times New Roman" w:hAnsi="Times New Roman" w:cs="Times New Roman"/>
          <w:sz w:val="28"/>
          <w:szCs w:val="28"/>
        </w:rPr>
        <w:t>m)</w:t>
      </w:r>
    </w:p>
    <w:p w14:paraId="78B20C4C" w14:textId="77777777" w:rsidR="00803AB2" w:rsidRDefault="0013112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1</w:t>
      </w:r>
      <w:r w:rsidRPr="00131122">
        <w:rPr>
          <w:rFonts w:ascii="Times New Roman" w:hAnsi="Times New Roman" w:cs="Times New Roman"/>
          <w:sz w:val="28"/>
          <w:szCs w:val="28"/>
        </w:rPr>
        <w:t>2.Write down the limitations of using entirely “pure” CSS only</w:t>
      </w:r>
      <w:r>
        <w:rPr>
          <w:rFonts w:ascii="Times New Roman" w:hAnsi="Times New Roman" w:cs="Times New Roman"/>
          <w:sz w:val="28"/>
          <w:szCs w:val="28"/>
        </w:rPr>
        <w:t>.(1</w:t>
      </w:r>
      <w:r w:rsidRPr="00131122">
        <w:rPr>
          <w:rFonts w:ascii="Times New Roman" w:hAnsi="Times New Roman" w:cs="Times New Roman"/>
          <w:sz w:val="28"/>
          <w:szCs w:val="28"/>
        </w:rPr>
        <w:t>2</w:t>
      </w:r>
      <w:r>
        <w:rPr>
          <w:rFonts w:ascii="Times New Roman" w:hAnsi="Times New Roman" w:cs="Times New Roman"/>
          <w:sz w:val="28"/>
          <w:szCs w:val="28"/>
        </w:rPr>
        <w:t>m)</w:t>
      </w:r>
    </w:p>
    <w:p w14:paraId="618ECAC0" w14:textId="77777777" w:rsidR="00803AB2" w:rsidRDefault="00803AB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13.</w:t>
      </w:r>
      <w:r w:rsidRPr="00803AB2">
        <w:rPr>
          <w:rFonts w:ascii="Times New Roman" w:hAnsi="Times New Roman" w:cs="Times New Roman"/>
          <w:sz w:val="28"/>
          <w:szCs w:val="28"/>
        </w:rPr>
        <w:t xml:space="preserve">What is CSS ? Determine the advantages &amp; disadvantages of CSS.  Explain with </w:t>
      </w:r>
    </w:p>
    <w:p w14:paraId="3E050D6E" w14:textId="77777777" w:rsidR="00803AB2" w:rsidRDefault="00803AB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803AB2">
        <w:rPr>
          <w:rFonts w:ascii="Times New Roman" w:hAnsi="Times New Roman" w:cs="Times New Roman"/>
          <w:sz w:val="28"/>
          <w:szCs w:val="28"/>
        </w:rPr>
        <w:t xml:space="preserve">example what </w:t>
      </w:r>
      <w:r>
        <w:rPr>
          <w:rFonts w:ascii="Times New Roman" w:hAnsi="Times New Roman" w:cs="Times New Roman"/>
          <w:sz w:val="28"/>
          <w:szCs w:val="28"/>
        </w:rPr>
        <w:t xml:space="preserve">are the 4 ways to put CSS </w:t>
      </w:r>
      <w:r w:rsidRPr="00803AB2">
        <w:rPr>
          <w:rFonts w:ascii="Times New Roman" w:hAnsi="Times New Roman" w:cs="Times New Roman"/>
          <w:sz w:val="28"/>
          <w:szCs w:val="28"/>
        </w:rPr>
        <w:t xml:space="preserve">and HTML together  </w:t>
      </w:r>
      <w:r>
        <w:rPr>
          <w:rFonts w:ascii="Times New Roman" w:hAnsi="Times New Roman" w:cs="Times New Roman"/>
          <w:sz w:val="28"/>
          <w:szCs w:val="28"/>
        </w:rPr>
        <w:t>(</w:t>
      </w:r>
      <w:r w:rsidRPr="00803AB2">
        <w:rPr>
          <w:rFonts w:ascii="Times New Roman" w:hAnsi="Times New Roman" w:cs="Times New Roman"/>
          <w:sz w:val="28"/>
          <w:szCs w:val="28"/>
        </w:rPr>
        <w:t>12</w:t>
      </w:r>
      <w:r>
        <w:rPr>
          <w:rFonts w:ascii="Times New Roman" w:hAnsi="Times New Roman" w:cs="Times New Roman"/>
          <w:sz w:val="28"/>
          <w:szCs w:val="28"/>
        </w:rPr>
        <w:t>m)</w:t>
      </w:r>
    </w:p>
    <w:p w14:paraId="62E0FB18" w14:textId="77777777" w:rsidR="00803AB2" w:rsidRDefault="00803AB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14</w:t>
      </w:r>
      <w:r w:rsidRPr="00803AB2">
        <w:rPr>
          <w:rFonts w:ascii="Times New Roman" w:hAnsi="Times New Roman" w:cs="Times New Roman"/>
          <w:sz w:val="28"/>
          <w:szCs w:val="28"/>
        </w:rPr>
        <w:t>.   Explain how DHTML work.  Write down the advantages &amp;  disadvantages of using</w:t>
      </w:r>
    </w:p>
    <w:p w14:paraId="6C0DA228" w14:textId="77777777" w:rsidR="0057727A" w:rsidRPr="00B81A80" w:rsidRDefault="00803AB2" w:rsidP="00DB4B73">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803AB2">
        <w:rPr>
          <w:rFonts w:ascii="Times New Roman" w:hAnsi="Times New Roman" w:cs="Times New Roman"/>
          <w:sz w:val="28"/>
          <w:szCs w:val="28"/>
        </w:rPr>
        <w:t xml:space="preserve"> DHTML</w:t>
      </w:r>
      <w:r>
        <w:rPr>
          <w:rFonts w:ascii="Times New Roman" w:hAnsi="Times New Roman" w:cs="Times New Roman"/>
          <w:sz w:val="28"/>
          <w:szCs w:val="28"/>
        </w:rPr>
        <w:t>(1</w:t>
      </w:r>
      <w:r w:rsidRPr="00803AB2">
        <w:rPr>
          <w:rFonts w:ascii="Times New Roman" w:hAnsi="Times New Roman" w:cs="Times New Roman"/>
          <w:sz w:val="28"/>
          <w:szCs w:val="28"/>
        </w:rPr>
        <w:t>2</w:t>
      </w:r>
      <w:r>
        <w:rPr>
          <w:rFonts w:ascii="Times New Roman" w:hAnsi="Times New Roman" w:cs="Times New Roman"/>
          <w:sz w:val="28"/>
          <w:szCs w:val="28"/>
        </w:rPr>
        <w:t>m).</w:t>
      </w:r>
      <w:r w:rsidRPr="00803AB2">
        <w:rPr>
          <w:rFonts w:ascii="Times New Roman" w:hAnsi="Times New Roman" w:cs="Times New Roman"/>
          <w:sz w:val="28"/>
          <w:szCs w:val="28"/>
        </w:rPr>
        <w:t xml:space="preserve"> </w:t>
      </w:r>
      <w:r w:rsidR="00754CA4" w:rsidRPr="00754CA4">
        <w:rPr>
          <w:rFonts w:ascii="Times New Roman" w:hAnsi="Times New Roman" w:cs="Times New Roman"/>
          <w:sz w:val="28"/>
          <w:szCs w:val="28"/>
        </w:rPr>
        <w:t xml:space="preserve"> </w:t>
      </w:r>
      <w:r w:rsidR="008914F0" w:rsidRPr="008914F0">
        <w:rPr>
          <w:rFonts w:ascii="Times New Roman" w:hAnsi="Times New Roman" w:cs="Times New Roman"/>
          <w:sz w:val="28"/>
          <w:szCs w:val="28"/>
        </w:rPr>
        <w:t xml:space="preserve">   </w:t>
      </w:r>
    </w:p>
    <w:sectPr w:rsidR="0057727A" w:rsidRPr="00B81A80" w:rsidSect="00754CA4">
      <w:pgSz w:w="11906" w:h="16838"/>
      <w:pgMar w:top="993" w:right="282" w:bottom="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rath chandra" w:date="2018-01-03T11:20:00Z" w:initials="sc">
    <w:p w14:paraId="04C80546" w14:textId="77777777" w:rsidR="005B6917" w:rsidRDefault="005B6917">
      <w:pPr>
        <w:pStyle w:val="CommentText"/>
      </w:pPr>
      <w:r>
        <w:rPr>
          <w:rStyle w:val="CommentReference"/>
        </w:rPr>
        <w:annotationRef/>
      </w:r>
    </w:p>
  </w:comment>
  <w:comment w:id="3" w:author="sarath chandra" w:date="2018-01-03T11:27:00Z" w:initials="sc">
    <w:p w14:paraId="087F1158" w14:textId="77777777" w:rsidR="005B6917" w:rsidRDefault="005B6917">
      <w:pPr>
        <w:pStyle w:val="CommentText"/>
      </w:pPr>
      <w:r>
        <w:rPr>
          <w:rStyle w:val="CommentReference"/>
        </w:rPr>
        <w:annotationRef/>
      </w:r>
    </w:p>
  </w:comment>
  <w:comment w:id="4" w:author="sarath chandra" w:date="2018-01-03T11:44:00Z" w:initials="sc">
    <w:p w14:paraId="0DC91851" w14:textId="77777777" w:rsidR="005B6917" w:rsidRPr="00AF513A" w:rsidRDefault="005B6917">
      <w:pPr>
        <w:pStyle w:val="CommentText"/>
        <w:rPr>
          <w:b/>
        </w:rPr>
      </w:pPr>
      <w:r>
        <w:rPr>
          <w:rStyle w:val="CommentReference"/>
        </w:rPr>
        <w:annotationRef/>
      </w:r>
      <w:r>
        <w:rPr>
          <w:b/>
        </w:rPr>
        <w:t>Inline Style Element</w:t>
      </w:r>
    </w:p>
  </w:comment>
  <w:comment w:id="5" w:author="sarath chandra" w:date="2018-01-03T11:48:00Z" w:initials="sc">
    <w:p w14:paraId="76B68981" w14:textId="77777777" w:rsidR="005B6917" w:rsidRDefault="005B6917">
      <w:pPr>
        <w:pStyle w:val="CommentText"/>
      </w:pPr>
      <w:r>
        <w:rPr>
          <w:rStyle w:val="CommentReference"/>
        </w:rPr>
        <w:annotationRef/>
      </w:r>
      <w:r>
        <w:t>Caption tag is written inside the table tag</w:t>
      </w:r>
    </w:p>
  </w:comment>
  <w:comment w:id="6" w:author="sarath chandra" w:date="2018-01-03T12:16:00Z" w:initials="sc">
    <w:p w14:paraId="53C60EE7" w14:textId="77777777" w:rsidR="005B6917" w:rsidRDefault="005B6917">
      <w:pPr>
        <w:pStyle w:val="CommentText"/>
      </w:pPr>
      <w:r>
        <w:rPr>
          <w:rStyle w:val="CommentReference"/>
        </w:rPr>
        <w:annotationRef/>
      </w:r>
      <w:r>
        <w:t>Indentation  of tags</w:t>
      </w:r>
    </w:p>
    <w:p w14:paraId="70368344" w14:textId="77777777" w:rsidR="005B6917" w:rsidRDefault="005B6917">
      <w:pPr>
        <w:pStyle w:val="CommentText"/>
      </w:pPr>
      <w:r>
        <w:t>&lt;form&gt;</w:t>
      </w:r>
    </w:p>
    <w:p w14:paraId="7656AF40" w14:textId="77777777" w:rsidR="005B6917" w:rsidRDefault="005B6917">
      <w:pPr>
        <w:pStyle w:val="CommentText"/>
      </w:pPr>
      <w:r>
        <w:t xml:space="preserve">    &lt;fieldset&gt;</w:t>
      </w:r>
    </w:p>
    <w:p w14:paraId="768E2BA6" w14:textId="77777777" w:rsidR="005B6917" w:rsidRDefault="005B6917">
      <w:pPr>
        <w:pStyle w:val="CommentText"/>
      </w:pPr>
      <w:r>
        <w:t xml:space="preserve">        &lt;legend&gt;</w:t>
      </w:r>
    </w:p>
    <w:p w14:paraId="472D73D1" w14:textId="77777777" w:rsidR="005B6917" w:rsidRDefault="005B6917">
      <w:pPr>
        <w:pStyle w:val="CommentText"/>
      </w:pPr>
      <w:r>
        <w:t xml:space="preserve">                 &lt;label for=” ”&gt;</w:t>
      </w:r>
    </w:p>
    <w:p w14:paraId="35C10426" w14:textId="77777777" w:rsidR="005B6917" w:rsidRDefault="005B6917">
      <w:pPr>
        <w:pStyle w:val="CommentText"/>
      </w:pPr>
      <w:r>
        <w:t xml:space="preserve">                       &lt;input name= ” “ type= “ “ id= “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C80546" w15:done="0"/>
  <w15:commentEx w15:paraId="087F1158" w15:done="0"/>
  <w15:commentEx w15:paraId="0DC91851" w15:done="0"/>
  <w15:commentEx w15:paraId="76B68981" w15:done="0"/>
  <w15:commentEx w15:paraId="35C104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826"/>
    <w:multiLevelType w:val="multilevel"/>
    <w:tmpl w:val="E02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CDD"/>
    <w:multiLevelType w:val="multilevel"/>
    <w:tmpl w:val="179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F01EE"/>
    <w:multiLevelType w:val="hybridMultilevel"/>
    <w:tmpl w:val="84EEF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F0F11"/>
    <w:multiLevelType w:val="hybridMultilevel"/>
    <w:tmpl w:val="5866D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C6DCB"/>
    <w:multiLevelType w:val="multilevel"/>
    <w:tmpl w:val="984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717AB"/>
    <w:multiLevelType w:val="hybridMultilevel"/>
    <w:tmpl w:val="82BE45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136581"/>
    <w:multiLevelType w:val="multilevel"/>
    <w:tmpl w:val="988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D33BF"/>
    <w:multiLevelType w:val="multilevel"/>
    <w:tmpl w:val="DC5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570D9"/>
    <w:multiLevelType w:val="multilevel"/>
    <w:tmpl w:val="ECC00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A0440"/>
    <w:multiLevelType w:val="multilevel"/>
    <w:tmpl w:val="7BF6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E3A79"/>
    <w:multiLevelType w:val="hybridMultilevel"/>
    <w:tmpl w:val="E894139C"/>
    <w:lvl w:ilvl="0" w:tplc="40090001">
      <w:start w:val="1"/>
      <w:numFmt w:val="bullet"/>
      <w:lvlText w:val=""/>
      <w:lvlJc w:val="left"/>
      <w:pPr>
        <w:ind w:left="2784" w:hanging="360"/>
      </w:pPr>
      <w:rPr>
        <w:rFonts w:ascii="Symbol" w:hAnsi="Symbol"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11" w15:restartNumberingAfterBreak="0">
    <w:nsid w:val="1F400FDE"/>
    <w:multiLevelType w:val="multilevel"/>
    <w:tmpl w:val="D87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F1B44"/>
    <w:multiLevelType w:val="hybridMultilevel"/>
    <w:tmpl w:val="638C6118"/>
    <w:lvl w:ilvl="0" w:tplc="5AB09F1A">
      <w:start w:val="1"/>
      <w:numFmt w:val="decimal"/>
      <w:lvlText w:val="%1."/>
      <w:lvlJc w:val="left"/>
      <w:pPr>
        <w:ind w:left="645" w:hanging="360"/>
      </w:pPr>
      <w:rPr>
        <w:rFonts w:hint="default"/>
        <w:b/>
        <w:u w:val="none"/>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3" w15:restartNumberingAfterBreak="0">
    <w:nsid w:val="20476E91"/>
    <w:multiLevelType w:val="hybridMultilevel"/>
    <w:tmpl w:val="238AD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62F9F"/>
    <w:multiLevelType w:val="hybridMultilevel"/>
    <w:tmpl w:val="2A985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AC6AE4"/>
    <w:multiLevelType w:val="hybridMultilevel"/>
    <w:tmpl w:val="C03A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442F9"/>
    <w:multiLevelType w:val="multilevel"/>
    <w:tmpl w:val="132C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82A50"/>
    <w:multiLevelType w:val="hybridMultilevel"/>
    <w:tmpl w:val="CE588C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131B0B"/>
    <w:multiLevelType w:val="multilevel"/>
    <w:tmpl w:val="6884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F5694"/>
    <w:multiLevelType w:val="multilevel"/>
    <w:tmpl w:val="674EB4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F3E0C24"/>
    <w:multiLevelType w:val="multilevel"/>
    <w:tmpl w:val="C6F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568AE"/>
    <w:multiLevelType w:val="hybridMultilevel"/>
    <w:tmpl w:val="74DEC5A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32273163"/>
    <w:multiLevelType w:val="multilevel"/>
    <w:tmpl w:val="A9F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F3E3C"/>
    <w:multiLevelType w:val="multilevel"/>
    <w:tmpl w:val="74E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B6148"/>
    <w:multiLevelType w:val="hybridMultilevel"/>
    <w:tmpl w:val="98F2F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7B1D78"/>
    <w:multiLevelType w:val="multilevel"/>
    <w:tmpl w:val="665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F4400"/>
    <w:multiLevelType w:val="multilevel"/>
    <w:tmpl w:val="0FE0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A7DF9"/>
    <w:multiLevelType w:val="multilevel"/>
    <w:tmpl w:val="271A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C4236"/>
    <w:multiLevelType w:val="hybridMultilevel"/>
    <w:tmpl w:val="85D4B8DA"/>
    <w:lvl w:ilvl="0" w:tplc="5CF6B71E">
      <w:start w:val="2"/>
      <w:numFmt w:val="bullet"/>
      <w:lvlText w:val=""/>
      <w:lvlJc w:val="left"/>
      <w:pPr>
        <w:ind w:left="915" w:hanging="360"/>
      </w:pPr>
      <w:rPr>
        <w:rFonts w:ascii="Wingdings" w:eastAsia="Times New Roman" w:hAnsi="Wingdings" w:cs="Times New Roman"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9" w15:restartNumberingAfterBreak="0">
    <w:nsid w:val="51601B25"/>
    <w:multiLevelType w:val="hybridMultilevel"/>
    <w:tmpl w:val="D61A42D4"/>
    <w:lvl w:ilvl="0" w:tplc="4BFC7D84">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0D311D"/>
    <w:multiLevelType w:val="hybridMultilevel"/>
    <w:tmpl w:val="AF001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C926F6"/>
    <w:multiLevelType w:val="multilevel"/>
    <w:tmpl w:val="C176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320E2"/>
    <w:multiLevelType w:val="multilevel"/>
    <w:tmpl w:val="5A0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96256"/>
    <w:multiLevelType w:val="hybridMultilevel"/>
    <w:tmpl w:val="94E0D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7677D"/>
    <w:multiLevelType w:val="multilevel"/>
    <w:tmpl w:val="DA4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717E9"/>
    <w:multiLevelType w:val="hybridMultilevel"/>
    <w:tmpl w:val="0080A30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6" w15:restartNumberingAfterBreak="0">
    <w:nsid w:val="69773B61"/>
    <w:multiLevelType w:val="multilevel"/>
    <w:tmpl w:val="501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C147A"/>
    <w:multiLevelType w:val="multilevel"/>
    <w:tmpl w:val="997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F1AF4"/>
    <w:multiLevelType w:val="multilevel"/>
    <w:tmpl w:val="6D329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920"/>
        </w:tabs>
        <w:ind w:left="192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711EF3"/>
    <w:multiLevelType w:val="multilevel"/>
    <w:tmpl w:val="0458F5B8"/>
    <w:lvl w:ilvl="0">
      <w:start w:val="4"/>
      <w:numFmt w:val="lowerRoman"/>
      <w:lvlText w:val="%1."/>
      <w:lvlJc w:val="right"/>
      <w:pPr>
        <w:tabs>
          <w:tab w:val="num" w:pos="720"/>
        </w:tabs>
        <w:ind w:left="720" w:hanging="360"/>
      </w:pPr>
    </w:lvl>
    <w:lvl w:ilvl="1">
      <w:start w:val="1"/>
      <w:numFmt w:val="decimal"/>
      <w:lvlText w:val="(%2)"/>
      <w:lvlJc w:val="left"/>
      <w:pPr>
        <w:ind w:left="1800" w:hanging="720"/>
      </w:pPr>
      <w:rPr>
        <w:rFonts w:hint="default"/>
      </w:rPr>
    </w:lvl>
    <w:lvl w:ilvl="2">
      <w:start w:val="3"/>
      <w:numFmt w:val="bullet"/>
      <w:lvlText w:val=""/>
      <w:lvlJc w:val="left"/>
      <w:pPr>
        <w:ind w:left="2160" w:hanging="360"/>
      </w:pPr>
      <w:rPr>
        <w:rFonts w:ascii="Wingdings" w:eastAsia="Times New Roman" w:hAnsi="Wingdings" w:cs="Times New Roman" w:hint="default"/>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7DCD6FEF"/>
    <w:multiLevelType w:val="hybridMultilevel"/>
    <w:tmpl w:val="D0CCBB92"/>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1" w15:restartNumberingAfterBreak="0">
    <w:nsid w:val="7F024A7D"/>
    <w:multiLevelType w:val="hybridMultilevel"/>
    <w:tmpl w:val="B5B21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20"/>
  </w:num>
  <w:num w:numId="3">
    <w:abstractNumId w:val="32"/>
  </w:num>
  <w:num w:numId="4">
    <w:abstractNumId w:val="8"/>
  </w:num>
  <w:num w:numId="5">
    <w:abstractNumId w:val="40"/>
  </w:num>
  <w:num w:numId="6">
    <w:abstractNumId w:val="31"/>
  </w:num>
  <w:num w:numId="7">
    <w:abstractNumId w:val="26"/>
  </w:num>
  <w:num w:numId="8">
    <w:abstractNumId w:val="39"/>
  </w:num>
  <w:num w:numId="9">
    <w:abstractNumId w:val="36"/>
  </w:num>
  <w:num w:numId="10">
    <w:abstractNumId w:val="14"/>
  </w:num>
  <w:num w:numId="11">
    <w:abstractNumId w:val="35"/>
  </w:num>
  <w:num w:numId="12">
    <w:abstractNumId w:val="5"/>
  </w:num>
  <w:num w:numId="13">
    <w:abstractNumId w:val="21"/>
  </w:num>
  <w:num w:numId="14">
    <w:abstractNumId w:val="10"/>
  </w:num>
  <w:num w:numId="15">
    <w:abstractNumId w:val="3"/>
  </w:num>
  <w:num w:numId="16">
    <w:abstractNumId w:val="2"/>
  </w:num>
  <w:num w:numId="17">
    <w:abstractNumId w:val="25"/>
  </w:num>
  <w:num w:numId="18">
    <w:abstractNumId w:val="19"/>
  </w:num>
  <w:num w:numId="19">
    <w:abstractNumId w:val="7"/>
  </w:num>
  <w:num w:numId="20">
    <w:abstractNumId w:val="41"/>
  </w:num>
  <w:num w:numId="21">
    <w:abstractNumId w:val="0"/>
  </w:num>
  <w:num w:numId="22">
    <w:abstractNumId w:val="24"/>
  </w:num>
  <w:num w:numId="23">
    <w:abstractNumId w:val="6"/>
  </w:num>
  <w:num w:numId="24">
    <w:abstractNumId w:val="33"/>
  </w:num>
  <w:num w:numId="25">
    <w:abstractNumId w:val="15"/>
  </w:num>
  <w:num w:numId="26">
    <w:abstractNumId w:val="13"/>
  </w:num>
  <w:num w:numId="27">
    <w:abstractNumId w:val="34"/>
  </w:num>
  <w:num w:numId="28">
    <w:abstractNumId w:val="29"/>
  </w:num>
  <w:num w:numId="29">
    <w:abstractNumId w:val="30"/>
  </w:num>
  <w:num w:numId="30">
    <w:abstractNumId w:val="12"/>
  </w:num>
  <w:num w:numId="31">
    <w:abstractNumId w:val="28"/>
  </w:num>
  <w:num w:numId="32">
    <w:abstractNumId w:val="27"/>
  </w:num>
  <w:num w:numId="33">
    <w:abstractNumId w:val="16"/>
  </w:num>
  <w:num w:numId="34">
    <w:abstractNumId w:val="38"/>
  </w:num>
  <w:num w:numId="35">
    <w:abstractNumId w:val="18"/>
  </w:num>
  <w:num w:numId="36">
    <w:abstractNumId w:val="37"/>
  </w:num>
  <w:num w:numId="37">
    <w:abstractNumId w:val="23"/>
  </w:num>
  <w:num w:numId="38">
    <w:abstractNumId w:val="11"/>
  </w:num>
  <w:num w:numId="39">
    <w:abstractNumId w:val="1"/>
  </w:num>
  <w:num w:numId="40">
    <w:abstractNumId w:val="4"/>
  </w:num>
  <w:num w:numId="41">
    <w:abstractNumId w:val="22"/>
  </w:num>
  <w:num w:numId="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th chandra">
    <w15:presenceInfo w15:providerId="Windows Live" w15:userId="581eb3ee883fd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2D"/>
    <w:rsid w:val="00035E3E"/>
    <w:rsid w:val="000413A4"/>
    <w:rsid w:val="0004411D"/>
    <w:rsid w:val="0005667E"/>
    <w:rsid w:val="00060AA6"/>
    <w:rsid w:val="00075484"/>
    <w:rsid w:val="00080D21"/>
    <w:rsid w:val="00080FBC"/>
    <w:rsid w:val="00090949"/>
    <w:rsid w:val="00091224"/>
    <w:rsid w:val="00091EA6"/>
    <w:rsid w:val="0009648A"/>
    <w:rsid w:val="0009779C"/>
    <w:rsid w:val="000A25CC"/>
    <w:rsid w:val="000A2A21"/>
    <w:rsid w:val="000D059C"/>
    <w:rsid w:val="000D28A2"/>
    <w:rsid w:val="000E2875"/>
    <w:rsid w:val="0012209B"/>
    <w:rsid w:val="00131122"/>
    <w:rsid w:val="00133D13"/>
    <w:rsid w:val="00133F1B"/>
    <w:rsid w:val="00160123"/>
    <w:rsid w:val="00170365"/>
    <w:rsid w:val="00171ABC"/>
    <w:rsid w:val="00196AF9"/>
    <w:rsid w:val="001A1BF2"/>
    <w:rsid w:val="001B59E5"/>
    <w:rsid w:val="001B5B6A"/>
    <w:rsid w:val="001C6898"/>
    <w:rsid w:val="001C7016"/>
    <w:rsid w:val="001D020D"/>
    <w:rsid w:val="001D593D"/>
    <w:rsid w:val="001D75D6"/>
    <w:rsid w:val="001E51B7"/>
    <w:rsid w:val="001F075F"/>
    <w:rsid w:val="001F66B3"/>
    <w:rsid w:val="001F6DCD"/>
    <w:rsid w:val="002045CE"/>
    <w:rsid w:val="00207CA4"/>
    <w:rsid w:val="002158D2"/>
    <w:rsid w:val="00220325"/>
    <w:rsid w:val="00224B73"/>
    <w:rsid w:val="00242393"/>
    <w:rsid w:val="00245246"/>
    <w:rsid w:val="00253E4C"/>
    <w:rsid w:val="0025744E"/>
    <w:rsid w:val="002602AC"/>
    <w:rsid w:val="00260864"/>
    <w:rsid w:val="00265FE8"/>
    <w:rsid w:val="002710A5"/>
    <w:rsid w:val="0027335C"/>
    <w:rsid w:val="002760A8"/>
    <w:rsid w:val="00277A81"/>
    <w:rsid w:val="00280362"/>
    <w:rsid w:val="00282726"/>
    <w:rsid w:val="0028547D"/>
    <w:rsid w:val="0029453F"/>
    <w:rsid w:val="002973CE"/>
    <w:rsid w:val="00297B1F"/>
    <w:rsid w:val="002A1A6F"/>
    <w:rsid w:val="002B33F8"/>
    <w:rsid w:val="002B5120"/>
    <w:rsid w:val="002C3349"/>
    <w:rsid w:val="002E5F74"/>
    <w:rsid w:val="002F2BA9"/>
    <w:rsid w:val="003063DD"/>
    <w:rsid w:val="00310943"/>
    <w:rsid w:val="0031383A"/>
    <w:rsid w:val="00315378"/>
    <w:rsid w:val="00320771"/>
    <w:rsid w:val="0033127A"/>
    <w:rsid w:val="0034124E"/>
    <w:rsid w:val="0034193F"/>
    <w:rsid w:val="00383053"/>
    <w:rsid w:val="00386A2E"/>
    <w:rsid w:val="00391882"/>
    <w:rsid w:val="00396628"/>
    <w:rsid w:val="0039761E"/>
    <w:rsid w:val="003A0FCA"/>
    <w:rsid w:val="003A2E9E"/>
    <w:rsid w:val="003A3428"/>
    <w:rsid w:val="003A555E"/>
    <w:rsid w:val="003A6323"/>
    <w:rsid w:val="003B4C81"/>
    <w:rsid w:val="003B7DEA"/>
    <w:rsid w:val="003C0D78"/>
    <w:rsid w:val="003C129A"/>
    <w:rsid w:val="003C62B6"/>
    <w:rsid w:val="003C6D8D"/>
    <w:rsid w:val="003D3070"/>
    <w:rsid w:val="003D7671"/>
    <w:rsid w:val="003F094B"/>
    <w:rsid w:val="003F25CA"/>
    <w:rsid w:val="00412DB1"/>
    <w:rsid w:val="004143B6"/>
    <w:rsid w:val="00442AA4"/>
    <w:rsid w:val="00454E5A"/>
    <w:rsid w:val="00461034"/>
    <w:rsid w:val="00485C97"/>
    <w:rsid w:val="00486A47"/>
    <w:rsid w:val="00487E40"/>
    <w:rsid w:val="00496560"/>
    <w:rsid w:val="004A22D2"/>
    <w:rsid w:val="004C1A1D"/>
    <w:rsid w:val="004C373D"/>
    <w:rsid w:val="004E612B"/>
    <w:rsid w:val="004E61C7"/>
    <w:rsid w:val="004F3B81"/>
    <w:rsid w:val="00503CFB"/>
    <w:rsid w:val="0051563B"/>
    <w:rsid w:val="005160FD"/>
    <w:rsid w:val="00523EAD"/>
    <w:rsid w:val="00525B5A"/>
    <w:rsid w:val="00564148"/>
    <w:rsid w:val="00565C08"/>
    <w:rsid w:val="005673D5"/>
    <w:rsid w:val="0057093E"/>
    <w:rsid w:val="0057727A"/>
    <w:rsid w:val="005A3138"/>
    <w:rsid w:val="005B05ED"/>
    <w:rsid w:val="005B1D19"/>
    <w:rsid w:val="005B6917"/>
    <w:rsid w:val="005D2B0E"/>
    <w:rsid w:val="005D55E3"/>
    <w:rsid w:val="005D744B"/>
    <w:rsid w:val="005E5C6A"/>
    <w:rsid w:val="00610E4F"/>
    <w:rsid w:val="0064122D"/>
    <w:rsid w:val="00641853"/>
    <w:rsid w:val="00646354"/>
    <w:rsid w:val="00673FE5"/>
    <w:rsid w:val="0067430E"/>
    <w:rsid w:val="00681692"/>
    <w:rsid w:val="0068484E"/>
    <w:rsid w:val="0069579E"/>
    <w:rsid w:val="0069750B"/>
    <w:rsid w:val="006A1594"/>
    <w:rsid w:val="006A605A"/>
    <w:rsid w:val="006C7E42"/>
    <w:rsid w:val="006D74E9"/>
    <w:rsid w:val="006E5E50"/>
    <w:rsid w:val="006F12EA"/>
    <w:rsid w:val="006F4124"/>
    <w:rsid w:val="006F6058"/>
    <w:rsid w:val="0071414B"/>
    <w:rsid w:val="00745E72"/>
    <w:rsid w:val="00754CA4"/>
    <w:rsid w:val="0076236B"/>
    <w:rsid w:val="007630E7"/>
    <w:rsid w:val="007940AA"/>
    <w:rsid w:val="007942C6"/>
    <w:rsid w:val="00796AC4"/>
    <w:rsid w:val="007B6594"/>
    <w:rsid w:val="007C45C0"/>
    <w:rsid w:val="007D264A"/>
    <w:rsid w:val="007E0A45"/>
    <w:rsid w:val="007E4B53"/>
    <w:rsid w:val="00803177"/>
    <w:rsid w:val="00803AB2"/>
    <w:rsid w:val="00806311"/>
    <w:rsid w:val="0082263E"/>
    <w:rsid w:val="00830DEC"/>
    <w:rsid w:val="00837E81"/>
    <w:rsid w:val="0086422D"/>
    <w:rsid w:val="008701AF"/>
    <w:rsid w:val="00874D42"/>
    <w:rsid w:val="00877518"/>
    <w:rsid w:val="008914F0"/>
    <w:rsid w:val="008C40C3"/>
    <w:rsid w:val="008C5558"/>
    <w:rsid w:val="008D3201"/>
    <w:rsid w:val="008E2DE3"/>
    <w:rsid w:val="008F6352"/>
    <w:rsid w:val="00911F0D"/>
    <w:rsid w:val="00913856"/>
    <w:rsid w:val="00927A9D"/>
    <w:rsid w:val="00934F31"/>
    <w:rsid w:val="00935771"/>
    <w:rsid w:val="00941E11"/>
    <w:rsid w:val="00962246"/>
    <w:rsid w:val="00982B5B"/>
    <w:rsid w:val="009843D8"/>
    <w:rsid w:val="009A03A8"/>
    <w:rsid w:val="009A20B6"/>
    <w:rsid w:val="009C2930"/>
    <w:rsid w:val="009C770E"/>
    <w:rsid w:val="009D0BC6"/>
    <w:rsid w:val="009D22EE"/>
    <w:rsid w:val="009D2BCF"/>
    <w:rsid w:val="009E1EC8"/>
    <w:rsid w:val="009E7981"/>
    <w:rsid w:val="009F506A"/>
    <w:rsid w:val="00A05623"/>
    <w:rsid w:val="00A15D90"/>
    <w:rsid w:val="00A17BB8"/>
    <w:rsid w:val="00A22BE8"/>
    <w:rsid w:val="00A2547B"/>
    <w:rsid w:val="00A26E59"/>
    <w:rsid w:val="00A44CC9"/>
    <w:rsid w:val="00A4533F"/>
    <w:rsid w:val="00A46D67"/>
    <w:rsid w:val="00A51F28"/>
    <w:rsid w:val="00A52E69"/>
    <w:rsid w:val="00A53ACD"/>
    <w:rsid w:val="00A55F47"/>
    <w:rsid w:val="00A57C05"/>
    <w:rsid w:val="00A6109A"/>
    <w:rsid w:val="00A65AFE"/>
    <w:rsid w:val="00A73F90"/>
    <w:rsid w:val="00A97B90"/>
    <w:rsid w:val="00AE5496"/>
    <w:rsid w:val="00AE7765"/>
    <w:rsid w:val="00AF3B0C"/>
    <w:rsid w:val="00AF513A"/>
    <w:rsid w:val="00B0220B"/>
    <w:rsid w:val="00B0727F"/>
    <w:rsid w:val="00B078BC"/>
    <w:rsid w:val="00B126FA"/>
    <w:rsid w:val="00B21D61"/>
    <w:rsid w:val="00B3472A"/>
    <w:rsid w:val="00B34753"/>
    <w:rsid w:val="00B36460"/>
    <w:rsid w:val="00B43BB1"/>
    <w:rsid w:val="00B61086"/>
    <w:rsid w:val="00B74297"/>
    <w:rsid w:val="00B81A80"/>
    <w:rsid w:val="00B92078"/>
    <w:rsid w:val="00B94B35"/>
    <w:rsid w:val="00B9533C"/>
    <w:rsid w:val="00BB6BED"/>
    <w:rsid w:val="00BC099A"/>
    <w:rsid w:val="00BD744D"/>
    <w:rsid w:val="00BE5FFD"/>
    <w:rsid w:val="00BE69C9"/>
    <w:rsid w:val="00BE6B28"/>
    <w:rsid w:val="00C11F87"/>
    <w:rsid w:val="00C13272"/>
    <w:rsid w:val="00C302A3"/>
    <w:rsid w:val="00C64E85"/>
    <w:rsid w:val="00C862E9"/>
    <w:rsid w:val="00CA6D7E"/>
    <w:rsid w:val="00CD3BFC"/>
    <w:rsid w:val="00D0499C"/>
    <w:rsid w:val="00D11225"/>
    <w:rsid w:val="00D23934"/>
    <w:rsid w:val="00D24E3A"/>
    <w:rsid w:val="00D258CF"/>
    <w:rsid w:val="00D26130"/>
    <w:rsid w:val="00D27EC7"/>
    <w:rsid w:val="00D341CD"/>
    <w:rsid w:val="00D473B9"/>
    <w:rsid w:val="00D47BFF"/>
    <w:rsid w:val="00D5413C"/>
    <w:rsid w:val="00D617CD"/>
    <w:rsid w:val="00D71E3C"/>
    <w:rsid w:val="00D87585"/>
    <w:rsid w:val="00DA0637"/>
    <w:rsid w:val="00DB3171"/>
    <w:rsid w:val="00DB4B73"/>
    <w:rsid w:val="00DC72D4"/>
    <w:rsid w:val="00DD225D"/>
    <w:rsid w:val="00DF4F09"/>
    <w:rsid w:val="00DF6D1D"/>
    <w:rsid w:val="00E020AA"/>
    <w:rsid w:val="00E179FD"/>
    <w:rsid w:val="00E2563B"/>
    <w:rsid w:val="00E43864"/>
    <w:rsid w:val="00E72996"/>
    <w:rsid w:val="00E872D9"/>
    <w:rsid w:val="00EB6A13"/>
    <w:rsid w:val="00EC042C"/>
    <w:rsid w:val="00EC33CB"/>
    <w:rsid w:val="00EC7034"/>
    <w:rsid w:val="00ED20C1"/>
    <w:rsid w:val="00ED4E61"/>
    <w:rsid w:val="00EE2337"/>
    <w:rsid w:val="00EE3D19"/>
    <w:rsid w:val="00EE57FB"/>
    <w:rsid w:val="00EF3199"/>
    <w:rsid w:val="00F066EF"/>
    <w:rsid w:val="00F14E5A"/>
    <w:rsid w:val="00F15476"/>
    <w:rsid w:val="00F201A4"/>
    <w:rsid w:val="00F363D1"/>
    <w:rsid w:val="00F36C28"/>
    <w:rsid w:val="00F5462E"/>
    <w:rsid w:val="00F70FB7"/>
    <w:rsid w:val="00F721AB"/>
    <w:rsid w:val="00F859C4"/>
    <w:rsid w:val="00F94A38"/>
    <w:rsid w:val="00FA6983"/>
    <w:rsid w:val="00FC01E8"/>
    <w:rsid w:val="00FC394F"/>
    <w:rsid w:val="00FD03C6"/>
    <w:rsid w:val="00FD123C"/>
    <w:rsid w:val="00FE496D"/>
    <w:rsid w:val="00FF0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1E2A"/>
  <w15:docId w15:val="{4196FE68-8C5F-4FFA-8E34-66DB8339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D3B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2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9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70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22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642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422D"/>
    <w:rPr>
      <w:i/>
      <w:iCs/>
    </w:rPr>
  </w:style>
  <w:style w:type="character" w:styleId="Hyperlink">
    <w:name w:val="Hyperlink"/>
    <w:basedOn w:val="DefaultParagraphFont"/>
    <w:uiPriority w:val="99"/>
    <w:semiHidden/>
    <w:unhideWhenUsed/>
    <w:rsid w:val="0086422D"/>
    <w:rPr>
      <w:color w:val="0000FF"/>
      <w:u w:val="single"/>
    </w:rPr>
  </w:style>
  <w:style w:type="paragraph" w:styleId="BalloonText">
    <w:name w:val="Balloon Text"/>
    <w:basedOn w:val="Normal"/>
    <w:link w:val="BalloonTextChar"/>
    <w:uiPriority w:val="99"/>
    <w:semiHidden/>
    <w:unhideWhenUsed/>
    <w:rsid w:val="00864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2D"/>
    <w:rPr>
      <w:rFonts w:ascii="Tahoma" w:hAnsi="Tahoma" w:cs="Tahoma"/>
      <w:sz w:val="16"/>
      <w:szCs w:val="16"/>
    </w:rPr>
  </w:style>
  <w:style w:type="character" w:customStyle="1" w:styleId="Heading2Char">
    <w:name w:val="Heading 2 Char"/>
    <w:basedOn w:val="DefaultParagraphFont"/>
    <w:link w:val="Heading2"/>
    <w:uiPriority w:val="9"/>
    <w:rsid w:val="00CD3B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122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4122D"/>
    <w:rPr>
      <w:b/>
      <w:bCs/>
    </w:rPr>
  </w:style>
  <w:style w:type="character" w:customStyle="1" w:styleId="colorh1">
    <w:name w:val="color_h1"/>
    <w:basedOn w:val="DefaultParagraphFont"/>
    <w:rsid w:val="00B0220B"/>
  </w:style>
  <w:style w:type="character" w:customStyle="1" w:styleId="apple-converted-space">
    <w:name w:val="apple-converted-space"/>
    <w:basedOn w:val="DefaultParagraphFont"/>
    <w:rsid w:val="00B078BC"/>
  </w:style>
  <w:style w:type="paragraph" w:styleId="HTMLPreformatted">
    <w:name w:val="HTML Preformatted"/>
    <w:basedOn w:val="Normal"/>
    <w:link w:val="HTMLPreformattedChar"/>
    <w:uiPriority w:val="99"/>
    <w:unhideWhenUsed/>
    <w:rsid w:val="00B0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78BC"/>
    <w:rPr>
      <w:rFonts w:ascii="Courier New" w:eastAsia="Times New Roman" w:hAnsi="Courier New" w:cs="Courier New"/>
      <w:sz w:val="20"/>
      <w:szCs w:val="20"/>
      <w:lang w:eastAsia="en-IN"/>
    </w:rPr>
  </w:style>
  <w:style w:type="character" w:customStyle="1" w:styleId="dec">
    <w:name w:val="dec"/>
    <w:basedOn w:val="DefaultParagraphFont"/>
    <w:rsid w:val="00B078BC"/>
  </w:style>
  <w:style w:type="character" w:customStyle="1" w:styleId="pln">
    <w:name w:val="pln"/>
    <w:basedOn w:val="DefaultParagraphFont"/>
    <w:rsid w:val="00B078BC"/>
  </w:style>
  <w:style w:type="character" w:customStyle="1" w:styleId="tag">
    <w:name w:val="tag"/>
    <w:basedOn w:val="DefaultParagraphFont"/>
    <w:rsid w:val="00B078BC"/>
  </w:style>
  <w:style w:type="character" w:customStyle="1" w:styleId="atn">
    <w:name w:val="atn"/>
    <w:basedOn w:val="DefaultParagraphFont"/>
    <w:rsid w:val="00E72996"/>
  </w:style>
  <w:style w:type="character" w:customStyle="1" w:styleId="pun">
    <w:name w:val="pun"/>
    <w:basedOn w:val="DefaultParagraphFont"/>
    <w:rsid w:val="00E72996"/>
  </w:style>
  <w:style w:type="character" w:customStyle="1" w:styleId="atv">
    <w:name w:val="atv"/>
    <w:basedOn w:val="DefaultParagraphFont"/>
    <w:rsid w:val="00E72996"/>
  </w:style>
  <w:style w:type="paragraph" w:styleId="ListParagraph">
    <w:name w:val="List Paragraph"/>
    <w:basedOn w:val="Normal"/>
    <w:uiPriority w:val="34"/>
    <w:qFormat/>
    <w:rsid w:val="0069750B"/>
    <w:pPr>
      <w:ind w:left="720"/>
      <w:contextualSpacing/>
    </w:pPr>
  </w:style>
  <w:style w:type="character" w:styleId="HTMLCode">
    <w:name w:val="HTML Code"/>
    <w:basedOn w:val="DefaultParagraphFont"/>
    <w:uiPriority w:val="99"/>
    <w:semiHidden/>
    <w:unhideWhenUsed/>
    <w:rsid w:val="006F12EA"/>
    <w:rPr>
      <w:rFonts w:ascii="Courier New" w:eastAsia="Times New Roman" w:hAnsi="Courier New" w:cs="Courier New"/>
      <w:sz w:val="20"/>
      <w:szCs w:val="20"/>
    </w:rPr>
  </w:style>
  <w:style w:type="paragraph" w:customStyle="1" w:styleId="space">
    <w:name w:val="space"/>
    <w:basedOn w:val="Normal"/>
    <w:rsid w:val="002973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inition">
    <w:name w:val="definition"/>
    <w:basedOn w:val="Normal"/>
    <w:rsid w:val="006743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reak">
    <w:name w:val="break"/>
    <w:basedOn w:val="Normal"/>
    <w:rsid w:val="00674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7093E"/>
    <w:rPr>
      <w:rFonts w:asciiTheme="majorHAnsi" w:eastAsiaTheme="majorEastAsia" w:hAnsiTheme="majorHAnsi" w:cstheme="majorBidi"/>
      <w:b/>
      <w:bCs/>
      <w:i/>
      <w:iCs/>
      <w:color w:val="4F81BD" w:themeColor="accent1"/>
    </w:rPr>
  </w:style>
  <w:style w:type="character" w:customStyle="1" w:styleId="cm-tag">
    <w:name w:val="cm-tag"/>
    <w:basedOn w:val="DefaultParagraphFont"/>
    <w:rsid w:val="0057093E"/>
  </w:style>
  <w:style w:type="character" w:customStyle="1" w:styleId="cm-attribute">
    <w:name w:val="cm-attribute"/>
    <w:basedOn w:val="DefaultParagraphFont"/>
    <w:rsid w:val="0057093E"/>
  </w:style>
  <w:style w:type="character" w:customStyle="1" w:styleId="cm-string">
    <w:name w:val="cm-string"/>
    <w:basedOn w:val="DefaultParagraphFont"/>
    <w:rsid w:val="0057093E"/>
  </w:style>
  <w:style w:type="paragraph" w:styleId="Title">
    <w:name w:val="Title"/>
    <w:basedOn w:val="Normal"/>
    <w:next w:val="Normal"/>
    <w:link w:val="TitleChar"/>
    <w:uiPriority w:val="10"/>
    <w:qFormat/>
    <w:rsid w:val="00B34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B3472A"/>
    <w:rPr>
      <w:rFonts w:asciiTheme="majorHAnsi" w:eastAsiaTheme="majorEastAsia" w:hAnsiTheme="majorHAnsi" w:cstheme="majorBidi"/>
      <w:color w:val="17365D" w:themeColor="text2" w:themeShade="BF"/>
      <w:spacing w:val="5"/>
      <w:kern w:val="28"/>
      <w:sz w:val="52"/>
      <w:szCs w:val="52"/>
      <w:lang w:val="en-US"/>
    </w:rPr>
  </w:style>
  <w:style w:type="paragraph" w:styleId="NoSpacing">
    <w:name w:val="No Spacing"/>
    <w:uiPriority w:val="1"/>
    <w:qFormat/>
    <w:rsid w:val="00B3472A"/>
    <w:pPr>
      <w:spacing w:after="0" w:line="240" w:lineRule="auto"/>
    </w:pPr>
    <w:rPr>
      <w:lang w:val="en-US"/>
    </w:rPr>
  </w:style>
  <w:style w:type="character" w:customStyle="1" w:styleId="Heading5Char">
    <w:name w:val="Heading 5 Char"/>
    <w:basedOn w:val="DefaultParagraphFont"/>
    <w:link w:val="Heading5"/>
    <w:uiPriority w:val="9"/>
    <w:semiHidden/>
    <w:rsid w:val="00EC7034"/>
    <w:rPr>
      <w:rFonts w:asciiTheme="majorHAnsi" w:eastAsiaTheme="majorEastAsia" w:hAnsiTheme="majorHAnsi" w:cstheme="majorBidi"/>
      <w:color w:val="243F60" w:themeColor="accent1" w:themeShade="7F"/>
    </w:rPr>
  </w:style>
  <w:style w:type="character" w:customStyle="1" w:styleId="yellow">
    <w:name w:val="yellow"/>
    <w:basedOn w:val="DefaultParagraphFont"/>
    <w:rsid w:val="00EC7034"/>
  </w:style>
  <w:style w:type="character" w:customStyle="1" w:styleId="token">
    <w:name w:val="token"/>
    <w:basedOn w:val="DefaultParagraphFont"/>
    <w:rsid w:val="00EC7034"/>
  </w:style>
  <w:style w:type="character" w:styleId="HTMLDefinition">
    <w:name w:val="HTML Definition"/>
    <w:basedOn w:val="DefaultParagraphFont"/>
    <w:uiPriority w:val="99"/>
    <w:semiHidden/>
    <w:unhideWhenUsed/>
    <w:rsid w:val="00EC7034"/>
    <w:rPr>
      <w:i/>
      <w:iCs/>
    </w:rPr>
  </w:style>
  <w:style w:type="paragraph" w:customStyle="1" w:styleId="example-left">
    <w:name w:val="example-left"/>
    <w:basedOn w:val="Normal"/>
    <w:rsid w:val="00EC70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right">
    <w:name w:val="example-right"/>
    <w:basedOn w:val="Normal"/>
    <w:rsid w:val="00EC70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center">
    <w:name w:val="example-center"/>
    <w:basedOn w:val="Normal"/>
    <w:rsid w:val="00EC70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justify">
    <w:name w:val="example-justify"/>
    <w:basedOn w:val="Normal"/>
    <w:rsid w:val="00EC70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inherit">
    <w:name w:val="example-inherit"/>
    <w:basedOn w:val="Normal"/>
    <w:rsid w:val="00EC7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light">
    <w:name w:val="redlight"/>
    <w:basedOn w:val="DefaultParagraphFont"/>
    <w:rsid w:val="00EC7034"/>
  </w:style>
  <w:style w:type="character" w:styleId="CommentReference">
    <w:name w:val="annotation reference"/>
    <w:basedOn w:val="DefaultParagraphFont"/>
    <w:uiPriority w:val="99"/>
    <w:semiHidden/>
    <w:unhideWhenUsed/>
    <w:rsid w:val="007E0A45"/>
    <w:rPr>
      <w:sz w:val="16"/>
      <w:szCs w:val="16"/>
    </w:rPr>
  </w:style>
  <w:style w:type="paragraph" w:styleId="CommentText">
    <w:name w:val="annotation text"/>
    <w:basedOn w:val="Normal"/>
    <w:link w:val="CommentTextChar"/>
    <w:uiPriority w:val="99"/>
    <w:semiHidden/>
    <w:unhideWhenUsed/>
    <w:rsid w:val="007E0A45"/>
    <w:pPr>
      <w:spacing w:line="240" w:lineRule="auto"/>
    </w:pPr>
    <w:rPr>
      <w:sz w:val="20"/>
      <w:szCs w:val="20"/>
    </w:rPr>
  </w:style>
  <w:style w:type="character" w:customStyle="1" w:styleId="CommentTextChar">
    <w:name w:val="Comment Text Char"/>
    <w:basedOn w:val="DefaultParagraphFont"/>
    <w:link w:val="CommentText"/>
    <w:uiPriority w:val="99"/>
    <w:semiHidden/>
    <w:rsid w:val="007E0A45"/>
    <w:rPr>
      <w:sz w:val="20"/>
      <w:szCs w:val="20"/>
    </w:rPr>
  </w:style>
  <w:style w:type="paragraph" w:styleId="CommentSubject">
    <w:name w:val="annotation subject"/>
    <w:basedOn w:val="CommentText"/>
    <w:next w:val="CommentText"/>
    <w:link w:val="CommentSubjectChar"/>
    <w:uiPriority w:val="99"/>
    <w:semiHidden/>
    <w:unhideWhenUsed/>
    <w:rsid w:val="007E0A45"/>
    <w:rPr>
      <w:b/>
      <w:bCs/>
    </w:rPr>
  </w:style>
  <w:style w:type="character" w:customStyle="1" w:styleId="CommentSubjectChar">
    <w:name w:val="Comment Subject Char"/>
    <w:basedOn w:val="CommentTextChar"/>
    <w:link w:val="CommentSubject"/>
    <w:uiPriority w:val="99"/>
    <w:semiHidden/>
    <w:rsid w:val="007E0A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758">
      <w:bodyDiv w:val="1"/>
      <w:marLeft w:val="0"/>
      <w:marRight w:val="0"/>
      <w:marTop w:val="0"/>
      <w:marBottom w:val="0"/>
      <w:divBdr>
        <w:top w:val="none" w:sz="0" w:space="0" w:color="auto"/>
        <w:left w:val="none" w:sz="0" w:space="0" w:color="auto"/>
        <w:bottom w:val="none" w:sz="0" w:space="0" w:color="auto"/>
        <w:right w:val="none" w:sz="0" w:space="0" w:color="auto"/>
      </w:divBdr>
    </w:div>
    <w:div w:id="15694420">
      <w:bodyDiv w:val="1"/>
      <w:marLeft w:val="0"/>
      <w:marRight w:val="0"/>
      <w:marTop w:val="0"/>
      <w:marBottom w:val="0"/>
      <w:divBdr>
        <w:top w:val="none" w:sz="0" w:space="0" w:color="auto"/>
        <w:left w:val="none" w:sz="0" w:space="0" w:color="auto"/>
        <w:bottom w:val="none" w:sz="0" w:space="0" w:color="auto"/>
        <w:right w:val="none" w:sz="0" w:space="0" w:color="auto"/>
      </w:divBdr>
    </w:div>
    <w:div w:id="21522151">
      <w:bodyDiv w:val="1"/>
      <w:marLeft w:val="0"/>
      <w:marRight w:val="0"/>
      <w:marTop w:val="0"/>
      <w:marBottom w:val="0"/>
      <w:divBdr>
        <w:top w:val="none" w:sz="0" w:space="0" w:color="auto"/>
        <w:left w:val="none" w:sz="0" w:space="0" w:color="auto"/>
        <w:bottom w:val="none" w:sz="0" w:space="0" w:color="auto"/>
        <w:right w:val="none" w:sz="0" w:space="0" w:color="auto"/>
      </w:divBdr>
      <w:divsChild>
        <w:div w:id="165152235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7441872">
      <w:bodyDiv w:val="1"/>
      <w:marLeft w:val="0"/>
      <w:marRight w:val="0"/>
      <w:marTop w:val="0"/>
      <w:marBottom w:val="0"/>
      <w:divBdr>
        <w:top w:val="none" w:sz="0" w:space="0" w:color="auto"/>
        <w:left w:val="none" w:sz="0" w:space="0" w:color="auto"/>
        <w:bottom w:val="none" w:sz="0" w:space="0" w:color="auto"/>
        <w:right w:val="none" w:sz="0" w:space="0" w:color="auto"/>
      </w:divBdr>
    </w:div>
    <w:div w:id="57561378">
      <w:bodyDiv w:val="1"/>
      <w:marLeft w:val="0"/>
      <w:marRight w:val="0"/>
      <w:marTop w:val="0"/>
      <w:marBottom w:val="0"/>
      <w:divBdr>
        <w:top w:val="none" w:sz="0" w:space="0" w:color="auto"/>
        <w:left w:val="none" w:sz="0" w:space="0" w:color="auto"/>
        <w:bottom w:val="none" w:sz="0" w:space="0" w:color="auto"/>
        <w:right w:val="none" w:sz="0" w:space="0" w:color="auto"/>
      </w:divBdr>
      <w:divsChild>
        <w:div w:id="1071348275">
          <w:marLeft w:val="0"/>
          <w:marRight w:val="0"/>
          <w:marTop w:val="240"/>
          <w:marBottom w:val="240"/>
          <w:divBdr>
            <w:top w:val="none" w:sz="0" w:space="0" w:color="auto"/>
            <w:left w:val="single" w:sz="36" w:space="12" w:color="FFEB3B"/>
            <w:bottom w:val="none" w:sz="0" w:space="0" w:color="auto"/>
            <w:right w:val="none" w:sz="0" w:space="0" w:color="auto"/>
          </w:divBdr>
        </w:div>
        <w:div w:id="447433713">
          <w:marLeft w:val="0"/>
          <w:marRight w:val="0"/>
          <w:marTop w:val="300"/>
          <w:marBottom w:val="300"/>
          <w:divBdr>
            <w:top w:val="none" w:sz="0" w:space="0" w:color="auto"/>
            <w:left w:val="none" w:sz="0" w:space="0" w:color="auto"/>
            <w:bottom w:val="none" w:sz="0" w:space="0" w:color="auto"/>
            <w:right w:val="none" w:sz="0" w:space="0" w:color="auto"/>
          </w:divBdr>
          <w:divsChild>
            <w:div w:id="6129004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533564">
      <w:bodyDiv w:val="1"/>
      <w:marLeft w:val="0"/>
      <w:marRight w:val="0"/>
      <w:marTop w:val="0"/>
      <w:marBottom w:val="0"/>
      <w:divBdr>
        <w:top w:val="none" w:sz="0" w:space="0" w:color="auto"/>
        <w:left w:val="none" w:sz="0" w:space="0" w:color="auto"/>
        <w:bottom w:val="none" w:sz="0" w:space="0" w:color="auto"/>
        <w:right w:val="none" w:sz="0" w:space="0" w:color="auto"/>
      </w:divBdr>
      <w:divsChild>
        <w:div w:id="1863131355">
          <w:marLeft w:val="0"/>
          <w:marRight w:val="0"/>
          <w:marTop w:val="300"/>
          <w:marBottom w:val="300"/>
          <w:divBdr>
            <w:top w:val="none" w:sz="0" w:space="0" w:color="auto"/>
            <w:left w:val="none" w:sz="0" w:space="0" w:color="auto"/>
            <w:bottom w:val="none" w:sz="0" w:space="0" w:color="auto"/>
            <w:right w:val="none" w:sz="0" w:space="0" w:color="auto"/>
          </w:divBdr>
          <w:divsChild>
            <w:div w:id="1670019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269443">
      <w:bodyDiv w:val="1"/>
      <w:marLeft w:val="0"/>
      <w:marRight w:val="0"/>
      <w:marTop w:val="0"/>
      <w:marBottom w:val="0"/>
      <w:divBdr>
        <w:top w:val="none" w:sz="0" w:space="0" w:color="auto"/>
        <w:left w:val="none" w:sz="0" w:space="0" w:color="auto"/>
        <w:bottom w:val="none" w:sz="0" w:space="0" w:color="auto"/>
        <w:right w:val="none" w:sz="0" w:space="0" w:color="auto"/>
      </w:divBdr>
      <w:divsChild>
        <w:div w:id="859004898">
          <w:marLeft w:val="0"/>
          <w:marRight w:val="0"/>
          <w:marTop w:val="300"/>
          <w:marBottom w:val="300"/>
          <w:divBdr>
            <w:top w:val="none" w:sz="0" w:space="0" w:color="auto"/>
            <w:left w:val="none" w:sz="0" w:space="0" w:color="auto"/>
            <w:bottom w:val="none" w:sz="0" w:space="0" w:color="auto"/>
            <w:right w:val="none" w:sz="0" w:space="0" w:color="auto"/>
          </w:divBdr>
          <w:divsChild>
            <w:div w:id="896548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702200">
      <w:bodyDiv w:val="1"/>
      <w:marLeft w:val="0"/>
      <w:marRight w:val="0"/>
      <w:marTop w:val="0"/>
      <w:marBottom w:val="0"/>
      <w:divBdr>
        <w:top w:val="none" w:sz="0" w:space="0" w:color="auto"/>
        <w:left w:val="none" w:sz="0" w:space="0" w:color="auto"/>
        <w:bottom w:val="none" w:sz="0" w:space="0" w:color="auto"/>
        <w:right w:val="none" w:sz="0" w:space="0" w:color="auto"/>
      </w:divBdr>
    </w:div>
    <w:div w:id="90247827">
      <w:bodyDiv w:val="1"/>
      <w:marLeft w:val="0"/>
      <w:marRight w:val="0"/>
      <w:marTop w:val="0"/>
      <w:marBottom w:val="0"/>
      <w:divBdr>
        <w:top w:val="none" w:sz="0" w:space="0" w:color="auto"/>
        <w:left w:val="none" w:sz="0" w:space="0" w:color="auto"/>
        <w:bottom w:val="none" w:sz="0" w:space="0" w:color="auto"/>
        <w:right w:val="none" w:sz="0" w:space="0" w:color="auto"/>
      </w:divBdr>
    </w:div>
    <w:div w:id="96147036">
      <w:bodyDiv w:val="1"/>
      <w:marLeft w:val="0"/>
      <w:marRight w:val="0"/>
      <w:marTop w:val="0"/>
      <w:marBottom w:val="0"/>
      <w:divBdr>
        <w:top w:val="none" w:sz="0" w:space="0" w:color="auto"/>
        <w:left w:val="none" w:sz="0" w:space="0" w:color="auto"/>
        <w:bottom w:val="none" w:sz="0" w:space="0" w:color="auto"/>
        <w:right w:val="none" w:sz="0" w:space="0" w:color="auto"/>
      </w:divBdr>
      <w:divsChild>
        <w:div w:id="1105732717">
          <w:marLeft w:val="0"/>
          <w:marRight w:val="0"/>
          <w:marTop w:val="300"/>
          <w:marBottom w:val="300"/>
          <w:divBdr>
            <w:top w:val="none" w:sz="0" w:space="0" w:color="auto"/>
            <w:left w:val="none" w:sz="0" w:space="0" w:color="auto"/>
            <w:bottom w:val="none" w:sz="0" w:space="0" w:color="auto"/>
            <w:right w:val="none" w:sz="0" w:space="0" w:color="auto"/>
          </w:divBdr>
          <w:divsChild>
            <w:div w:id="15393178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1095694">
      <w:bodyDiv w:val="1"/>
      <w:marLeft w:val="0"/>
      <w:marRight w:val="0"/>
      <w:marTop w:val="0"/>
      <w:marBottom w:val="0"/>
      <w:divBdr>
        <w:top w:val="none" w:sz="0" w:space="0" w:color="auto"/>
        <w:left w:val="none" w:sz="0" w:space="0" w:color="auto"/>
        <w:bottom w:val="none" w:sz="0" w:space="0" w:color="auto"/>
        <w:right w:val="none" w:sz="0" w:space="0" w:color="auto"/>
      </w:divBdr>
    </w:div>
    <w:div w:id="122696681">
      <w:bodyDiv w:val="1"/>
      <w:marLeft w:val="0"/>
      <w:marRight w:val="0"/>
      <w:marTop w:val="0"/>
      <w:marBottom w:val="0"/>
      <w:divBdr>
        <w:top w:val="none" w:sz="0" w:space="0" w:color="auto"/>
        <w:left w:val="none" w:sz="0" w:space="0" w:color="auto"/>
        <w:bottom w:val="none" w:sz="0" w:space="0" w:color="auto"/>
        <w:right w:val="none" w:sz="0" w:space="0" w:color="auto"/>
      </w:divBdr>
    </w:div>
    <w:div w:id="148713175">
      <w:bodyDiv w:val="1"/>
      <w:marLeft w:val="0"/>
      <w:marRight w:val="0"/>
      <w:marTop w:val="0"/>
      <w:marBottom w:val="0"/>
      <w:divBdr>
        <w:top w:val="none" w:sz="0" w:space="0" w:color="auto"/>
        <w:left w:val="none" w:sz="0" w:space="0" w:color="auto"/>
        <w:bottom w:val="none" w:sz="0" w:space="0" w:color="auto"/>
        <w:right w:val="none" w:sz="0" w:space="0" w:color="auto"/>
      </w:divBdr>
    </w:div>
    <w:div w:id="165634967">
      <w:bodyDiv w:val="1"/>
      <w:marLeft w:val="0"/>
      <w:marRight w:val="0"/>
      <w:marTop w:val="0"/>
      <w:marBottom w:val="0"/>
      <w:divBdr>
        <w:top w:val="none" w:sz="0" w:space="0" w:color="auto"/>
        <w:left w:val="none" w:sz="0" w:space="0" w:color="auto"/>
        <w:bottom w:val="none" w:sz="0" w:space="0" w:color="auto"/>
        <w:right w:val="none" w:sz="0" w:space="0" w:color="auto"/>
      </w:divBdr>
    </w:div>
    <w:div w:id="188220358">
      <w:bodyDiv w:val="1"/>
      <w:marLeft w:val="0"/>
      <w:marRight w:val="0"/>
      <w:marTop w:val="0"/>
      <w:marBottom w:val="0"/>
      <w:divBdr>
        <w:top w:val="none" w:sz="0" w:space="0" w:color="auto"/>
        <w:left w:val="none" w:sz="0" w:space="0" w:color="auto"/>
        <w:bottom w:val="none" w:sz="0" w:space="0" w:color="auto"/>
        <w:right w:val="none" w:sz="0" w:space="0" w:color="auto"/>
      </w:divBdr>
    </w:div>
    <w:div w:id="217476026">
      <w:bodyDiv w:val="1"/>
      <w:marLeft w:val="0"/>
      <w:marRight w:val="0"/>
      <w:marTop w:val="0"/>
      <w:marBottom w:val="0"/>
      <w:divBdr>
        <w:top w:val="none" w:sz="0" w:space="0" w:color="auto"/>
        <w:left w:val="none" w:sz="0" w:space="0" w:color="auto"/>
        <w:bottom w:val="none" w:sz="0" w:space="0" w:color="auto"/>
        <w:right w:val="none" w:sz="0" w:space="0" w:color="auto"/>
      </w:divBdr>
    </w:div>
    <w:div w:id="349910813">
      <w:bodyDiv w:val="1"/>
      <w:marLeft w:val="0"/>
      <w:marRight w:val="0"/>
      <w:marTop w:val="0"/>
      <w:marBottom w:val="0"/>
      <w:divBdr>
        <w:top w:val="none" w:sz="0" w:space="0" w:color="auto"/>
        <w:left w:val="none" w:sz="0" w:space="0" w:color="auto"/>
        <w:bottom w:val="none" w:sz="0" w:space="0" w:color="auto"/>
        <w:right w:val="none" w:sz="0" w:space="0" w:color="auto"/>
      </w:divBdr>
      <w:divsChild>
        <w:div w:id="2059235800">
          <w:marLeft w:val="0"/>
          <w:marRight w:val="0"/>
          <w:marTop w:val="300"/>
          <w:marBottom w:val="300"/>
          <w:divBdr>
            <w:top w:val="none" w:sz="0" w:space="0" w:color="auto"/>
            <w:left w:val="none" w:sz="0" w:space="0" w:color="auto"/>
            <w:bottom w:val="none" w:sz="0" w:space="0" w:color="auto"/>
            <w:right w:val="none" w:sz="0" w:space="0" w:color="auto"/>
          </w:divBdr>
          <w:divsChild>
            <w:div w:id="18740752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3626369">
      <w:bodyDiv w:val="1"/>
      <w:marLeft w:val="0"/>
      <w:marRight w:val="0"/>
      <w:marTop w:val="0"/>
      <w:marBottom w:val="0"/>
      <w:divBdr>
        <w:top w:val="none" w:sz="0" w:space="0" w:color="auto"/>
        <w:left w:val="none" w:sz="0" w:space="0" w:color="auto"/>
        <w:bottom w:val="none" w:sz="0" w:space="0" w:color="auto"/>
        <w:right w:val="none" w:sz="0" w:space="0" w:color="auto"/>
      </w:divBdr>
    </w:div>
    <w:div w:id="402457052">
      <w:bodyDiv w:val="1"/>
      <w:marLeft w:val="0"/>
      <w:marRight w:val="0"/>
      <w:marTop w:val="0"/>
      <w:marBottom w:val="0"/>
      <w:divBdr>
        <w:top w:val="none" w:sz="0" w:space="0" w:color="auto"/>
        <w:left w:val="none" w:sz="0" w:space="0" w:color="auto"/>
        <w:bottom w:val="none" w:sz="0" w:space="0" w:color="auto"/>
        <w:right w:val="none" w:sz="0" w:space="0" w:color="auto"/>
      </w:divBdr>
    </w:div>
    <w:div w:id="447234860">
      <w:bodyDiv w:val="1"/>
      <w:marLeft w:val="0"/>
      <w:marRight w:val="0"/>
      <w:marTop w:val="0"/>
      <w:marBottom w:val="0"/>
      <w:divBdr>
        <w:top w:val="none" w:sz="0" w:space="0" w:color="auto"/>
        <w:left w:val="none" w:sz="0" w:space="0" w:color="auto"/>
        <w:bottom w:val="none" w:sz="0" w:space="0" w:color="auto"/>
        <w:right w:val="none" w:sz="0" w:space="0" w:color="auto"/>
      </w:divBdr>
    </w:div>
    <w:div w:id="452024213">
      <w:bodyDiv w:val="1"/>
      <w:marLeft w:val="0"/>
      <w:marRight w:val="0"/>
      <w:marTop w:val="0"/>
      <w:marBottom w:val="0"/>
      <w:divBdr>
        <w:top w:val="none" w:sz="0" w:space="0" w:color="auto"/>
        <w:left w:val="none" w:sz="0" w:space="0" w:color="auto"/>
        <w:bottom w:val="none" w:sz="0" w:space="0" w:color="auto"/>
        <w:right w:val="none" w:sz="0" w:space="0" w:color="auto"/>
      </w:divBdr>
    </w:div>
    <w:div w:id="477920485">
      <w:bodyDiv w:val="1"/>
      <w:marLeft w:val="0"/>
      <w:marRight w:val="0"/>
      <w:marTop w:val="0"/>
      <w:marBottom w:val="0"/>
      <w:divBdr>
        <w:top w:val="none" w:sz="0" w:space="0" w:color="auto"/>
        <w:left w:val="none" w:sz="0" w:space="0" w:color="auto"/>
        <w:bottom w:val="none" w:sz="0" w:space="0" w:color="auto"/>
        <w:right w:val="none" w:sz="0" w:space="0" w:color="auto"/>
      </w:divBdr>
    </w:div>
    <w:div w:id="523981224">
      <w:bodyDiv w:val="1"/>
      <w:marLeft w:val="0"/>
      <w:marRight w:val="0"/>
      <w:marTop w:val="0"/>
      <w:marBottom w:val="0"/>
      <w:divBdr>
        <w:top w:val="none" w:sz="0" w:space="0" w:color="auto"/>
        <w:left w:val="none" w:sz="0" w:space="0" w:color="auto"/>
        <w:bottom w:val="none" w:sz="0" w:space="0" w:color="auto"/>
        <w:right w:val="none" w:sz="0" w:space="0" w:color="auto"/>
      </w:divBdr>
    </w:div>
    <w:div w:id="554123774">
      <w:bodyDiv w:val="1"/>
      <w:marLeft w:val="0"/>
      <w:marRight w:val="0"/>
      <w:marTop w:val="0"/>
      <w:marBottom w:val="0"/>
      <w:divBdr>
        <w:top w:val="none" w:sz="0" w:space="0" w:color="auto"/>
        <w:left w:val="none" w:sz="0" w:space="0" w:color="auto"/>
        <w:bottom w:val="none" w:sz="0" w:space="0" w:color="auto"/>
        <w:right w:val="none" w:sz="0" w:space="0" w:color="auto"/>
      </w:divBdr>
    </w:div>
    <w:div w:id="565184736">
      <w:bodyDiv w:val="1"/>
      <w:marLeft w:val="0"/>
      <w:marRight w:val="0"/>
      <w:marTop w:val="0"/>
      <w:marBottom w:val="0"/>
      <w:divBdr>
        <w:top w:val="none" w:sz="0" w:space="0" w:color="auto"/>
        <w:left w:val="none" w:sz="0" w:space="0" w:color="auto"/>
        <w:bottom w:val="none" w:sz="0" w:space="0" w:color="auto"/>
        <w:right w:val="none" w:sz="0" w:space="0" w:color="auto"/>
      </w:divBdr>
    </w:div>
    <w:div w:id="566190155">
      <w:bodyDiv w:val="1"/>
      <w:marLeft w:val="0"/>
      <w:marRight w:val="0"/>
      <w:marTop w:val="0"/>
      <w:marBottom w:val="0"/>
      <w:divBdr>
        <w:top w:val="none" w:sz="0" w:space="0" w:color="auto"/>
        <w:left w:val="none" w:sz="0" w:space="0" w:color="auto"/>
        <w:bottom w:val="none" w:sz="0" w:space="0" w:color="auto"/>
        <w:right w:val="none" w:sz="0" w:space="0" w:color="auto"/>
      </w:divBdr>
    </w:div>
    <w:div w:id="587883329">
      <w:bodyDiv w:val="1"/>
      <w:marLeft w:val="0"/>
      <w:marRight w:val="0"/>
      <w:marTop w:val="0"/>
      <w:marBottom w:val="0"/>
      <w:divBdr>
        <w:top w:val="none" w:sz="0" w:space="0" w:color="auto"/>
        <w:left w:val="none" w:sz="0" w:space="0" w:color="auto"/>
        <w:bottom w:val="none" w:sz="0" w:space="0" w:color="auto"/>
        <w:right w:val="none" w:sz="0" w:space="0" w:color="auto"/>
      </w:divBdr>
    </w:div>
    <w:div w:id="610866096">
      <w:bodyDiv w:val="1"/>
      <w:marLeft w:val="0"/>
      <w:marRight w:val="0"/>
      <w:marTop w:val="0"/>
      <w:marBottom w:val="0"/>
      <w:divBdr>
        <w:top w:val="none" w:sz="0" w:space="0" w:color="auto"/>
        <w:left w:val="none" w:sz="0" w:space="0" w:color="auto"/>
        <w:bottom w:val="none" w:sz="0" w:space="0" w:color="auto"/>
        <w:right w:val="none" w:sz="0" w:space="0" w:color="auto"/>
      </w:divBdr>
    </w:div>
    <w:div w:id="619534921">
      <w:bodyDiv w:val="1"/>
      <w:marLeft w:val="0"/>
      <w:marRight w:val="0"/>
      <w:marTop w:val="0"/>
      <w:marBottom w:val="0"/>
      <w:divBdr>
        <w:top w:val="none" w:sz="0" w:space="0" w:color="auto"/>
        <w:left w:val="none" w:sz="0" w:space="0" w:color="auto"/>
        <w:bottom w:val="none" w:sz="0" w:space="0" w:color="auto"/>
        <w:right w:val="none" w:sz="0" w:space="0" w:color="auto"/>
      </w:divBdr>
      <w:divsChild>
        <w:div w:id="1375421883">
          <w:marLeft w:val="0"/>
          <w:marRight w:val="0"/>
          <w:marTop w:val="300"/>
          <w:marBottom w:val="300"/>
          <w:divBdr>
            <w:top w:val="none" w:sz="0" w:space="0" w:color="auto"/>
            <w:left w:val="none" w:sz="0" w:space="0" w:color="auto"/>
            <w:bottom w:val="none" w:sz="0" w:space="0" w:color="auto"/>
            <w:right w:val="none" w:sz="0" w:space="0" w:color="auto"/>
          </w:divBdr>
          <w:divsChild>
            <w:div w:id="10329270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5451313">
      <w:bodyDiv w:val="1"/>
      <w:marLeft w:val="0"/>
      <w:marRight w:val="0"/>
      <w:marTop w:val="0"/>
      <w:marBottom w:val="0"/>
      <w:divBdr>
        <w:top w:val="none" w:sz="0" w:space="0" w:color="auto"/>
        <w:left w:val="none" w:sz="0" w:space="0" w:color="auto"/>
        <w:bottom w:val="none" w:sz="0" w:space="0" w:color="auto"/>
        <w:right w:val="none" w:sz="0" w:space="0" w:color="auto"/>
      </w:divBdr>
    </w:div>
    <w:div w:id="698627874">
      <w:bodyDiv w:val="1"/>
      <w:marLeft w:val="0"/>
      <w:marRight w:val="0"/>
      <w:marTop w:val="0"/>
      <w:marBottom w:val="0"/>
      <w:divBdr>
        <w:top w:val="none" w:sz="0" w:space="0" w:color="auto"/>
        <w:left w:val="none" w:sz="0" w:space="0" w:color="auto"/>
        <w:bottom w:val="none" w:sz="0" w:space="0" w:color="auto"/>
        <w:right w:val="none" w:sz="0" w:space="0" w:color="auto"/>
      </w:divBdr>
    </w:div>
    <w:div w:id="713581369">
      <w:bodyDiv w:val="1"/>
      <w:marLeft w:val="0"/>
      <w:marRight w:val="0"/>
      <w:marTop w:val="0"/>
      <w:marBottom w:val="0"/>
      <w:divBdr>
        <w:top w:val="none" w:sz="0" w:space="0" w:color="auto"/>
        <w:left w:val="none" w:sz="0" w:space="0" w:color="auto"/>
        <w:bottom w:val="none" w:sz="0" w:space="0" w:color="auto"/>
        <w:right w:val="none" w:sz="0" w:space="0" w:color="auto"/>
      </w:divBdr>
    </w:div>
    <w:div w:id="726412941">
      <w:bodyDiv w:val="1"/>
      <w:marLeft w:val="0"/>
      <w:marRight w:val="0"/>
      <w:marTop w:val="0"/>
      <w:marBottom w:val="0"/>
      <w:divBdr>
        <w:top w:val="none" w:sz="0" w:space="0" w:color="auto"/>
        <w:left w:val="none" w:sz="0" w:space="0" w:color="auto"/>
        <w:bottom w:val="none" w:sz="0" w:space="0" w:color="auto"/>
        <w:right w:val="none" w:sz="0" w:space="0" w:color="auto"/>
      </w:divBdr>
    </w:div>
    <w:div w:id="733621224">
      <w:bodyDiv w:val="1"/>
      <w:marLeft w:val="0"/>
      <w:marRight w:val="0"/>
      <w:marTop w:val="0"/>
      <w:marBottom w:val="0"/>
      <w:divBdr>
        <w:top w:val="none" w:sz="0" w:space="0" w:color="auto"/>
        <w:left w:val="none" w:sz="0" w:space="0" w:color="auto"/>
        <w:bottom w:val="none" w:sz="0" w:space="0" w:color="auto"/>
        <w:right w:val="none" w:sz="0" w:space="0" w:color="auto"/>
      </w:divBdr>
    </w:div>
    <w:div w:id="738789128">
      <w:bodyDiv w:val="1"/>
      <w:marLeft w:val="0"/>
      <w:marRight w:val="0"/>
      <w:marTop w:val="0"/>
      <w:marBottom w:val="0"/>
      <w:divBdr>
        <w:top w:val="none" w:sz="0" w:space="0" w:color="auto"/>
        <w:left w:val="none" w:sz="0" w:space="0" w:color="auto"/>
        <w:bottom w:val="none" w:sz="0" w:space="0" w:color="auto"/>
        <w:right w:val="none" w:sz="0" w:space="0" w:color="auto"/>
      </w:divBdr>
    </w:div>
    <w:div w:id="744839094">
      <w:bodyDiv w:val="1"/>
      <w:marLeft w:val="0"/>
      <w:marRight w:val="0"/>
      <w:marTop w:val="0"/>
      <w:marBottom w:val="0"/>
      <w:divBdr>
        <w:top w:val="none" w:sz="0" w:space="0" w:color="auto"/>
        <w:left w:val="none" w:sz="0" w:space="0" w:color="auto"/>
        <w:bottom w:val="none" w:sz="0" w:space="0" w:color="auto"/>
        <w:right w:val="none" w:sz="0" w:space="0" w:color="auto"/>
      </w:divBdr>
      <w:divsChild>
        <w:div w:id="35933517">
          <w:marLeft w:val="0"/>
          <w:marRight w:val="0"/>
          <w:marTop w:val="300"/>
          <w:marBottom w:val="300"/>
          <w:divBdr>
            <w:top w:val="none" w:sz="0" w:space="0" w:color="auto"/>
            <w:left w:val="none" w:sz="0" w:space="0" w:color="auto"/>
            <w:bottom w:val="none" w:sz="0" w:space="0" w:color="auto"/>
            <w:right w:val="none" w:sz="0" w:space="0" w:color="auto"/>
          </w:divBdr>
          <w:divsChild>
            <w:div w:id="9687817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5759966">
      <w:bodyDiv w:val="1"/>
      <w:marLeft w:val="0"/>
      <w:marRight w:val="0"/>
      <w:marTop w:val="0"/>
      <w:marBottom w:val="0"/>
      <w:divBdr>
        <w:top w:val="none" w:sz="0" w:space="0" w:color="auto"/>
        <w:left w:val="none" w:sz="0" w:space="0" w:color="auto"/>
        <w:bottom w:val="none" w:sz="0" w:space="0" w:color="auto"/>
        <w:right w:val="none" w:sz="0" w:space="0" w:color="auto"/>
      </w:divBdr>
    </w:div>
    <w:div w:id="788621822">
      <w:bodyDiv w:val="1"/>
      <w:marLeft w:val="0"/>
      <w:marRight w:val="0"/>
      <w:marTop w:val="0"/>
      <w:marBottom w:val="0"/>
      <w:divBdr>
        <w:top w:val="none" w:sz="0" w:space="0" w:color="auto"/>
        <w:left w:val="none" w:sz="0" w:space="0" w:color="auto"/>
        <w:bottom w:val="none" w:sz="0" w:space="0" w:color="auto"/>
        <w:right w:val="none" w:sz="0" w:space="0" w:color="auto"/>
      </w:divBdr>
    </w:div>
    <w:div w:id="795561062">
      <w:bodyDiv w:val="1"/>
      <w:marLeft w:val="0"/>
      <w:marRight w:val="0"/>
      <w:marTop w:val="0"/>
      <w:marBottom w:val="0"/>
      <w:divBdr>
        <w:top w:val="none" w:sz="0" w:space="0" w:color="auto"/>
        <w:left w:val="none" w:sz="0" w:space="0" w:color="auto"/>
        <w:bottom w:val="none" w:sz="0" w:space="0" w:color="auto"/>
        <w:right w:val="none" w:sz="0" w:space="0" w:color="auto"/>
      </w:divBdr>
    </w:div>
    <w:div w:id="815225767">
      <w:bodyDiv w:val="1"/>
      <w:marLeft w:val="0"/>
      <w:marRight w:val="0"/>
      <w:marTop w:val="0"/>
      <w:marBottom w:val="0"/>
      <w:divBdr>
        <w:top w:val="none" w:sz="0" w:space="0" w:color="auto"/>
        <w:left w:val="none" w:sz="0" w:space="0" w:color="auto"/>
        <w:bottom w:val="none" w:sz="0" w:space="0" w:color="auto"/>
        <w:right w:val="none" w:sz="0" w:space="0" w:color="auto"/>
      </w:divBdr>
    </w:div>
    <w:div w:id="852838031">
      <w:bodyDiv w:val="1"/>
      <w:marLeft w:val="0"/>
      <w:marRight w:val="0"/>
      <w:marTop w:val="0"/>
      <w:marBottom w:val="0"/>
      <w:divBdr>
        <w:top w:val="none" w:sz="0" w:space="0" w:color="auto"/>
        <w:left w:val="none" w:sz="0" w:space="0" w:color="auto"/>
        <w:bottom w:val="none" w:sz="0" w:space="0" w:color="auto"/>
        <w:right w:val="none" w:sz="0" w:space="0" w:color="auto"/>
      </w:divBdr>
      <w:divsChild>
        <w:div w:id="1729106820">
          <w:marLeft w:val="0"/>
          <w:marRight w:val="0"/>
          <w:marTop w:val="300"/>
          <w:marBottom w:val="300"/>
          <w:divBdr>
            <w:top w:val="none" w:sz="0" w:space="0" w:color="auto"/>
            <w:left w:val="none" w:sz="0" w:space="0" w:color="auto"/>
            <w:bottom w:val="none" w:sz="0" w:space="0" w:color="auto"/>
            <w:right w:val="none" w:sz="0" w:space="0" w:color="auto"/>
          </w:divBdr>
          <w:divsChild>
            <w:div w:id="13943098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435156">
      <w:bodyDiv w:val="1"/>
      <w:marLeft w:val="0"/>
      <w:marRight w:val="0"/>
      <w:marTop w:val="0"/>
      <w:marBottom w:val="0"/>
      <w:divBdr>
        <w:top w:val="none" w:sz="0" w:space="0" w:color="auto"/>
        <w:left w:val="none" w:sz="0" w:space="0" w:color="auto"/>
        <w:bottom w:val="none" w:sz="0" w:space="0" w:color="auto"/>
        <w:right w:val="none" w:sz="0" w:space="0" w:color="auto"/>
      </w:divBdr>
    </w:div>
    <w:div w:id="967780927">
      <w:bodyDiv w:val="1"/>
      <w:marLeft w:val="0"/>
      <w:marRight w:val="0"/>
      <w:marTop w:val="0"/>
      <w:marBottom w:val="0"/>
      <w:divBdr>
        <w:top w:val="none" w:sz="0" w:space="0" w:color="auto"/>
        <w:left w:val="none" w:sz="0" w:space="0" w:color="auto"/>
        <w:bottom w:val="none" w:sz="0" w:space="0" w:color="auto"/>
        <w:right w:val="none" w:sz="0" w:space="0" w:color="auto"/>
      </w:divBdr>
    </w:div>
    <w:div w:id="978655754">
      <w:bodyDiv w:val="1"/>
      <w:marLeft w:val="0"/>
      <w:marRight w:val="0"/>
      <w:marTop w:val="0"/>
      <w:marBottom w:val="0"/>
      <w:divBdr>
        <w:top w:val="none" w:sz="0" w:space="0" w:color="auto"/>
        <w:left w:val="none" w:sz="0" w:space="0" w:color="auto"/>
        <w:bottom w:val="none" w:sz="0" w:space="0" w:color="auto"/>
        <w:right w:val="none" w:sz="0" w:space="0" w:color="auto"/>
      </w:divBdr>
    </w:div>
    <w:div w:id="999235984">
      <w:bodyDiv w:val="1"/>
      <w:marLeft w:val="0"/>
      <w:marRight w:val="0"/>
      <w:marTop w:val="0"/>
      <w:marBottom w:val="0"/>
      <w:divBdr>
        <w:top w:val="none" w:sz="0" w:space="0" w:color="auto"/>
        <w:left w:val="none" w:sz="0" w:space="0" w:color="auto"/>
        <w:bottom w:val="none" w:sz="0" w:space="0" w:color="auto"/>
        <w:right w:val="none" w:sz="0" w:space="0" w:color="auto"/>
      </w:divBdr>
    </w:div>
    <w:div w:id="1039470555">
      <w:bodyDiv w:val="1"/>
      <w:marLeft w:val="0"/>
      <w:marRight w:val="0"/>
      <w:marTop w:val="0"/>
      <w:marBottom w:val="0"/>
      <w:divBdr>
        <w:top w:val="none" w:sz="0" w:space="0" w:color="auto"/>
        <w:left w:val="none" w:sz="0" w:space="0" w:color="auto"/>
        <w:bottom w:val="none" w:sz="0" w:space="0" w:color="auto"/>
        <w:right w:val="none" w:sz="0" w:space="0" w:color="auto"/>
      </w:divBdr>
    </w:div>
    <w:div w:id="1089347308">
      <w:bodyDiv w:val="1"/>
      <w:marLeft w:val="0"/>
      <w:marRight w:val="0"/>
      <w:marTop w:val="0"/>
      <w:marBottom w:val="0"/>
      <w:divBdr>
        <w:top w:val="none" w:sz="0" w:space="0" w:color="auto"/>
        <w:left w:val="none" w:sz="0" w:space="0" w:color="auto"/>
        <w:bottom w:val="none" w:sz="0" w:space="0" w:color="auto"/>
        <w:right w:val="none" w:sz="0" w:space="0" w:color="auto"/>
      </w:divBdr>
    </w:div>
    <w:div w:id="1108045108">
      <w:bodyDiv w:val="1"/>
      <w:marLeft w:val="0"/>
      <w:marRight w:val="0"/>
      <w:marTop w:val="0"/>
      <w:marBottom w:val="0"/>
      <w:divBdr>
        <w:top w:val="none" w:sz="0" w:space="0" w:color="auto"/>
        <w:left w:val="none" w:sz="0" w:space="0" w:color="auto"/>
        <w:bottom w:val="none" w:sz="0" w:space="0" w:color="auto"/>
        <w:right w:val="none" w:sz="0" w:space="0" w:color="auto"/>
      </w:divBdr>
    </w:div>
    <w:div w:id="1123304947">
      <w:bodyDiv w:val="1"/>
      <w:marLeft w:val="0"/>
      <w:marRight w:val="0"/>
      <w:marTop w:val="0"/>
      <w:marBottom w:val="0"/>
      <w:divBdr>
        <w:top w:val="none" w:sz="0" w:space="0" w:color="auto"/>
        <w:left w:val="none" w:sz="0" w:space="0" w:color="auto"/>
        <w:bottom w:val="none" w:sz="0" w:space="0" w:color="auto"/>
        <w:right w:val="none" w:sz="0" w:space="0" w:color="auto"/>
      </w:divBdr>
      <w:divsChild>
        <w:div w:id="1216236347">
          <w:marLeft w:val="0"/>
          <w:marRight w:val="0"/>
          <w:marTop w:val="150"/>
          <w:marBottom w:val="150"/>
          <w:divBdr>
            <w:top w:val="none" w:sz="0" w:space="0" w:color="auto"/>
            <w:left w:val="none" w:sz="0" w:space="0" w:color="auto"/>
            <w:bottom w:val="none" w:sz="0" w:space="0" w:color="auto"/>
            <w:right w:val="none" w:sz="0" w:space="0" w:color="auto"/>
          </w:divBdr>
        </w:div>
      </w:divsChild>
    </w:div>
    <w:div w:id="1207378920">
      <w:bodyDiv w:val="1"/>
      <w:marLeft w:val="0"/>
      <w:marRight w:val="0"/>
      <w:marTop w:val="0"/>
      <w:marBottom w:val="0"/>
      <w:divBdr>
        <w:top w:val="none" w:sz="0" w:space="0" w:color="auto"/>
        <w:left w:val="none" w:sz="0" w:space="0" w:color="auto"/>
        <w:bottom w:val="none" w:sz="0" w:space="0" w:color="auto"/>
        <w:right w:val="none" w:sz="0" w:space="0" w:color="auto"/>
      </w:divBdr>
    </w:div>
    <w:div w:id="1211069410">
      <w:bodyDiv w:val="1"/>
      <w:marLeft w:val="0"/>
      <w:marRight w:val="0"/>
      <w:marTop w:val="0"/>
      <w:marBottom w:val="0"/>
      <w:divBdr>
        <w:top w:val="none" w:sz="0" w:space="0" w:color="auto"/>
        <w:left w:val="none" w:sz="0" w:space="0" w:color="auto"/>
        <w:bottom w:val="none" w:sz="0" w:space="0" w:color="auto"/>
        <w:right w:val="none" w:sz="0" w:space="0" w:color="auto"/>
      </w:divBdr>
    </w:div>
    <w:div w:id="1245609189">
      <w:bodyDiv w:val="1"/>
      <w:marLeft w:val="0"/>
      <w:marRight w:val="0"/>
      <w:marTop w:val="0"/>
      <w:marBottom w:val="0"/>
      <w:divBdr>
        <w:top w:val="none" w:sz="0" w:space="0" w:color="auto"/>
        <w:left w:val="none" w:sz="0" w:space="0" w:color="auto"/>
        <w:bottom w:val="none" w:sz="0" w:space="0" w:color="auto"/>
        <w:right w:val="none" w:sz="0" w:space="0" w:color="auto"/>
      </w:divBdr>
      <w:divsChild>
        <w:div w:id="476995746">
          <w:marLeft w:val="0"/>
          <w:marRight w:val="0"/>
          <w:marTop w:val="225"/>
          <w:marBottom w:val="0"/>
          <w:divBdr>
            <w:top w:val="none" w:sz="0" w:space="0" w:color="auto"/>
            <w:left w:val="none" w:sz="0" w:space="0" w:color="auto"/>
            <w:bottom w:val="none" w:sz="0" w:space="0" w:color="auto"/>
            <w:right w:val="none" w:sz="0" w:space="0" w:color="auto"/>
          </w:divBdr>
          <w:divsChild>
            <w:div w:id="1095587403">
              <w:marLeft w:val="0"/>
              <w:marRight w:val="0"/>
              <w:marTop w:val="0"/>
              <w:marBottom w:val="0"/>
              <w:divBdr>
                <w:top w:val="single" w:sz="6" w:space="0" w:color="CCCCCC"/>
                <w:left w:val="single" w:sz="6" w:space="0" w:color="CCCCCC"/>
                <w:bottom w:val="single" w:sz="6" w:space="0" w:color="CCCCCC"/>
                <w:right w:val="single" w:sz="6" w:space="0" w:color="CCCCCC"/>
              </w:divBdr>
              <w:divsChild>
                <w:div w:id="100926565">
                  <w:marLeft w:val="0"/>
                  <w:marRight w:val="0"/>
                  <w:marTop w:val="0"/>
                  <w:marBottom w:val="0"/>
                  <w:divBdr>
                    <w:top w:val="none" w:sz="0" w:space="0" w:color="auto"/>
                    <w:left w:val="none" w:sz="0" w:space="8" w:color="auto"/>
                    <w:bottom w:val="single" w:sz="6" w:space="0" w:color="CCCCCC"/>
                    <w:right w:val="none" w:sz="0" w:space="0" w:color="auto"/>
                  </w:divBdr>
                </w:div>
              </w:divsChild>
            </w:div>
          </w:divsChild>
        </w:div>
      </w:divsChild>
    </w:div>
    <w:div w:id="1261331665">
      <w:bodyDiv w:val="1"/>
      <w:marLeft w:val="0"/>
      <w:marRight w:val="0"/>
      <w:marTop w:val="0"/>
      <w:marBottom w:val="0"/>
      <w:divBdr>
        <w:top w:val="none" w:sz="0" w:space="0" w:color="auto"/>
        <w:left w:val="none" w:sz="0" w:space="0" w:color="auto"/>
        <w:bottom w:val="none" w:sz="0" w:space="0" w:color="auto"/>
        <w:right w:val="none" w:sz="0" w:space="0" w:color="auto"/>
      </w:divBdr>
      <w:divsChild>
        <w:div w:id="684789663">
          <w:marLeft w:val="0"/>
          <w:marRight w:val="0"/>
          <w:marTop w:val="300"/>
          <w:marBottom w:val="300"/>
          <w:divBdr>
            <w:top w:val="none" w:sz="0" w:space="0" w:color="auto"/>
            <w:left w:val="none" w:sz="0" w:space="0" w:color="auto"/>
            <w:bottom w:val="none" w:sz="0" w:space="0" w:color="auto"/>
            <w:right w:val="none" w:sz="0" w:space="0" w:color="auto"/>
          </w:divBdr>
          <w:divsChild>
            <w:div w:id="17615590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5497641">
      <w:bodyDiv w:val="1"/>
      <w:marLeft w:val="0"/>
      <w:marRight w:val="0"/>
      <w:marTop w:val="0"/>
      <w:marBottom w:val="0"/>
      <w:divBdr>
        <w:top w:val="none" w:sz="0" w:space="0" w:color="auto"/>
        <w:left w:val="none" w:sz="0" w:space="0" w:color="auto"/>
        <w:bottom w:val="none" w:sz="0" w:space="0" w:color="auto"/>
        <w:right w:val="none" w:sz="0" w:space="0" w:color="auto"/>
      </w:divBdr>
      <w:divsChild>
        <w:div w:id="106313279">
          <w:marLeft w:val="0"/>
          <w:marRight w:val="0"/>
          <w:marTop w:val="300"/>
          <w:marBottom w:val="300"/>
          <w:divBdr>
            <w:top w:val="none" w:sz="0" w:space="0" w:color="auto"/>
            <w:left w:val="none" w:sz="0" w:space="0" w:color="auto"/>
            <w:bottom w:val="none" w:sz="0" w:space="0" w:color="auto"/>
            <w:right w:val="none" w:sz="0" w:space="0" w:color="auto"/>
          </w:divBdr>
          <w:divsChild>
            <w:div w:id="240532814">
              <w:marLeft w:val="0"/>
              <w:marRight w:val="0"/>
              <w:marTop w:val="0"/>
              <w:marBottom w:val="0"/>
              <w:divBdr>
                <w:top w:val="none" w:sz="0" w:space="0" w:color="auto"/>
                <w:left w:val="single" w:sz="24" w:space="9" w:color="4CAF50"/>
                <w:bottom w:val="none" w:sz="0" w:space="0" w:color="auto"/>
                <w:right w:val="none" w:sz="0" w:space="0" w:color="auto"/>
              </w:divBdr>
            </w:div>
          </w:divsChild>
        </w:div>
        <w:div w:id="963536652">
          <w:marLeft w:val="0"/>
          <w:marRight w:val="0"/>
          <w:marTop w:val="240"/>
          <w:marBottom w:val="240"/>
          <w:divBdr>
            <w:top w:val="none" w:sz="0" w:space="0" w:color="auto"/>
            <w:left w:val="single" w:sz="36" w:space="12" w:color="FFEB3B"/>
            <w:bottom w:val="none" w:sz="0" w:space="0" w:color="auto"/>
            <w:right w:val="none" w:sz="0" w:space="0" w:color="auto"/>
          </w:divBdr>
        </w:div>
      </w:divsChild>
    </w:div>
    <w:div w:id="1318068093">
      <w:bodyDiv w:val="1"/>
      <w:marLeft w:val="0"/>
      <w:marRight w:val="0"/>
      <w:marTop w:val="0"/>
      <w:marBottom w:val="0"/>
      <w:divBdr>
        <w:top w:val="none" w:sz="0" w:space="0" w:color="auto"/>
        <w:left w:val="none" w:sz="0" w:space="0" w:color="auto"/>
        <w:bottom w:val="none" w:sz="0" w:space="0" w:color="auto"/>
        <w:right w:val="none" w:sz="0" w:space="0" w:color="auto"/>
      </w:divBdr>
    </w:div>
    <w:div w:id="1396778325">
      <w:bodyDiv w:val="1"/>
      <w:marLeft w:val="0"/>
      <w:marRight w:val="0"/>
      <w:marTop w:val="0"/>
      <w:marBottom w:val="0"/>
      <w:divBdr>
        <w:top w:val="none" w:sz="0" w:space="0" w:color="auto"/>
        <w:left w:val="none" w:sz="0" w:space="0" w:color="auto"/>
        <w:bottom w:val="none" w:sz="0" w:space="0" w:color="auto"/>
        <w:right w:val="none" w:sz="0" w:space="0" w:color="auto"/>
      </w:divBdr>
    </w:div>
    <w:div w:id="1406223506">
      <w:bodyDiv w:val="1"/>
      <w:marLeft w:val="0"/>
      <w:marRight w:val="0"/>
      <w:marTop w:val="0"/>
      <w:marBottom w:val="0"/>
      <w:divBdr>
        <w:top w:val="none" w:sz="0" w:space="0" w:color="auto"/>
        <w:left w:val="none" w:sz="0" w:space="0" w:color="auto"/>
        <w:bottom w:val="none" w:sz="0" w:space="0" w:color="auto"/>
        <w:right w:val="none" w:sz="0" w:space="0" w:color="auto"/>
      </w:divBdr>
    </w:div>
    <w:div w:id="1412309235">
      <w:bodyDiv w:val="1"/>
      <w:marLeft w:val="0"/>
      <w:marRight w:val="0"/>
      <w:marTop w:val="0"/>
      <w:marBottom w:val="0"/>
      <w:divBdr>
        <w:top w:val="none" w:sz="0" w:space="0" w:color="auto"/>
        <w:left w:val="none" w:sz="0" w:space="0" w:color="auto"/>
        <w:bottom w:val="none" w:sz="0" w:space="0" w:color="auto"/>
        <w:right w:val="none" w:sz="0" w:space="0" w:color="auto"/>
      </w:divBdr>
    </w:div>
    <w:div w:id="1473477852">
      <w:bodyDiv w:val="1"/>
      <w:marLeft w:val="0"/>
      <w:marRight w:val="0"/>
      <w:marTop w:val="0"/>
      <w:marBottom w:val="0"/>
      <w:divBdr>
        <w:top w:val="none" w:sz="0" w:space="0" w:color="auto"/>
        <w:left w:val="none" w:sz="0" w:space="0" w:color="auto"/>
        <w:bottom w:val="none" w:sz="0" w:space="0" w:color="auto"/>
        <w:right w:val="none" w:sz="0" w:space="0" w:color="auto"/>
      </w:divBdr>
    </w:div>
    <w:div w:id="1514412736">
      <w:bodyDiv w:val="1"/>
      <w:marLeft w:val="0"/>
      <w:marRight w:val="0"/>
      <w:marTop w:val="0"/>
      <w:marBottom w:val="0"/>
      <w:divBdr>
        <w:top w:val="none" w:sz="0" w:space="0" w:color="auto"/>
        <w:left w:val="none" w:sz="0" w:space="0" w:color="auto"/>
        <w:bottom w:val="none" w:sz="0" w:space="0" w:color="auto"/>
        <w:right w:val="none" w:sz="0" w:space="0" w:color="auto"/>
      </w:divBdr>
    </w:div>
    <w:div w:id="1516916003">
      <w:bodyDiv w:val="1"/>
      <w:marLeft w:val="0"/>
      <w:marRight w:val="0"/>
      <w:marTop w:val="0"/>
      <w:marBottom w:val="0"/>
      <w:divBdr>
        <w:top w:val="none" w:sz="0" w:space="0" w:color="auto"/>
        <w:left w:val="none" w:sz="0" w:space="0" w:color="auto"/>
        <w:bottom w:val="none" w:sz="0" w:space="0" w:color="auto"/>
        <w:right w:val="none" w:sz="0" w:space="0" w:color="auto"/>
      </w:divBdr>
    </w:div>
    <w:div w:id="1555266295">
      <w:bodyDiv w:val="1"/>
      <w:marLeft w:val="0"/>
      <w:marRight w:val="0"/>
      <w:marTop w:val="0"/>
      <w:marBottom w:val="0"/>
      <w:divBdr>
        <w:top w:val="none" w:sz="0" w:space="0" w:color="auto"/>
        <w:left w:val="none" w:sz="0" w:space="0" w:color="auto"/>
        <w:bottom w:val="none" w:sz="0" w:space="0" w:color="auto"/>
        <w:right w:val="none" w:sz="0" w:space="0" w:color="auto"/>
      </w:divBdr>
    </w:div>
    <w:div w:id="1562518058">
      <w:bodyDiv w:val="1"/>
      <w:marLeft w:val="0"/>
      <w:marRight w:val="0"/>
      <w:marTop w:val="0"/>
      <w:marBottom w:val="0"/>
      <w:divBdr>
        <w:top w:val="none" w:sz="0" w:space="0" w:color="auto"/>
        <w:left w:val="none" w:sz="0" w:space="0" w:color="auto"/>
        <w:bottom w:val="none" w:sz="0" w:space="0" w:color="auto"/>
        <w:right w:val="none" w:sz="0" w:space="0" w:color="auto"/>
      </w:divBdr>
      <w:divsChild>
        <w:div w:id="757868873">
          <w:marLeft w:val="0"/>
          <w:marRight w:val="0"/>
          <w:marTop w:val="300"/>
          <w:marBottom w:val="300"/>
          <w:divBdr>
            <w:top w:val="none" w:sz="0" w:space="0" w:color="auto"/>
            <w:left w:val="none" w:sz="0" w:space="0" w:color="auto"/>
            <w:bottom w:val="none" w:sz="0" w:space="0" w:color="auto"/>
            <w:right w:val="none" w:sz="0" w:space="0" w:color="auto"/>
          </w:divBdr>
          <w:divsChild>
            <w:div w:id="16778814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705700">
      <w:bodyDiv w:val="1"/>
      <w:marLeft w:val="0"/>
      <w:marRight w:val="0"/>
      <w:marTop w:val="0"/>
      <w:marBottom w:val="0"/>
      <w:divBdr>
        <w:top w:val="none" w:sz="0" w:space="0" w:color="auto"/>
        <w:left w:val="none" w:sz="0" w:space="0" w:color="auto"/>
        <w:bottom w:val="none" w:sz="0" w:space="0" w:color="auto"/>
        <w:right w:val="none" w:sz="0" w:space="0" w:color="auto"/>
      </w:divBdr>
    </w:div>
    <w:div w:id="1577352475">
      <w:bodyDiv w:val="1"/>
      <w:marLeft w:val="0"/>
      <w:marRight w:val="0"/>
      <w:marTop w:val="0"/>
      <w:marBottom w:val="0"/>
      <w:divBdr>
        <w:top w:val="none" w:sz="0" w:space="0" w:color="auto"/>
        <w:left w:val="none" w:sz="0" w:space="0" w:color="auto"/>
        <w:bottom w:val="none" w:sz="0" w:space="0" w:color="auto"/>
        <w:right w:val="none" w:sz="0" w:space="0" w:color="auto"/>
      </w:divBdr>
    </w:div>
    <w:div w:id="1591699504">
      <w:bodyDiv w:val="1"/>
      <w:marLeft w:val="0"/>
      <w:marRight w:val="0"/>
      <w:marTop w:val="0"/>
      <w:marBottom w:val="0"/>
      <w:divBdr>
        <w:top w:val="none" w:sz="0" w:space="0" w:color="auto"/>
        <w:left w:val="none" w:sz="0" w:space="0" w:color="auto"/>
        <w:bottom w:val="none" w:sz="0" w:space="0" w:color="auto"/>
        <w:right w:val="none" w:sz="0" w:space="0" w:color="auto"/>
      </w:divBdr>
      <w:divsChild>
        <w:div w:id="937367407">
          <w:marLeft w:val="0"/>
          <w:marRight w:val="0"/>
          <w:marTop w:val="240"/>
          <w:marBottom w:val="240"/>
          <w:divBdr>
            <w:top w:val="none" w:sz="0" w:space="0" w:color="auto"/>
            <w:left w:val="single" w:sz="36" w:space="12" w:color="FFEB3B"/>
            <w:bottom w:val="none" w:sz="0" w:space="0" w:color="auto"/>
            <w:right w:val="none" w:sz="0" w:space="0" w:color="auto"/>
          </w:divBdr>
        </w:div>
        <w:div w:id="1562786606">
          <w:marLeft w:val="0"/>
          <w:marRight w:val="0"/>
          <w:marTop w:val="300"/>
          <w:marBottom w:val="300"/>
          <w:divBdr>
            <w:top w:val="none" w:sz="0" w:space="0" w:color="auto"/>
            <w:left w:val="none" w:sz="0" w:space="0" w:color="auto"/>
            <w:bottom w:val="none" w:sz="0" w:space="0" w:color="auto"/>
            <w:right w:val="none" w:sz="0" w:space="0" w:color="auto"/>
          </w:divBdr>
          <w:divsChild>
            <w:div w:id="1977894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6661533">
      <w:bodyDiv w:val="1"/>
      <w:marLeft w:val="0"/>
      <w:marRight w:val="0"/>
      <w:marTop w:val="0"/>
      <w:marBottom w:val="0"/>
      <w:divBdr>
        <w:top w:val="none" w:sz="0" w:space="0" w:color="auto"/>
        <w:left w:val="none" w:sz="0" w:space="0" w:color="auto"/>
        <w:bottom w:val="none" w:sz="0" w:space="0" w:color="auto"/>
        <w:right w:val="none" w:sz="0" w:space="0" w:color="auto"/>
      </w:divBdr>
    </w:div>
    <w:div w:id="1664384133">
      <w:bodyDiv w:val="1"/>
      <w:marLeft w:val="0"/>
      <w:marRight w:val="0"/>
      <w:marTop w:val="0"/>
      <w:marBottom w:val="0"/>
      <w:divBdr>
        <w:top w:val="none" w:sz="0" w:space="0" w:color="auto"/>
        <w:left w:val="none" w:sz="0" w:space="0" w:color="auto"/>
        <w:bottom w:val="none" w:sz="0" w:space="0" w:color="auto"/>
        <w:right w:val="none" w:sz="0" w:space="0" w:color="auto"/>
      </w:divBdr>
      <w:divsChild>
        <w:div w:id="1604991429">
          <w:marLeft w:val="0"/>
          <w:marRight w:val="0"/>
          <w:marTop w:val="300"/>
          <w:marBottom w:val="300"/>
          <w:divBdr>
            <w:top w:val="none" w:sz="0" w:space="0" w:color="auto"/>
            <w:left w:val="none" w:sz="0" w:space="0" w:color="auto"/>
            <w:bottom w:val="none" w:sz="0" w:space="0" w:color="auto"/>
            <w:right w:val="none" w:sz="0" w:space="0" w:color="auto"/>
          </w:divBdr>
          <w:divsChild>
            <w:div w:id="8622090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4741463">
      <w:bodyDiv w:val="1"/>
      <w:marLeft w:val="0"/>
      <w:marRight w:val="0"/>
      <w:marTop w:val="0"/>
      <w:marBottom w:val="0"/>
      <w:divBdr>
        <w:top w:val="none" w:sz="0" w:space="0" w:color="auto"/>
        <w:left w:val="none" w:sz="0" w:space="0" w:color="auto"/>
        <w:bottom w:val="none" w:sz="0" w:space="0" w:color="auto"/>
        <w:right w:val="none" w:sz="0" w:space="0" w:color="auto"/>
      </w:divBdr>
    </w:div>
    <w:div w:id="1701929987">
      <w:bodyDiv w:val="1"/>
      <w:marLeft w:val="0"/>
      <w:marRight w:val="0"/>
      <w:marTop w:val="0"/>
      <w:marBottom w:val="0"/>
      <w:divBdr>
        <w:top w:val="none" w:sz="0" w:space="0" w:color="auto"/>
        <w:left w:val="none" w:sz="0" w:space="0" w:color="auto"/>
        <w:bottom w:val="none" w:sz="0" w:space="0" w:color="auto"/>
        <w:right w:val="none" w:sz="0" w:space="0" w:color="auto"/>
      </w:divBdr>
      <w:divsChild>
        <w:div w:id="998994341">
          <w:marLeft w:val="0"/>
          <w:marRight w:val="0"/>
          <w:marTop w:val="300"/>
          <w:marBottom w:val="300"/>
          <w:divBdr>
            <w:top w:val="none" w:sz="0" w:space="0" w:color="auto"/>
            <w:left w:val="none" w:sz="0" w:space="0" w:color="auto"/>
            <w:bottom w:val="none" w:sz="0" w:space="0" w:color="auto"/>
            <w:right w:val="none" w:sz="0" w:space="0" w:color="auto"/>
          </w:divBdr>
        </w:div>
      </w:divsChild>
    </w:div>
    <w:div w:id="1706759039">
      <w:bodyDiv w:val="1"/>
      <w:marLeft w:val="0"/>
      <w:marRight w:val="0"/>
      <w:marTop w:val="0"/>
      <w:marBottom w:val="0"/>
      <w:divBdr>
        <w:top w:val="none" w:sz="0" w:space="0" w:color="auto"/>
        <w:left w:val="none" w:sz="0" w:space="0" w:color="auto"/>
        <w:bottom w:val="none" w:sz="0" w:space="0" w:color="auto"/>
        <w:right w:val="none" w:sz="0" w:space="0" w:color="auto"/>
      </w:divBdr>
      <w:divsChild>
        <w:div w:id="32922444">
          <w:marLeft w:val="0"/>
          <w:marRight w:val="0"/>
          <w:marTop w:val="300"/>
          <w:marBottom w:val="300"/>
          <w:divBdr>
            <w:top w:val="none" w:sz="0" w:space="0" w:color="auto"/>
            <w:left w:val="none" w:sz="0" w:space="0" w:color="auto"/>
            <w:bottom w:val="none" w:sz="0" w:space="0" w:color="auto"/>
            <w:right w:val="none" w:sz="0" w:space="0" w:color="auto"/>
          </w:divBdr>
          <w:divsChild>
            <w:div w:id="970327657">
              <w:marLeft w:val="0"/>
              <w:marRight w:val="0"/>
              <w:marTop w:val="0"/>
              <w:marBottom w:val="0"/>
              <w:divBdr>
                <w:top w:val="none" w:sz="0" w:space="0" w:color="auto"/>
                <w:left w:val="single" w:sz="24" w:space="9" w:color="4CAF50"/>
                <w:bottom w:val="none" w:sz="0" w:space="0" w:color="auto"/>
                <w:right w:val="none" w:sz="0" w:space="0" w:color="auto"/>
              </w:divBdr>
            </w:div>
          </w:divsChild>
        </w:div>
        <w:div w:id="741756115">
          <w:marLeft w:val="0"/>
          <w:marRight w:val="0"/>
          <w:marTop w:val="300"/>
          <w:marBottom w:val="300"/>
          <w:divBdr>
            <w:top w:val="none" w:sz="0" w:space="0" w:color="auto"/>
            <w:left w:val="none" w:sz="0" w:space="0" w:color="auto"/>
            <w:bottom w:val="none" w:sz="0" w:space="0" w:color="auto"/>
            <w:right w:val="none" w:sz="0" w:space="0" w:color="auto"/>
          </w:divBdr>
          <w:divsChild>
            <w:div w:id="5332309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9499575">
      <w:bodyDiv w:val="1"/>
      <w:marLeft w:val="0"/>
      <w:marRight w:val="0"/>
      <w:marTop w:val="0"/>
      <w:marBottom w:val="0"/>
      <w:divBdr>
        <w:top w:val="none" w:sz="0" w:space="0" w:color="auto"/>
        <w:left w:val="none" w:sz="0" w:space="0" w:color="auto"/>
        <w:bottom w:val="none" w:sz="0" w:space="0" w:color="auto"/>
        <w:right w:val="none" w:sz="0" w:space="0" w:color="auto"/>
      </w:divBdr>
    </w:div>
    <w:div w:id="1737975372">
      <w:bodyDiv w:val="1"/>
      <w:marLeft w:val="0"/>
      <w:marRight w:val="0"/>
      <w:marTop w:val="0"/>
      <w:marBottom w:val="0"/>
      <w:divBdr>
        <w:top w:val="none" w:sz="0" w:space="0" w:color="auto"/>
        <w:left w:val="none" w:sz="0" w:space="0" w:color="auto"/>
        <w:bottom w:val="none" w:sz="0" w:space="0" w:color="auto"/>
        <w:right w:val="none" w:sz="0" w:space="0" w:color="auto"/>
      </w:divBdr>
    </w:div>
    <w:div w:id="1786584131">
      <w:bodyDiv w:val="1"/>
      <w:marLeft w:val="0"/>
      <w:marRight w:val="0"/>
      <w:marTop w:val="0"/>
      <w:marBottom w:val="0"/>
      <w:divBdr>
        <w:top w:val="none" w:sz="0" w:space="0" w:color="auto"/>
        <w:left w:val="none" w:sz="0" w:space="0" w:color="auto"/>
        <w:bottom w:val="none" w:sz="0" w:space="0" w:color="auto"/>
        <w:right w:val="none" w:sz="0" w:space="0" w:color="auto"/>
      </w:divBdr>
      <w:divsChild>
        <w:div w:id="449711294">
          <w:marLeft w:val="0"/>
          <w:marRight w:val="0"/>
          <w:marTop w:val="300"/>
          <w:marBottom w:val="300"/>
          <w:divBdr>
            <w:top w:val="none" w:sz="0" w:space="0" w:color="auto"/>
            <w:left w:val="none" w:sz="0" w:space="0" w:color="auto"/>
            <w:bottom w:val="none" w:sz="0" w:space="0" w:color="auto"/>
            <w:right w:val="none" w:sz="0" w:space="0" w:color="auto"/>
          </w:divBdr>
          <w:divsChild>
            <w:div w:id="11227692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5827207">
      <w:bodyDiv w:val="1"/>
      <w:marLeft w:val="0"/>
      <w:marRight w:val="0"/>
      <w:marTop w:val="0"/>
      <w:marBottom w:val="0"/>
      <w:divBdr>
        <w:top w:val="none" w:sz="0" w:space="0" w:color="auto"/>
        <w:left w:val="none" w:sz="0" w:space="0" w:color="auto"/>
        <w:bottom w:val="none" w:sz="0" w:space="0" w:color="auto"/>
        <w:right w:val="none" w:sz="0" w:space="0" w:color="auto"/>
      </w:divBdr>
    </w:div>
    <w:div w:id="1817917464">
      <w:bodyDiv w:val="1"/>
      <w:marLeft w:val="0"/>
      <w:marRight w:val="0"/>
      <w:marTop w:val="0"/>
      <w:marBottom w:val="0"/>
      <w:divBdr>
        <w:top w:val="none" w:sz="0" w:space="0" w:color="auto"/>
        <w:left w:val="none" w:sz="0" w:space="0" w:color="auto"/>
        <w:bottom w:val="none" w:sz="0" w:space="0" w:color="auto"/>
        <w:right w:val="none" w:sz="0" w:space="0" w:color="auto"/>
      </w:divBdr>
    </w:div>
    <w:div w:id="1839421798">
      <w:bodyDiv w:val="1"/>
      <w:marLeft w:val="0"/>
      <w:marRight w:val="0"/>
      <w:marTop w:val="0"/>
      <w:marBottom w:val="0"/>
      <w:divBdr>
        <w:top w:val="none" w:sz="0" w:space="0" w:color="auto"/>
        <w:left w:val="none" w:sz="0" w:space="0" w:color="auto"/>
        <w:bottom w:val="none" w:sz="0" w:space="0" w:color="auto"/>
        <w:right w:val="none" w:sz="0" w:space="0" w:color="auto"/>
      </w:divBdr>
    </w:div>
    <w:div w:id="1877690338">
      <w:bodyDiv w:val="1"/>
      <w:marLeft w:val="0"/>
      <w:marRight w:val="0"/>
      <w:marTop w:val="0"/>
      <w:marBottom w:val="0"/>
      <w:divBdr>
        <w:top w:val="none" w:sz="0" w:space="0" w:color="auto"/>
        <w:left w:val="none" w:sz="0" w:space="0" w:color="auto"/>
        <w:bottom w:val="none" w:sz="0" w:space="0" w:color="auto"/>
        <w:right w:val="none" w:sz="0" w:space="0" w:color="auto"/>
      </w:divBdr>
    </w:div>
    <w:div w:id="1977366850">
      <w:bodyDiv w:val="1"/>
      <w:marLeft w:val="0"/>
      <w:marRight w:val="0"/>
      <w:marTop w:val="0"/>
      <w:marBottom w:val="0"/>
      <w:divBdr>
        <w:top w:val="none" w:sz="0" w:space="0" w:color="auto"/>
        <w:left w:val="none" w:sz="0" w:space="0" w:color="auto"/>
        <w:bottom w:val="none" w:sz="0" w:space="0" w:color="auto"/>
        <w:right w:val="none" w:sz="0" w:space="0" w:color="auto"/>
      </w:divBdr>
    </w:div>
    <w:div w:id="1982922830">
      <w:bodyDiv w:val="1"/>
      <w:marLeft w:val="0"/>
      <w:marRight w:val="0"/>
      <w:marTop w:val="0"/>
      <w:marBottom w:val="0"/>
      <w:divBdr>
        <w:top w:val="none" w:sz="0" w:space="0" w:color="auto"/>
        <w:left w:val="none" w:sz="0" w:space="0" w:color="auto"/>
        <w:bottom w:val="none" w:sz="0" w:space="0" w:color="auto"/>
        <w:right w:val="none" w:sz="0" w:space="0" w:color="auto"/>
      </w:divBdr>
    </w:div>
    <w:div w:id="1991860014">
      <w:bodyDiv w:val="1"/>
      <w:marLeft w:val="0"/>
      <w:marRight w:val="0"/>
      <w:marTop w:val="0"/>
      <w:marBottom w:val="0"/>
      <w:divBdr>
        <w:top w:val="none" w:sz="0" w:space="0" w:color="auto"/>
        <w:left w:val="none" w:sz="0" w:space="0" w:color="auto"/>
        <w:bottom w:val="none" w:sz="0" w:space="0" w:color="auto"/>
        <w:right w:val="none" w:sz="0" w:space="0" w:color="auto"/>
      </w:divBdr>
      <w:divsChild>
        <w:div w:id="930813803">
          <w:marLeft w:val="0"/>
          <w:marRight w:val="0"/>
          <w:marTop w:val="300"/>
          <w:marBottom w:val="300"/>
          <w:divBdr>
            <w:top w:val="none" w:sz="0" w:space="0" w:color="auto"/>
            <w:left w:val="none" w:sz="0" w:space="0" w:color="auto"/>
            <w:bottom w:val="none" w:sz="0" w:space="0" w:color="auto"/>
            <w:right w:val="none" w:sz="0" w:space="0" w:color="auto"/>
          </w:divBdr>
          <w:divsChild>
            <w:div w:id="2000225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9314739">
      <w:bodyDiv w:val="1"/>
      <w:marLeft w:val="0"/>
      <w:marRight w:val="0"/>
      <w:marTop w:val="0"/>
      <w:marBottom w:val="0"/>
      <w:divBdr>
        <w:top w:val="none" w:sz="0" w:space="0" w:color="auto"/>
        <w:left w:val="none" w:sz="0" w:space="0" w:color="auto"/>
        <w:bottom w:val="none" w:sz="0" w:space="0" w:color="auto"/>
        <w:right w:val="none" w:sz="0" w:space="0" w:color="auto"/>
      </w:divBdr>
      <w:divsChild>
        <w:div w:id="1867599420">
          <w:marLeft w:val="0"/>
          <w:marRight w:val="0"/>
          <w:marTop w:val="0"/>
          <w:marBottom w:val="0"/>
          <w:divBdr>
            <w:top w:val="none" w:sz="0" w:space="0" w:color="auto"/>
            <w:left w:val="single" w:sz="24" w:space="9" w:color="4CAF50"/>
            <w:bottom w:val="none" w:sz="0" w:space="0" w:color="auto"/>
            <w:right w:val="none" w:sz="0" w:space="0" w:color="auto"/>
          </w:divBdr>
        </w:div>
      </w:divsChild>
    </w:div>
    <w:div w:id="2070414548">
      <w:bodyDiv w:val="1"/>
      <w:marLeft w:val="0"/>
      <w:marRight w:val="0"/>
      <w:marTop w:val="0"/>
      <w:marBottom w:val="0"/>
      <w:divBdr>
        <w:top w:val="none" w:sz="0" w:space="0" w:color="auto"/>
        <w:left w:val="none" w:sz="0" w:space="0" w:color="auto"/>
        <w:bottom w:val="none" w:sz="0" w:space="0" w:color="auto"/>
        <w:right w:val="none" w:sz="0" w:space="0" w:color="auto"/>
      </w:divBdr>
    </w:div>
    <w:div w:id="2089034766">
      <w:bodyDiv w:val="1"/>
      <w:marLeft w:val="0"/>
      <w:marRight w:val="0"/>
      <w:marTop w:val="0"/>
      <w:marBottom w:val="0"/>
      <w:divBdr>
        <w:top w:val="none" w:sz="0" w:space="0" w:color="auto"/>
        <w:left w:val="none" w:sz="0" w:space="0" w:color="auto"/>
        <w:bottom w:val="none" w:sz="0" w:space="0" w:color="auto"/>
        <w:right w:val="none" w:sz="0" w:space="0" w:color="auto"/>
      </w:divBdr>
      <w:divsChild>
        <w:div w:id="1898860312">
          <w:marLeft w:val="0"/>
          <w:marRight w:val="0"/>
          <w:marTop w:val="300"/>
          <w:marBottom w:val="300"/>
          <w:divBdr>
            <w:top w:val="none" w:sz="0" w:space="0" w:color="auto"/>
            <w:left w:val="none" w:sz="0" w:space="0" w:color="auto"/>
            <w:bottom w:val="none" w:sz="0" w:space="0" w:color="auto"/>
            <w:right w:val="none" w:sz="0" w:space="0" w:color="auto"/>
          </w:divBdr>
          <w:divsChild>
            <w:div w:id="18063178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9131003">
      <w:bodyDiv w:val="1"/>
      <w:marLeft w:val="0"/>
      <w:marRight w:val="0"/>
      <w:marTop w:val="0"/>
      <w:marBottom w:val="0"/>
      <w:divBdr>
        <w:top w:val="none" w:sz="0" w:space="0" w:color="auto"/>
        <w:left w:val="none" w:sz="0" w:space="0" w:color="auto"/>
        <w:bottom w:val="none" w:sz="0" w:space="0" w:color="auto"/>
        <w:right w:val="none" w:sz="0" w:space="0" w:color="auto"/>
      </w:divBdr>
      <w:divsChild>
        <w:div w:id="964041656">
          <w:marLeft w:val="0"/>
          <w:marRight w:val="0"/>
          <w:marTop w:val="300"/>
          <w:marBottom w:val="300"/>
          <w:divBdr>
            <w:top w:val="none" w:sz="0" w:space="0" w:color="auto"/>
            <w:left w:val="none" w:sz="0" w:space="0" w:color="auto"/>
            <w:bottom w:val="none" w:sz="0" w:space="0" w:color="auto"/>
            <w:right w:val="none" w:sz="0" w:space="0" w:color="auto"/>
          </w:divBdr>
          <w:divsChild>
            <w:div w:id="15457529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65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37909">
          <w:marLeft w:val="0"/>
          <w:marRight w:val="0"/>
          <w:marTop w:val="300"/>
          <w:marBottom w:val="300"/>
          <w:divBdr>
            <w:top w:val="none" w:sz="0" w:space="0" w:color="auto"/>
            <w:left w:val="none" w:sz="0" w:space="0" w:color="auto"/>
            <w:bottom w:val="none" w:sz="0" w:space="0" w:color="auto"/>
            <w:right w:val="none" w:sz="0" w:space="0" w:color="auto"/>
          </w:divBdr>
          <w:divsChild>
            <w:div w:id="306979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tutorial/html5-new-input-types.php" TargetMode="External"/><Relationship Id="rId18" Type="http://schemas.openxmlformats.org/officeDocument/2006/relationships/hyperlink" Target="https://www.tutorialrepublic.com/html-tutorial/html5-new-input-types.php" TargetMode="External"/><Relationship Id="rId26" Type="http://schemas.openxmlformats.org/officeDocument/2006/relationships/hyperlink" Target="http://cs.loc.edu/~chu/ITEC305/ch3/inline_ex.html" TargetMode="External"/><Relationship Id="rId21" Type="http://schemas.openxmlformats.org/officeDocument/2006/relationships/hyperlink" Target="https://www.tutorialrepublic.com/html-tutorial/html5-new-input-types.php" TargetMode="External"/><Relationship Id="rId34" Type="http://schemas.openxmlformats.org/officeDocument/2006/relationships/hyperlink" Target="https://css-tricks.com/almanac/properties/l/line-height" TargetMode="External"/><Relationship Id="rId7" Type="http://schemas.openxmlformats.org/officeDocument/2006/relationships/image" Target="media/image1.gif"/><Relationship Id="rId12" Type="http://schemas.openxmlformats.org/officeDocument/2006/relationships/hyperlink" Target="https://www.w3schools.com/tags/tag_legend.asp" TargetMode="External"/><Relationship Id="rId17" Type="http://schemas.openxmlformats.org/officeDocument/2006/relationships/hyperlink" Target="https://www.tutorialrepublic.com/html-tutorial/html5-new-input-types.php" TargetMode="External"/><Relationship Id="rId25" Type="http://schemas.openxmlformats.org/officeDocument/2006/relationships/hyperlink" Target="https://www.tutorialrepublic.com/html-tutorial/html5-new-input-types.php" TargetMode="External"/><Relationship Id="rId33" Type="http://schemas.openxmlformats.org/officeDocument/2006/relationships/hyperlink" Target="https://css-tricks.com/almanac/properties/f/font-siz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republic.com/html-tutorial/html5-new-input-types.php" TargetMode="External"/><Relationship Id="rId20" Type="http://schemas.openxmlformats.org/officeDocument/2006/relationships/hyperlink" Target="https://www.tutorialrepublic.com/html-tutorial/html5-new-input-types.php"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scriptingmaster.com/html/HTML-meta-tags.asp" TargetMode="External"/><Relationship Id="rId11" Type="http://schemas.openxmlformats.org/officeDocument/2006/relationships/hyperlink" Target="https://www.w3schools.com/tags/tag_legend.asp" TargetMode="External"/><Relationship Id="rId24" Type="http://schemas.openxmlformats.org/officeDocument/2006/relationships/hyperlink" Target="https://www.tutorialrepublic.com/html-tutorial/html5-new-input-types.php" TargetMode="External"/><Relationship Id="rId32" Type="http://schemas.openxmlformats.org/officeDocument/2006/relationships/hyperlink" Target="https://css-tricks.com/almanac/properties/f/font-weight" TargetMode="External"/><Relationship Id="rId37" Type="http://schemas.microsoft.com/office/2011/relationships/people" Target="people.xml"/><Relationship Id="rId5" Type="http://schemas.openxmlformats.org/officeDocument/2006/relationships/hyperlink" Target="http://www.scriptingmaster.com/html/HTML-elements.asp" TargetMode="External"/><Relationship Id="rId15" Type="http://schemas.openxmlformats.org/officeDocument/2006/relationships/hyperlink" Target="https://www.tutorialrepublic.com/html-tutorial/html5-new-input-types.php" TargetMode="External"/><Relationship Id="rId23" Type="http://schemas.openxmlformats.org/officeDocument/2006/relationships/hyperlink" Target="https://www.tutorialrepublic.com/html-tutorial/html5-new-input-types.php" TargetMode="External"/><Relationship Id="rId28" Type="http://schemas.openxmlformats.org/officeDocument/2006/relationships/hyperlink" Target="http://cs.loc.edu/~chu/ITEC305/ch3/external.html" TargetMode="External"/><Relationship Id="rId36" Type="http://schemas.openxmlformats.org/officeDocument/2006/relationships/fontTable" Target="fontTable.xml"/><Relationship Id="rId10" Type="http://schemas.openxmlformats.org/officeDocument/2006/relationships/hyperlink" Target="http://tpcg.io/1IgyrU" TargetMode="External"/><Relationship Id="rId19" Type="http://schemas.openxmlformats.org/officeDocument/2006/relationships/hyperlink" Target="https://www.tutorialrepublic.com/html-tutorial/html5-new-input-types.php" TargetMode="External"/><Relationship Id="rId31" Type="http://schemas.openxmlformats.org/officeDocument/2006/relationships/hyperlink" Target="https://css-tricks.com/almanac/properties/f/font-variant"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tutorialrepublic.com/html-tutorial/html5-new-input-types.php" TargetMode="External"/><Relationship Id="rId22" Type="http://schemas.openxmlformats.org/officeDocument/2006/relationships/hyperlink" Target="https://www.tutorialrepublic.com/html-tutorial/html5-new-input-types.php" TargetMode="External"/><Relationship Id="rId27" Type="http://schemas.openxmlformats.org/officeDocument/2006/relationships/hyperlink" Target="http://cs.loc.edu/~chu/ITEC305/ch3/document_level.html" TargetMode="External"/><Relationship Id="rId30" Type="http://schemas.openxmlformats.org/officeDocument/2006/relationships/hyperlink" Target="https://css-tricks.com/almanac/properties/f/font-style" TargetMode="External"/><Relationship Id="rId35" Type="http://schemas.openxmlformats.org/officeDocument/2006/relationships/hyperlink" Target="https://css-tricks.com/almanac/properties/f/font-family" TargetMode="Externa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Pages>
  <Words>10260</Words>
  <Characters>58487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sarath chandra</cp:lastModifiedBy>
  <cp:revision>21</cp:revision>
  <dcterms:created xsi:type="dcterms:W3CDTF">2017-12-06T08:32:00Z</dcterms:created>
  <dcterms:modified xsi:type="dcterms:W3CDTF">2018-04-02T06:10:00Z</dcterms:modified>
</cp:coreProperties>
</file>